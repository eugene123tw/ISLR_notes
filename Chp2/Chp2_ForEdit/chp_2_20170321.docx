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EA" w:rsidRDefault="006664EA">
      <w:pPr>
        <w:spacing w:line="200" w:lineRule="exact"/>
        <w:rPr>
          <w:sz w:val="20"/>
          <w:szCs w:val="20"/>
        </w:rPr>
      </w:pPr>
    </w:p>
    <w:p w:rsidR="006664EA" w:rsidDel="00762E61" w:rsidRDefault="006664EA">
      <w:pPr>
        <w:spacing w:line="200" w:lineRule="exact"/>
        <w:rPr>
          <w:del w:id="0" w:author="Eugene" w:date="2017-03-22T15:49:00Z"/>
          <w:sz w:val="20"/>
          <w:szCs w:val="20"/>
        </w:rPr>
      </w:pPr>
    </w:p>
    <w:p w:rsidR="006664EA" w:rsidDel="00762E61" w:rsidRDefault="006664EA">
      <w:pPr>
        <w:spacing w:line="200" w:lineRule="exact"/>
        <w:rPr>
          <w:del w:id="1" w:author="Eugene" w:date="2017-03-22T15:49:00Z"/>
          <w:sz w:val="20"/>
          <w:szCs w:val="20"/>
        </w:rPr>
      </w:pPr>
    </w:p>
    <w:p w:rsidR="006664EA" w:rsidDel="00762E61" w:rsidRDefault="006664EA">
      <w:pPr>
        <w:spacing w:before="6" w:line="260" w:lineRule="exact"/>
        <w:rPr>
          <w:del w:id="2" w:author="Eugene" w:date="2017-03-22T15:49:00Z"/>
          <w:sz w:val="26"/>
          <w:szCs w:val="26"/>
        </w:rPr>
      </w:pPr>
    </w:p>
    <w:p w:rsidR="006664EA" w:rsidDel="00762E61" w:rsidRDefault="00762E61">
      <w:pPr>
        <w:tabs>
          <w:tab w:val="left" w:pos="1881"/>
          <w:tab w:val="left" w:pos="2462"/>
        </w:tabs>
        <w:spacing w:before="52"/>
        <w:ind w:left="110"/>
        <w:rPr>
          <w:del w:id="3" w:author="Eugene" w:date="2017-03-22T15:49:00Z"/>
          <w:rFonts w:ascii="Arial" w:eastAsia="Arial" w:hAnsi="Arial" w:cs="Arial"/>
          <w:sz w:val="34"/>
          <w:szCs w:val="34"/>
        </w:rPr>
      </w:pPr>
      <w:del w:id="4" w:author="Eugene" w:date="2017-03-22T15:49:00Z">
        <w:r w:rsidDel="00762E61">
          <w:rPr>
            <w:rFonts w:ascii="Arial" w:eastAsia="Arial" w:hAnsi="Arial" w:cs="Arial"/>
            <w:w w:val="110"/>
            <w:sz w:val="34"/>
            <w:szCs w:val="34"/>
          </w:rPr>
          <w:delText>Chapter</w:delText>
        </w:r>
        <w:r w:rsidDel="00762E61">
          <w:rPr>
            <w:rFonts w:ascii="Arial" w:eastAsia="Arial" w:hAnsi="Arial" w:cs="Arial"/>
            <w:w w:val="110"/>
            <w:sz w:val="34"/>
            <w:szCs w:val="34"/>
          </w:rPr>
          <w:tab/>
          <w:delText>1</w:delText>
        </w:r>
        <w:r w:rsidDel="00762E61">
          <w:rPr>
            <w:rFonts w:ascii="Arial" w:eastAsia="Arial" w:hAnsi="Arial" w:cs="Arial"/>
            <w:w w:val="110"/>
            <w:sz w:val="34"/>
            <w:szCs w:val="34"/>
          </w:rPr>
          <w:tab/>
        </w:r>
        <w:r w:rsidDel="00762E61">
          <w:rPr>
            <w:rFonts w:ascii="Arial" w:eastAsia="Arial" w:hAnsi="Arial" w:cs="Arial"/>
            <w:spacing w:val="-2"/>
            <w:w w:val="110"/>
            <w:sz w:val="34"/>
            <w:szCs w:val="34"/>
          </w:rPr>
          <w:delText>S</w:delText>
        </w:r>
        <w:r w:rsidDel="00762E61">
          <w:rPr>
            <w:rFonts w:ascii="Arial" w:eastAsia="Arial" w:hAnsi="Arial" w:cs="Arial"/>
            <w:spacing w:val="-1"/>
            <w:w w:val="110"/>
            <w:sz w:val="34"/>
            <w:szCs w:val="34"/>
          </w:rPr>
          <w:delText>t</w:delText>
        </w:r>
        <w:r w:rsidDel="00762E61">
          <w:rPr>
            <w:rFonts w:ascii="Arial" w:eastAsia="Arial" w:hAnsi="Arial" w:cs="Arial"/>
            <w:spacing w:val="-2"/>
            <w:w w:val="110"/>
            <w:sz w:val="34"/>
            <w:szCs w:val="34"/>
          </w:rPr>
          <w:delText>a</w:delText>
        </w:r>
        <w:r w:rsidDel="00762E61">
          <w:rPr>
            <w:rFonts w:ascii="Arial" w:eastAsia="Arial" w:hAnsi="Arial" w:cs="Arial"/>
            <w:spacing w:val="-1"/>
            <w:w w:val="110"/>
            <w:sz w:val="34"/>
            <w:szCs w:val="34"/>
          </w:rPr>
          <w:delText>ti</w:delText>
        </w:r>
        <w:r w:rsidDel="00762E61">
          <w:rPr>
            <w:rFonts w:ascii="Arial" w:eastAsia="Arial" w:hAnsi="Arial" w:cs="Arial"/>
            <w:spacing w:val="-2"/>
            <w:w w:val="110"/>
            <w:sz w:val="34"/>
            <w:szCs w:val="34"/>
          </w:rPr>
          <w:delText>s</w:delText>
        </w:r>
        <w:r w:rsidDel="00762E61">
          <w:rPr>
            <w:rFonts w:ascii="Arial" w:eastAsia="Arial" w:hAnsi="Arial" w:cs="Arial"/>
            <w:spacing w:val="-1"/>
            <w:w w:val="110"/>
            <w:sz w:val="34"/>
            <w:szCs w:val="34"/>
          </w:rPr>
          <w:delText>ti</w:delText>
        </w:r>
        <w:r w:rsidDel="00762E61">
          <w:rPr>
            <w:rFonts w:ascii="Arial" w:eastAsia="Arial" w:hAnsi="Arial" w:cs="Arial"/>
            <w:spacing w:val="-2"/>
            <w:w w:val="110"/>
            <w:sz w:val="34"/>
            <w:szCs w:val="34"/>
          </w:rPr>
          <w:delText>ca</w:delText>
        </w:r>
        <w:r w:rsidDel="00762E61">
          <w:rPr>
            <w:rFonts w:ascii="Arial" w:eastAsia="Arial" w:hAnsi="Arial" w:cs="Arial"/>
            <w:spacing w:val="-1"/>
            <w:w w:val="110"/>
            <w:sz w:val="34"/>
            <w:szCs w:val="34"/>
          </w:rPr>
          <w:delText>l</w:delText>
        </w:r>
        <w:r w:rsidDel="00762E61">
          <w:rPr>
            <w:rFonts w:ascii="Arial" w:eastAsia="Arial" w:hAnsi="Arial" w:cs="Arial"/>
            <w:w w:val="110"/>
            <w:sz w:val="34"/>
            <w:szCs w:val="34"/>
          </w:rPr>
          <w:delText xml:space="preserve"> </w:delText>
        </w:r>
        <w:r w:rsidDel="00762E61">
          <w:rPr>
            <w:rFonts w:ascii="Arial" w:eastAsia="Arial" w:hAnsi="Arial" w:cs="Arial"/>
            <w:spacing w:val="33"/>
            <w:w w:val="110"/>
            <w:sz w:val="34"/>
            <w:szCs w:val="34"/>
          </w:rPr>
          <w:delText>Learning</w:delText>
        </w:r>
      </w:del>
    </w:p>
    <w:p w:rsidR="006664EA" w:rsidDel="00762E61" w:rsidRDefault="006664EA">
      <w:pPr>
        <w:spacing w:line="200" w:lineRule="exact"/>
        <w:rPr>
          <w:del w:id="5" w:author="Eugene" w:date="2017-03-22T15:49:00Z"/>
          <w:sz w:val="20"/>
          <w:szCs w:val="20"/>
        </w:rPr>
      </w:pPr>
    </w:p>
    <w:p w:rsidR="006664EA" w:rsidDel="00762E61" w:rsidRDefault="006664EA">
      <w:pPr>
        <w:spacing w:before="1" w:line="240" w:lineRule="exact"/>
        <w:rPr>
          <w:del w:id="6" w:author="Eugene" w:date="2017-03-22T15:49:00Z"/>
          <w:sz w:val="24"/>
          <w:szCs w:val="24"/>
        </w:rPr>
      </w:pPr>
    </w:p>
    <w:p w:rsidR="006664EA" w:rsidDel="00762E61" w:rsidRDefault="00762E61">
      <w:pPr>
        <w:pStyle w:val="1"/>
        <w:numPr>
          <w:ilvl w:val="1"/>
          <w:numId w:val="8"/>
        </w:numPr>
        <w:tabs>
          <w:tab w:val="left" w:pos="844"/>
        </w:tabs>
        <w:spacing w:before="0"/>
        <w:rPr>
          <w:del w:id="7" w:author="Eugene" w:date="2017-03-22T15:49:00Z"/>
        </w:rPr>
      </w:pPr>
      <w:del w:id="8" w:author="Eugene" w:date="2017-03-22T15:49:00Z">
        <w:r w:rsidDel="00762E61">
          <w:rPr>
            <w:w w:val="120"/>
          </w:rPr>
          <w:delText>M</w:delText>
        </w:r>
        <w:r w:rsidDel="00762E61">
          <w:rPr>
            <w:spacing w:val="1"/>
            <w:w w:val="120"/>
          </w:rPr>
          <w:delText>ode</w:delText>
        </w:r>
        <w:r w:rsidDel="00762E61">
          <w:rPr>
            <w:w w:val="120"/>
          </w:rPr>
          <w:delText>l</w:delText>
        </w:r>
      </w:del>
    </w:p>
    <w:p w:rsidR="006664EA" w:rsidDel="00762E61" w:rsidRDefault="006664EA">
      <w:pPr>
        <w:spacing w:before="4" w:line="100" w:lineRule="exact"/>
        <w:rPr>
          <w:del w:id="9" w:author="Eugene" w:date="2017-03-22T15:49:00Z"/>
          <w:sz w:val="10"/>
          <w:szCs w:val="10"/>
        </w:rPr>
      </w:pPr>
    </w:p>
    <w:p w:rsidR="006664EA" w:rsidDel="00762E61" w:rsidRDefault="006664EA">
      <w:pPr>
        <w:spacing w:line="200" w:lineRule="exact"/>
        <w:rPr>
          <w:del w:id="10" w:author="Eugene" w:date="2017-03-22T15:49:00Z"/>
          <w:sz w:val="20"/>
          <w:szCs w:val="20"/>
        </w:rPr>
      </w:pPr>
    </w:p>
    <w:p w:rsidR="006664EA" w:rsidDel="00762E61" w:rsidRDefault="00762E61">
      <w:pPr>
        <w:pStyle w:val="a3"/>
        <w:ind w:left="110"/>
        <w:rPr>
          <w:del w:id="11" w:author="Eugene" w:date="2017-03-22T15:49:00Z"/>
        </w:rPr>
      </w:pPr>
      <w:del w:id="12" w:author="Eugene" w:date="2017-03-22T15:49:00Z">
        <w:r w:rsidDel="00762E61">
          <w:rPr>
            <w:spacing w:val="-1"/>
            <w:w w:val="95"/>
          </w:rPr>
          <w:delText>Oft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n,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o</w:delText>
        </w:r>
        <w:r w:rsidDel="00762E61">
          <w:rPr>
            <w:spacing w:val="-1"/>
            <w:w w:val="95"/>
          </w:rPr>
          <w:delText>ur</w:delText>
        </w:r>
        <w:r w:rsidDel="00762E61">
          <w:rPr>
            <w:spacing w:val="15"/>
            <w:w w:val="95"/>
          </w:rPr>
          <w:delText xml:space="preserve"> </w:delText>
        </w:r>
        <w:r w:rsidDel="00762E61">
          <w:rPr>
            <w:w w:val="95"/>
          </w:rPr>
          <w:delText>model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ca</w:delText>
        </w:r>
        <w:r w:rsidDel="00762E61">
          <w:rPr>
            <w:spacing w:val="-1"/>
            <w:w w:val="95"/>
          </w:rPr>
          <w:delText>n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spacing w:val="2"/>
            <w:w w:val="95"/>
          </w:rPr>
          <w:delText>b</w:delText>
        </w:r>
        <w:r w:rsidDel="00762E61">
          <w:rPr>
            <w:spacing w:val="3"/>
            <w:w w:val="95"/>
          </w:rPr>
          <w:delText>e</w:delText>
        </w:r>
        <w:r w:rsidDel="00762E61">
          <w:rPr>
            <w:spacing w:val="16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illu</w:delText>
        </w:r>
        <w:r w:rsidDel="00762E61">
          <w:rPr>
            <w:spacing w:val="-2"/>
            <w:w w:val="95"/>
          </w:rPr>
          <w:delText>s</w:delText>
        </w:r>
        <w:r w:rsidDel="00762E61">
          <w:rPr>
            <w:spacing w:val="-1"/>
            <w:w w:val="95"/>
          </w:rPr>
          <w:delText>tr</w:delText>
        </w:r>
        <w:r w:rsidDel="00762E61">
          <w:rPr>
            <w:spacing w:val="-2"/>
            <w:w w:val="95"/>
          </w:rPr>
          <w:delText>a</w:delText>
        </w:r>
        <w:r w:rsidDel="00762E61">
          <w:rPr>
            <w:spacing w:val="-1"/>
            <w:w w:val="95"/>
          </w:rPr>
          <w:delText>t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d</w:delText>
        </w:r>
        <w:r w:rsidDel="00762E61">
          <w:rPr>
            <w:spacing w:val="19"/>
            <w:w w:val="95"/>
          </w:rPr>
          <w:delText xml:space="preserve"> </w:delText>
        </w:r>
        <w:r w:rsidDel="00762E61">
          <w:rPr>
            <w:w w:val="95"/>
          </w:rPr>
          <w:delText>as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b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low:</w:delText>
        </w:r>
      </w:del>
    </w:p>
    <w:p w:rsidR="006664EA" w:rsidDel="00762E61" w:rsidRDefault="006664EA">
      <w:pPr>
        <w:spacing w:before="9" w:line="110" w:lineRule="exact"/>
        <w:rPr>
          <w:del w:id="13" w:author="Eugene" w:date="2017-03-22T15:49:00Z"/>
          <w:sz w:val="11"/>
          <w:szCs w:val="11"/>
        </w:rPr>
      </w:pPr>
    </w:p>
    <w:p w:rsidR="006664EA" w:rsidDel="00762E61" w:rsidRDefault="006664EA">
      <w:pPr>
        <w:spacing w:line="200" w:lineRule="exact"/>
        <w:rPr>
          <w:del w:id="14" w:author="Eugene" w:date="2017-03-22T15:49:00Z"/>
          <w:sz w:val="20"/>
          <w:szCs w:val="20"/>
        </w:rPr>
      </w:pPr>
    </w:p>
    <w:p w:rsidR="006664EA" w:rsidRDefault="00762E61">
      <w:pPr>
        <w:pStyle w:val="a3"/>
        <w:tabs>
          <w:tab w:val="left" w:pos="9165"/>
        </w:tabs>
        <w:ind w:left="696"/>
      </w:pPr>
      <w:del w:id="15" w:author="Eugene" w:date="2017-03-22T15:49:00Z">
        <w:r w:rsidDel="00762E61">
          <w:rPr>
            <w:rFonts w:cs="Arial"/>
            <w:w w:val="90"/>
          </w:rPr>
          <w:delText>Y</w:delText>
        </w:r>
        <w:r w:rsidDel="00762E61">
          <w:rPr>
            <w:rFonts w:cs="Arial"/>
            <w:spacing w:val="58"/>
            <w:w w:val="90"/>
          </w:rPr>
          <w:delText xml:space="preserve"> </w:delText>
        </w:r>
        <w:r w:rsidDel="00762E61">
          <w:rPr>
            <w:w w:val="115"/>
          </w:rPr>
          <w:delText>=</w:delText>
        </w:r>
        <w:r w:rsidDel="00762E61">
          <w:rPr>
            <w:spacing w:val="-9"/>
            <w:w w:val="115"/>
          </w:rPr>
          <w:delText xml:space="preserve"> </w:delText>
        </w:r>
        <w:r w:rsidDel="00762E61">
          <w:rPr>
            <w:rFonts w:cs="Arial"/>
            <w:w w:val="145"/>
          </w:rPr>
          <w:delText>f</w:delText>
        </w:r>
        <w:r w:rsidDel="00762E61">
          <w:rPr>
            <w:rFonts w:cs="Arial"/>
            <w:spacing w:val="-71"/>
            <w:w w:val="145"/>
          </w:rPr>
          <w:delText xml:space="preserve"> </w:delText>
        </w:r>
        <w:r w:rsidDel="00762E61">
          <w:rPr>
            <w:spacing w:val="6"/>
            <w:w w:val="115"/>
          </w:rPr>
          <w:delText>(</w:delText>
        </w:r>
        <w:r w:rsidDel="00762E61">
          <w:rPr>
            <w:rFonts w:cs="Arial"/>
            <w:spacing w:val="5"/>
            <w:w w:val="115"/>
          </w:rPr>
          <w:delText>X</w:delText>
        </w:r>
        <w:r w:rsidDel="00762E61">
          <w:rPr>
            <w:spacing w:val="6"/>
            <w:w w:val="115"/>
          </w:rPr>
          <w:delText>)</w:delText>
        </w:r>
        <w:r w:rsidDel="00762E61">
          <w:rPr>
            <w:spacing w:val="-26"/>
            <w:w w:val="115"/>
          </w:rPr>
          <w:delText xml:space="preserve"> </w:delText>
        </w:r>
        <w:r w:rsidDel="00762E61">
          <w:rPr>
            <w:w w:val="115"/>
          </w:rPr>
          <w:delText>+</w:delText>
        </w:r>
        <w:r w:rsidDel="00762E61">
          <w:rPr>
            <w:spacing w:val="-24"/>
            <w:w w:val="115"/>
          </w:rPr>
          <w:delText xml:space="preserve"> </w:delText>
        </w:r>
        <w:r w:rsidDel="00762E61">
          <w:rPr>
            <w:rFonts w:cs="Arial"/>
            <w:w w:val="90"/>
          </w:rPr>
          <w:delText>ǫ</w:delText>
        </w:r>
      </w:del>
      <w:r>
        <w:rPr>
          <w:rFonts w:cs="Arial"/>
          <w:w w:val="90"/>
        </w:rPr>
        <w:tab/>
      </w:r>
      <w:r>
        <w:rPr>
          <w:w w:val="115"/>
        </w:rPr>
        <w:t>(1)</w:t>
      </w:r>
    </w:p>
    <w:p w:rsidR="006664EA" w:rsidRDefault="006664EA">
      <w:pPr>
        <w:spacing w:before="9" w:line="110" w:lineRule="exact"/>
        <w:rPr>
          <w:sz w:val="11"/>
          <w:szCs w:val="11"/>
        </w:rPr>
      </w:pPr>
    </w:p>
    <w:p w:rsidR="006664EA" w:rsidDel="00762E61" w:rsidRDefault="006664EA">
      <w:pPr>
        <w:spacing w:line="200" w:lineRule="exact"/>
        <w:rPr>
          <w:del w:id="16" w:author="Eugene" w:date="2017-03-22T15:50:00Z"/>
          <w:sz w:val="20"/>
          <w:szCs w:val="20"/>
        </w:rPr>
      </w:pPr>
    </w:p>
    <w:p w:rsidR="006664EA" w:rsidDel="00762E61" w:rsidRDefault="00762E61">
      <w:pPr>
        <w:pStyle w:val="a3"/>
        <w:spacing w:line="374" w:lineRule="auto"/>
        <w:ind w:left="110" w:right="117"/>
        <w:rPr>
          <w:del w:id="17" w:author="Eugene" w:date="2017-03-22T15:50:00Z"/>
        </w:rPr>
      </w:pPr>
      <w:del w:id="18" w:author="Eugene" w:date="2017-03-22T15:50:00Z">
        <w:r w:rsidDel="00762E61">
          <w:rPr>
            <w:spacing w:val="-1"/>
            <w:w w:val="95"/>
          </w:rPr>
          <w:delText>M</w:delText>
        </w:r>
        <w:r w:rsidDel="00762E61">
          <w:rPr>
            <w:spacing w:val="-2"/>
            <w:w w:val="95"/>
          </w:rPr>
          <w:delText>os</w:delText>
        </w:r>
        <w:r w:rsidDel="00762E61">
          <w:rPr>
            <w:spacing w:val="-1"/>
            <w:w w:val="95"/>
          </w:rPr>
          <w:delText>t</w:delText>
        </w:r>
        <w:r w:rsidDel="00762E61">
          <w:rPr>
            <w:spacing w:val="22"/>
            <w:w w:val="95"/>
          </w:rPr>
          <w:delText xml:space="preserve"> </w:delText>
        </w:r>
        <w:r w:rsidDel="00762E61">
          <w:rPr>
            <w:w w:val="95"/>
          </w:rPr>
          <w:delText>of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20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tim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20"/>
            <w:w w:val="95"/>
          </w:rPr>
          <w:delText xml:space="preserve"> </w:delText>
        </w:r>
        <w:r w:rsidDel="00762E61">
          <w:rPr>
            <w:spacing w:val="-5"/>
            <w:w w:val="95"/>
          </w:rPr>
          <w:delText>w</w:delText>
        </w:r>
        <w:r w:rsidDel="00762E61">
          <w:rPr>
            <w:spacing w:val="-7"/>
            <w:w w:val="95"/>
          </w:rPr>
          <w:delText>e</w:delText>
        </w:r>
        <w:r w:rsidDel="00762E61">
          <w:rPr>
            <w:spacing w:val="20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ca</w:delText>
        </w:r>
        <w:r w:rsidDel="00762E61">
          <w:rPr>
            <w:spacing w:val="-1"/>
            <w:w w:val="95"/>
          </w:rPr>
          <w:delText>n’t</w:delText>
        </w:r>
        <w:r w:rsidDel="00762E61">
          <w:rPr>
            <w:spacing w:val="19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ge</w:delText>
        </w:r>
        <w:r w:rsidDel="00762E61">
          <w:rPr>
            <w:spacing w:val="-1"/>
            <w:w w:val="95"/>
          </w:rPr>
          <w:delText>t</w:delText>
        </w:r>
        <w:r w:rsidDel="00762E61">
          <w:rPr>
            <w:spacing w:val="19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21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tru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18"/>
            <w:w w:val="95"/>
          </w:rPr>
          <w:delText xml:space="preserve"> </w:delText>
        </w:r>
        <w:r w:rsidDel="00762E61">
          <w:rPr>
            <w:w w:val="95"/>
          </w:rPr>
          <w:delText>model</w:delText>
        </w:r>
        <w:r w:rsidDel="00762E61">
          <w:rPr>
            <w:spacing w:val="21"/>
            <w:w w:val="95"/>
          </w:rPr>
          <w:delText xml:space="preserve"> </w:delText>
        </w:r>
        <w:r w:rsidDel="00762E61">
          <w:rPr>
            <w:rFonts w:cs="Arial"/>
            <w:w w:val="95"/>
          </w:rPr>
          <w:delText xml:space="preserve">Y </w:delText>
        </w:r>
        <w:r w:rsidDel="00762E61">
          <w:rPr>
            <w:rFonts w:cs="Arial"/>
            <w:spacing w:val="6"/>
            <w:w w:val="95"/>
          </w:rPr>
          <w:delText xml:space="preserve"> </w:delText>
        </w:r>
        <w:r w:rsidDel="00762E61">
          <w:rPr>
            <w:w w:val="95"/>
          </w:rPr>
          <w:delText>because</w:delText>
        </w:r>
        <w:r w:rsidDel="00762E61">
          <w:rPr>
            <w:spacing w:val="23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18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p</w:delText>
        </w:r>
        <w:r w:rsidDel="00762E61">
          <w:rPr>
            <w:spacing w:val="-2"/>
            <w:w w:val="95"/>
          </w:rPr>
          <w:delText>a</w:delText>
        </w:r>
        <w:r w:rsidDel="00762E61">
          <w:rPr>
            <w:spacing w:val="-1"/>
            <w:w w:val="95"/>
          </w:rPr>
          <w:delText>r</w:delText>
        </w:r>
        <w:r w:rsidDel="00762E61">
          <w:rPr>
            <w:spacing w:val="-2"/>
            <w:w w:val="95"/>
          </w:rPr>
          <w:delText>a</w:delText>
        </w:r>
        <w:r w:rsidDel="00762E61">
          <w:rPr>
            <w:spacing w:val="-1"/>
            <w:w w:val="95"/>
          </w:rPr>
          <w:delText>m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t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r</w:delText>
        </w:r>
        <w:r w:rsidDel="00762E61">
          <w:rPr>
            <w:spacing w:val="-2"/>
            <w:w w:val="95"/>
          </w:rPr>
          <w:delText>s</w:delText>
        </w:r>
        <w:r w:rsidDel="00762E61">
          <w:rPr>
            <w:spacing w:val="20"/>
            <w:w w:val="95"/>
          </w:rPr>
          <w:delText xml:space="preserve"> </w:delText>
        </w:r>
        <w:r w:rsidDel="00762E61">
          <w:rPr>
            <w:w w:val="95"/>
          </w:rPr>
          <w:delText>for</w:delText>
        </w:r>
        <w:r w:rsidDel="00762E61">
          <w:rPr>
            <w:spacing w:val="19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18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pr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dic</w:delText>
        </w:r>
        <w:r w:rsidDel="00762E61">
          <w:rPr>
            <w:spacing w:val="-2"/>
            <w:w w:val="95"/>
          </w:rPr>
          <w:delText>a</w:delText>
        </w:r>
        <w:r w:rsidDel="00762E61">
          <w:rPr>
            <w:spacing w:val="-1"/>
            <w:w w:val="95"/>
          </w:rPr>
          <w:delText>t</w:delText>
        </w:r>
        <w:r w:rsidDel="00762E61">
          <w:rPr>
            <w:spacing w:val="-2"/>
            <w:w w:val="95"/>
          </w:rPr>
          <w:delText>o</w:delText>
        </w:r>
        <w:r w:rsidDel="00762E61">
          <w:rPr>
            <w:spacing w:val="-1"/>
            <w:w w:val="95"/>
          </w:rPr>
          <w:delText>r</w:delText>
        </w:r>
        <w:r w:rsidDel="00762E61">
          <w:rPr>
            <w:spacing w:val="77"/>
            <w:w w:val="113"/>
          </w:rPr>
          <w:delText xml:space="preserve"> </w:delText>
        </w:r>
        <w:r w:rsidDel="00762E61">
          <w:rPr>
            <w:w w:val="95"/>
          </w:rPr>
          <w:delText>in</w:delText>
        </w:r>
        <w:r w:rsidDel="00762E61">
          <w:rPr>
            <w:spacing w:val="15"/>
            <w:w w:val="95"/>
          </w:rPr>
          <w:delText xml:space="preserve"> </w:delText>
        </w:r>
        <w:r w:rsidDel="00762E61">
          <w:rPr>
            <w:rFonts w:cs="Arial"/>
            <w:w w:val="145"/>
          </w:rPr>
          <w:delText>f</w:delText>
        </w:r>
        <w:r w:rsidDel="00762E61">
          <w:rPr>
            <w:rFonts w:cs="Arial"/>
            <w:spacing w:val="-71"/>
            <w:w w:val="145"/>
          </w:rPr>
          <w:delText xml:space="preserve"> </w:delText>
        </w:r>
        <w:r w:rsidDel="00762E61">
          <w:rPr>
            <w:spacing w:val="5"/>
            <w:w w:val="95"/>
          </w:rPr>
          <w:delText>(</w:delText>
        </w:r>
        <w:r w:rsidDel="00762E61">
          <w:rPr>
            <w:rFonts w:cs="Arial"/>
            <w:spacing w:val="4"/>
            <w:w w:val="95"/>
          </w:rPr>
          <w:delText>X</w:delText>
        </w:r>
        <w:r w:rsidDel="00762E61">
          <w:rPr>
            <w:spacing w:val="5"/>
            <w:w w:val="95"/>
          </w:rPr>
          <w:delText>)</w:delText>
        </w:r>
        <w:r w:rsidDel="00762E61">
          <w:rPr>
            <w:spacing w:val="13"/>
            <w:w w:val="95"/>
          </w:rPr>
          <w:delText xml:space="preserve"> are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unkn</w:delText>
        </w:r>
        <w:r w:rsidDel="00762E61">
          <w:rPr>
            <w:spacing w:val="-3"/>
            <w:w w:val="95"/>
          </w:rPr>
          <w:delText>o</w:delText>
        </w:r>
        <w:r w:rsidDel="00762E61">
          <w:rPr>
            <w:spacing w:val="-2"/>
            <w:w w:val="95"/>
          </w:rPr>
          <w:delText>wn.</w:delText>
        </w:r>
        <w:r w:rsidDel="00762E61">
          <w:rPr>
            <w:spacing w:val="44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In</w:delText>
        </w:r>
        <w:r w:rsidDel="00762E61">
          <w:rPr>
            <w:spacing w:val="15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is</w:delText>
        </w:r>
        <w:r w:rsidDel="00762E61">
          <w:rPr>
            <w:spacing w:val="15"/>
            <w:w w:val="95"/>
          </w:rPr>
          <w:delText xml:space="preserve"> </w:delText>
        </w:r>
        <w:r w:rsidDel="00762E61">
          <w:rPr>
            <w:spacing w:val="-2"/>
            <w:w w:val="95"/>
          </w:rPr>
          <w:delText>case</w:delText>
        </w:r>
        <w:r w:rsidDel="00762E61">
          <w:rPr>
            <w:spacing w:val="-1"/>
            <w:w w:val="95"/>
          </w:rPr>
          <w:delText>,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spacing w:val="-5"/>
            <w:w w:val="95"/>
          </w:rPr>
          <w:delText>w</w:delText>
        </w:r>
        <w:r w:rsidDel="00762E61">
          <w:rPr>
            <w:spacing w:val="-7"/>
            <w:w w:val="95"/>
          </w:rPr>
          <w:delText>e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n</w:delText>
        </w:r>
        <w:r w:rsidDel="00762E61">
          <w:rPr>
            <w:spacing w:val="-2"/>
            <w:w w:val="95"/>
          </w:rPr>
          <w:delText>ee</w:delText>
        </w:r>
        <w:r w:rsidDel="00762E61">
          <w:rPr>
            <w:spacing w:val="-1"/>
            <w:w w:val="95"/>
          </w:rPr>
          <w:delText>d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w w:val="95"/>
          </w:rPr>
          <w:delText>a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pr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diction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w w:val="95"/>
          </w:rPr>
          <w:delText>model</w:delText>
        </w:r>
        <w:r w:rsidDel="00762E61">
          <w:rPr>
            <w:spacing w:val="15"/>
            <w:w w:val="95"/>
          </w:rPr>
          <w:delText xml:space="preserve"> </w:delText>
        </w:r>
        <w:r w:rsidDel="00762E61">
          <w:rPr>
            <w:w w:val="95"/>
          </w:rPr>
          <w:delText>to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pr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-1"/>
            <w:w w:val="95"/>
          </w:rPr>
          <w:delText>dict</w:delText>
        </w:r>
        <w:r w:rsidDel="00762E61">
          <w:rPr>
            <w:spacing w:val="18"/>
            <w:w w:val="95"/>
          </w:rPr>
          <w:delText xml:space="preserve"> </w:delText>
        </w:r>
        <w:r w:rsidDel="00762E61">
          <w:rPr>
            <w:spacing w:val="-1"/>
            <w:w w:val="95"/>
          </w:rPr>
          <w:delText>th</w:delText>
        </w:r>
        <w:r w:rsidDel="00762E61">
          <w:rPr>
            <w:spacing w:val="-2"/>
            <w:w w:val="95"/>
          </w:rPr>
          <w:delText>e</w:delText>
        </w:r>
        <w:r w:rsidDel="00762E61">
          <w:rPr>
            <w:spacing w:val="14"/>
            <w:w w:val="95"/>
          </w:rPr>
          <w:delText xml:space="preserve"> </w:delText>
        </w:r>
        <w:r w:rsidDel="00762E61">
          <w:rPr>
            <w:w w:val="95"/>
          </w:rPr>
          <w:delText>response</w:delText>
        </w:r>
        <w:r w:rsidDel="00762E61">
          <w:rPr>
            <w:spacing w:val="17"/>
            <w:w w:val="95"/>
          </w:rPr>
          <w:delText xml:space="preserve"> </w:delText>
        </w:r>
        <w:r w:rsidDel="00762E61">
          <w:rPr>
            <w:rFonts w:cs="Arial"/>
            <w:w w:val="95"/>
          </w:rPr>
          <w:delText>Y</w:delText>
        </w:r>
        <w:r w:rsidDel="00762E61">
          <w:rPr>
            <w:rFonts w:cs="Arial"/>
            <w:spacing w:val="-12"/>
            <w:w w:val="95"/>
          </w:rPr>
          <w:delText xml:space="preserve"> </w:delText>
        </w:r>
        <w:r w:rsidDel="00762E61">
          <w:rPr>
            <w:w w:val="95"/>
          </w:rPr>
          <w:delText>.</w:delText>
        </w:r>
      </w:del>
    </w:p>
    <w:p w:rsidR="006664EA" w:rsidDel="00762E61" w:rsidRDefault="006664EA">
      <w:pPr>
        <w:spacing w:before="8" w:line="100" w:lineRule="exact"/>
        <w:rPr>
          <w:del w:id="19" w:author="Eugene" w:date="2017-03-22T15:50:00Z"/>
          <w:sz w:val="10"/>
          <w:szCs w:val="10"/>
        </w:rPr>
      </w:pPr>
    </w:p>
    <w:p w:rsidR="006664EA" w:rsidRDefault="00762E61">
      <w:pPr>
        <w:pStyle w:val="a3"/>
        <w:tabs>
          <w:tab w:val="left" w:pos="9165"/>
        </w:tabs>
        <w:ind w:left="696"/>
      </w:pPr>
      <w:del w:id="20" w:author="Eugene" w:date="2017-03-22T15:50:00Z">
        <w:r w:rsidDel="00762E61">
          <w:rPr>
            <w:rFonts w:cs="Arial"/>
            <w:spacing w:val="-143"/>
            <w:w w:val="120"/>
          </w:rPr>
          <w:delText>Y</w:delText>
        </w:r>
        <w:r w:rsidDel="00762E61">
          <w:rPr>
            <w:w w:val="120"/>
            <w:position w:val="6"/>
          </w:rPr>
          <w:delText>ˆ</w:delText>
        </w:r>
        <w:r w:rsidDel="00762E61">
          <w:rPr>
            <w:spacing w:val="21"/>
            <w:w w:val="120"/>
            <w:position w:val="6"/>
          </w:rPr>
          <w:delText xml:space="preserve"> </w:delText>
        </w:r>
        <w:r w:rsidDel="00762E61">
          <w:rPr>
            <w:w w:val="120"/>
          </w:rPr>
          <w:delText>=</w:delText>
        </w:r>
        <w:r w:rsidDel="00762E61">
          <w:rPr>
            <w:spacing w:val="-13"/>
            <w:w w:val="120"/>
          </w:rPr>
          <w:delText xml:space="preserve"> </w:delText>
        </w:r>
        <w:r w:rsidDel="00762E61">
          <w:rPr>
            <w:rFonts w:cs="Arial"/>
            <w:spacing w:val="-46"/>
            <w:w w:val="120"/>
          </w:rPr>
          <w:delText>f</w:delText>
        </w:r>
        <w:r w:rsidDel="00762E61">
          <w:rPr>
            <w:spacing w:val="-24"/>
            <w:w w:val="120"/>
            <w:position w:val="6"/>
          </w:rPr>
          <w:delText>ˆ</w:delText>
        </w:r>
        <w:r w:rsidDel="00762E61">
          <w:rPr>
            <w:w w:val="120"/>
          </w:rPr>
          <w:delText>(</w:delText>
        </w:r>
        <w:r w:rsidDel="00762E61">
          <w:rPr>
            <w:rFonts w:cs="Arial"/>
            <w:spacing w:val="18"/>
            <w:w w:val="120"/>
          </w:rPr>
          <w:delText>X</w:delText>
        </w:r>
        <w:r w:rsidDel="00762E61">
          <w:rPr>
            <w:w w:val="120"/>
          </w:rPr>
          <w:delText>)</w:delText>
        </w:r>
      </w:del>
      <w:r>
        <w:rPr>
          <w:w w:val="120"/>
        </w:rPr>
        <w:tab/>
        <w:t>(2)</w:t>
      </w:r>
    </w:p>
    <w:p w:rsidR="006664EA" w:rsidRDefault="006664EA">
      <w:pPr>
        <w:spacing w:before="5" w:line="200" w:lineRule="exact"/>
        <w:rPr>
          <w:sz w:val="20"/>
          <w:szCs w:val="20"/>
        </w:rPr>
      </w:pPr>
    </w:p>
    <w:p w:rsidR="006664EA" w:rsidRDefault="006664EA">
      <w:pPr>
        <w:sectPr w:rsidR="006664EA">
          <w:pgSz w:w="11906" w:h="16838"/>
          <w:pgMar w:top="1580" w:right="940" w:bottom="1360" w:left="1380" w:header="0" w:footer="1172" w:gutter="0"/>
          <w:cols w:space="720"/>
          <w:formProt w:val="0"/>
        </w:sectPr>
      </w:pPr>
    </w:p>
    <w:p w:rsidR="006664EA" w:rsidRDefault="00762E61">
      <w:pPr>
        <w:pStyle w:val="a3"/>
        <w:spacing w:before="54"/>
        <w:ind w:left="110"/>
      </w:pPr>
      <w:r>
        <w:rPr>
          <w:spacing w:val="22"/>
          <w:w w:val="95"/>
        </w:rPr>
        <w:t xml:space="preserve">As </w:t>
      </w:r>
      <w:r>
        <w:rPr>
          <w:spacing w:val="-9"/>
          <w:w w:val="95"/>
        </w:rPr>
        <w:t>w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w w:val="95"/>
        </w:rPr>
        <w:t>a</w:t>
      </w:r>
      <w:r>
        <w:rPr>
          <w:spacing w:val="-1"/>
          <w:w w:val="95"/>
        </w:rPr>
        <w:t>n</w:t>
      </w:r>
      <w:r>
        <w:rPr>
          <w:w w:val="95"/>
        </w:rPr>
        <w:t>’t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w w:val="95"/>
        </w:rPr>
        <w:t>a</w:t>
      </w:r>
      <w:r>
        <w:rPr>
          <w:spacing w:val="-3"/>
          <w:w w:val="95"/>
        </w:rPr>
        <w:t>s</w:t>
      </w:r>
      <w:r>
        <w:rPr>
          <w:spacing w:val="-1"/>
          <w:w w:val="95"/>
        </w:rPr>
        <w:t>u</w:t>
      </w:r>
      <w:r>
        <w:rPr>
          <w:w w:val="95"/>
        </w:rPr>
        <w:t>re</w:t>
      </w:r>
      <w:r>
        <w:rPr>
          <w:spacing w:val="21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rror</w:t>
      </w:r>
      <w:r>
        <w:rPr>
          <w:spacing w:val="20"/>
          <w:w w:val="95"/>
        </w:rPr>
        <w:t xml:space="preserve"> </w:t>
      </w:r>
      <w:r>
        <w:rPr>
          <w:w w:val="95"/>
        </w:rPr>
        <w:t>t</w:t>
      </w:r>
      <w:r>
        <w:rPr>
          <w:spacing w:val="-2"/>
          <w:w w:val="95"/>
        </w:rPr>
        <w:t>e</w:t>
      </w:r>
      <w:r>
        <w:rPr>
          <w:w w:val="95"/>
        </w:rPr>
        <w:t>rm</w:t>
      </w:r>
      <w:r>
        <w:rPr>
          <w:spacing w:val="19"/>
          <w:w w:val="95"/>
        </w:rPr>
        <w:t xml:space="preserve"> </w:t>
      </w:r>
      <w:r>
        <w:rPr>
          <w:rFonts w:cs="Arial"/>
          <w:spacing w:val="-2"/>
          <w:w w:val="95"/>
        </w:rPr>
        <w:t>ǫ</w:t>
      </w:r>
      <w:r>
        <w:rPr>
          <w:w w:val="95"/>
        </w:rPr>
        <w:t xml:space="preserve">. </w:t>
      </w:r>
      <w:r>
        <w:rPr>
          <w:spacing w:val="14"/>
          <w:w w:val="95"/>
        </w:rPr>
        <w:t xml:space="preserve"> </w:t>
      </w:r>
      <w:proofErr w:type="gramStart"/>
      <w:r>
        <w:rPr>
          <w:spacing w:val="-1"/>
          <w:w w:val="95"/>
        </w:rPr>
        <w:t>u</w:t>
      </w:r>
      <w:r>
        <w:rPr>
          <w:spacing w:val="-3"/>
          <w:w w:val="95"/>
        </w:rPr>
        <w:t>sing</w:t>
      </w:r>
      <w:proofErr w:type="gramEnd"/>
      <w:r>
        <w:rPr>
          <w:spacing w:val="21"/>
          <w:w w:val="95"/>
        </w:rPr>
        <w:t xml:space="preserve"> </w:t>
      </w:r>
      <w:r>
        <w:rPr>
          <w:rFonts w:cs="Arial"/>
          <w:spacing w:val="-123"/>
        </w:rPr>
        <w:t>Y</w:t>
      </w:r>
      <w:r>
        <w:rPr>
          <w:position w:val="6"/>
        </w:rPr>
        <w:t>ˆ</w:t>
      </w:r>
    </w:p>
    <w:p w:rsidR="006664EA" w:rsidRDefault="006664EA">
      <w:pPr>
        <w:spacing w:before="4" w:line="110" w:lineRule="exact"/>
        <w:rPr>
          <w:sz w:val="11"/>
          <w:szCs w:val="11"/>
        </w:rPr>
      </w:pPr>
    </w:p>
    <w:p w:rsidR="006664EA" w:rsidRDefault="00762E61">
      <w:pPr>
        <w:pStyle w:val="a3"/>
        <w:ind w:left="95"/>
      </w:pPr>
      <w:r>
        <w:br w:type="column"/>
      </w:r>
      <w:proofErr w:type="gramStart"/>
      <w:r>
        <w:rPr>
          <w:w w:val="95"/>
        </w:rPr>
        <w:t>to</w:t>
      </w:r>
      <w:proofErr w:type="gramEnd"/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43"/>
          <w:w w:val="95"/>
        </w:rPr>
        <w:t xml:space="preserve"> </w:t>
      </w:r>
      <w:r>
        <w:rPr>
          <w:rFonts w:cs="Arial"/>
          <w:w w:val="95"/>
        </w:rPr>
        <w:t xml:space="preserve">Y </w:t>
      </w:r>
      <w:r>
        <w:rPr>
          <w:rFonts w:cs="Arial"/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imply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imp</w:t>
      </w:r>
      <w:r>
        <w:rPr>
          <w:spacing w:val="-2"/>
          <w:w w:val="95"/>
        </w:rPr>
        <w:t>oss</w:t>
      </w:r>
      <w:r>
        <w:rPr>
          <w:spacing w:val="-1"/>
          <w:w w:val="95"/>
        </w:rPr>
        <w:t>ib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.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5775" w:space="40"/>
            <w:col w:w="3770"/>
          </w:cols>
          <w:formProt w:val="0"/>
          <w:docGrid w:linePitch="312" w:charSpace="-2049"/>
        </w:sectPr>
      </w:pPr>
    </w:p>
    <w:p w:rsidR="006664EA" w:rsidRDefault="006664EA">
      <w:pPr>
        <w:spacing w:before="4" w:line="100" w:lineRule="exact"/>
        <w:rPr>
          <w:sz w:val="10"/>
          <w:szCs w:val="10"/>
        </w:rPr>
      </w:pPr>
    </w:p>
    <w:p w:rsidR="006664EA" w:rsidRDefault="00762E61">
      <w:pPr>
        <w:pStyle w:val="a3"/>
        <w:tabs>
          <w:tab w:val="left" w:pos="5306"/>
        </w:tabs>
        <w:spacing w:before="54" w:line="376" w:lineRule="auto"/>
        <w:ind w:left="110" w:right="116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,</w:t>
      </w:r>
      <w:r>
        <w:rPr>
          <w:spacing w:val="51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ee</w:t>
      </w:r>
      <w:r>
        <w:rPr>
          <w:spacing w:val="-1"/>
          <w:w w:val="95"/>
        </w:rPr>
        <w:t>d</w:t>
      </w:r>
      <w:r>
        <w:rPr>
          <w:spacing w:val="43"/>
          <w:w w:val="95"/>
        </w:rPr>
        <w:t xml:space="preserve"> </w:t>
      </w:r>
      <w:r>
        <w:rPr>
          <w:w w:val="95"/>
        </w:rPr>
        <w:t>to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tion.</w:t>
      </w:r>
      <w:r>
        <w:rPr>
          <w:spacing w:val="-1"/>
          <w:w w:val="95"/>
        </w:rPr>
        <w:tab/>
        <w:t>Th</w:t>
      </w:r>
      <w:r>
        <w:rPr>
          <w:spacing w:val="-2"/>
          <w:w w:val="95"/>
        </w:rPr>
        <w:t>is</w:t>
      </w:r>
      <w:r>
        <w:rPr>
          <w:spacing w:val="37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the </w:t>
      </w:r>
      <w:r>
        <w:rPr>
          <w:spacing w:val="-2"/>
          <w:w w:val="95"/>
        </w:rPr>
        <w:t>so-ca</w:t>
      </w:r>
      <w:r>
        <w:rPr>
          <w:spacing w:val="-1"/>
          <w:w w:val="95"/>
        </w:rPr>
        <w:t>lled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P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pulation</w:t>
      </w:r>
      <w:r>
        <w:rPr>
          <w:spacing w:val="37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73"/>
          <w:w w:val="97"/>
        </w:rPr>
        <w:t xml:space="preserve"> </w:t>
      </w:r>
      <w:r>
        <w:rPr>
          <w:spacing w:val="-3"/>
          <w:w w:val="95"/>
        </w:rPr>
        <w:t>Fun</w:t>
      </w:r>
      <w:r>
        <w:rPr>
          <w:spacing w:val="-4"/>
          <w:w w:val="95"/>
        </w:rPr>
        <w:t>c</w:t>
      </w:r>
      <w:r>
        <w:rPr>
          <w:spacing w:val="-3"/>
          <w:w w:val="95"/>
        </w:rPr>
        <w:t>tion.</w:t>
      </w:r>
    </w:p>
    <w:p w:rsidR="006664EA" w:rsidRDefault="006664EA">
      <w:pPr>
        <w:spacing w:before="5" w:line="160" w:lineRule="exact"/>
        <w:rPr>
          <w:sz w:val="16"/>
          <w:szCs w:val="16"/>
        </w:rPr>
      </w:pPr>
    </w:p>
    <w:p w:rsidR="006664EA" w:rsidRDefault="00762E61">
      <w:pPr>
        <w:pStyle w:val="a3"/>
        <w:tabs>
          <w:tab w:val="left" w:pos="9165"/>
        </w:tabs>
        <w:ind w:left="695"/>
      </w:pPr>
      <w:r>
        <w:rPr>
          <w:rFonts w:cs="Arial"/>
          <w:spacing w:val="3"/>
          <w:w w:val="105"/>
        </w:rPr>
        <w:t>E</w:t>
      </w:r>
      <w:r>
        <w:rPr>
          <w:spacing w:val="3"/>
          <w:w w:val="105"/>
        </w:rPr>
        <w:t>(</w:t>
      </w:r>
      <w:proofErr w:type="gramStart"/>
      <w:r>
        <w:rPr>
          <w:rFonts w:cs="Arial"/>
          <w:spacing w:val="5"/>
          <w:w w:val="105"/>
        </w:rPr>
        <w:t>Y</w:t>
      </w:r>
      <w:r>
        <w:rPr>
          <w:rFonts w:cs="Arial"/>
          <w:spacing w:val="-20"/>
          <w:w w:val="105"/>
        </w:rPr>
        <w:t xml:space="preserve"> </w:t>
      </w:r>
      <w:r>
        <w:rPr>
          <w:w w:val="120"/>
        </w:rPr>
        <w:t>)</w:t>
      </w:r>
      <w:proofErr w:type="gramEnd"/>
      <w:r>
        <w:rPr>
          <w:spacing w:val="-13"/>
          <w:w w:val="120"/>
        </w:rPr>
        <w:t xml:space="preserve"> </w:t>
      </w:r>
      <w:r>
        <w:rPr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rFonts w:cs="Arial"/>
          <w:spacing w:val="4"/>
          <w:w w:val="120"/>
        </w:rPr>
        <w:t>E</w:t>
      </w:r>
      <w:r>
        <w:rPr>
          <w:spacing w:val="4"/>
          <w:w w:val="120"/>
        </w:rPr>
        <w:t>(</w:t>
      </w:r>
      <w:r>
        <w:rPr>
          <w:rFonts w:cs="Arial"/>
          <w:spacing w:val="2"/>
          <w:w w:val="120"/>
        </w:rPr>
        <w:t>f</w:t>
      </w:r>
      <w:r>
        <w:rPr>
          <w:rFonts w:cs="Arial"/>
          <w:spacing w:val="-54"/>
          <w:w w:val="120"/>
        </w:rPr>
        <w:t xml:space="preserve"> </w:t>
      </w:r>
      <w:r>
        <w:rPr>
          <w:spacing w:val="6"/>
          <w:w w:val="120"/>
        </w:rPr>
        <w:t>(</w:t>
      </w:r>
      <w:r>
        <w:rPr>
          <w:rFonts w:cs="Arial"/>
          <w:spacing w:val="5"/>
          <w:w w:val="120"/>
        </w:rPr>
        <w:t>X</w:t>
      </w:r>
      <w:r>
        <w:rPr>
          <w:spacing w:val="6"/>
          <w:w w:val="120"/>
        </w:rPr>
        <w:t>)</w:t>
      </w:r>
      <w:r>
        <w:rPr>
          <w:spacing w:val="-28"/>
          <w:w w:val="120"/>
        </w:rPr>
        <w:t xml:space="preserve"> </w:t>
      </w:r>
      <w:r>
        <w:rPr>
          <w:w w:val="120"/>
        </w:rPr>
        <w:t>+</w:t>
      </w:r>
      <w:r>
        <w:rPr>
          <w:spacing w:val="-27"/>
          <w:w w:val="120"/>
        </w:rPr>
        <w:t xml:space="preserve"> </w:t>
      </w:r>
      <w:r>
        <w:rPr>
          <w:rFonts w:cs="Arial"/>
          <w:spacing w:val="-2"/>
          <w:w w:val="105"/>
        </w:rPr>
        <w:t>ǫ</w:t>
      </w:r>
      <w:r>
        <w:rPr>
          <w:spacing w:val="-1"/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71"/>
          <w:w w:val="145"/>
        </w:rPr>
        <w:t xml:space="preserve"> </w:t>
      </w:r>
      <w:r>
        <w:rPr>
          <w:spacing w:val="6"/>
          <w:w w:val="120"/>
        </w:rPr>
        <w:t>(</w:t>
      </w:r>
      <w:r>
        <w:rPr>
          <w:rFonts w:cs="Arial"/>
          <w:spacing w:val="5"/>
          <w:w w:val="120"/>
        </w:rPr>
        <w:t>X</w:t>
      </w:r>
      <w:r>
        <w:rPr>
          <w:spacing w:val="6"/>
          <w:w w:val="120"/>
        </w:rPr>
        <w:t>)</w:t>
      </w:r>
      <w:r>
        <w:rPr>
          <w:spacing w:val="6"/>
          <w:w w:val="120"/>
        </w:rPr>
        <w:tab/>
      </w:r>
      <w:r>
        <w:rPr>
          <w:w w:val="105"/>
        </w:rPr>
        <w:t>(3)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tabs>
          <w:tab w:val="left" w:pos="9165"/>
        </w:tabs>
        <w:ind w:left="69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43"/>
          <w:w w:val="120"/>
          <w:sz w:val="24"/>
          <w:szCs w:val="24"/>
        </w:rPr>
        <w:t>Y</w:t>
      </w:r>
      <w:r>
        <w:rPr>
          <w:rFonts w:ascii="Arial" w:eastAsia="Arial" w:hAnsi="Arial" w:cs="Arial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spacing w:val="19"/>
          <w:w w:val="120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6"/>
          <w:w w:val="120"/>
          <w:sz w:val="24"/>
          <w:szCs w:val="24"/>
        </w:rPr>
        <w:t>f</w:t>
      </w:r>
      <w:r>
        <w:rPr>
          <w:rFonts w:ascii="Arial" w:eastAsia="Arial" w:hAnsi="Arial" w:cs="Arial"/>
          <w:spacing w:val="-24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18"/>
          <w:w w:val="120"/>
          <w:sz w:val="24"/>
          <w:szCs w:val="24"/>
        </w:rPr>
        <w:t>X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w w:val="120"/>
          <w:position w:val="13"/>
          <w:sz w:val="16"/>
          <w:szCs w:val="16"/>
        </w:rPr>
        <w:t>P</w:t>
      </w:r>
      <w:r>
        <w:rPr>
          <w:rFonts w:ascii="Lucida Sans Unicode" w:eastAsia="Lucida Sans Unicode" w:hAnsi="Lucida Sans Unicode" w:cs="Lucida Sans Unicode"/>
          <w:spacing w:val="-180"/>
          <w:w w:val="120"/>
          <w:sz w:val="24"/>
          <w:szCs w:val="24"/>
        </w:rPr>
        <w:t>−</w:t>
      </w:r>
      <w:r>
        <w:rPr>
          <w:rFonts w:ascii="Arial" w:eastAsia="Arial" w:hAnsi="Arial" w:cs="Arial"/>
          <w:spacing w:val="4"/>
          <w:w w:val="120"/>
          <w:position w:val="13"/>
          <w:sz w:val="16"/>
          <w:szCs w:val="16"/>
        </w:rPr>
        <w:t>r</w:t>
      </w:r>
      <w:r>
        <w:rPr>
          <w:rFonts w:ascii="Arial" w:eastAsia="Arial" w:hAnsi="Arial" w:cs="Arial"/>
          <w:spacing w:val="-75"/>
          <w:w w:val="120"/>
          <w:position w:val="13"/>
          <w:sz w:val="16"/>
          <w:szCs w:val="16"/>
        </w:rPr>
        <w:t>e</w:t>
      </w:r>
      <w:r>
        <w:rPr>
          <w:rFonts w:ascii="Lucida Sans Unicode" w:eastAsia="Lucida Sans Unicode" w:hAnsi="Lucida Sans Unicode" w:cs="Lucida Sans Unicode"/>
          <w:spacing w:val="-209"/>
          <w:w w:val="120"/>
          <w:sz w:val="24"/>
          <w:szCs w:val="24"/>
        </w:rPr>
        <w:t>→</w:t>
      </w:r>
      <w:proofErr w:type="spellStart"/>
      <w:r>
        <w:rPr>
          <w:rFonts w:ascii="Arial" w:eastAsia="Arial" w:hAnsi="Arial" w:cs="Arial"/>
          <w:spacing w:val="-2"/>
          <w:w w:val="120"/>
          <w:position w:val="13"/>
          <w:sz w:val="16"/>
          <w:szCs w:val="16"/>
        </w:rPr>
        <w:t>d</w:t>
      </w:r>
      <w:r>
        <w:rPr>
          <w:rFonts w:ascii="Arial" w:eastAsia="Arial" w:hAnsi="Arial" w:cs="Arial"/>
          <w:w w:val="120"/>
          <w:position w:val="13"/>
          <w:sz w:val="16"/>
          <w:szCs w:val="16"/>
        </w:rPr>
        <w:t>i</w:t>
      </w:r>
      <w:r>
        <w:rPr>
          <w:rFonts w:ascii="Arial" w:eastAsia="Arial" w:hAnsi="Arial" w:cs="Arial"/>
          <w:spacing w:val="1"/>
          <w:w w:val="120"/>
          <w:position w:val="13"/>
          <w:sz w:val="16"/>
          <w:szCs w:val="16"/>
        </w:rPr>
        <w:t>c</w:t>
      </w:r>
      <w:r>
        <w:rPr>
          <w:rFonts w:ascii="Arial" w:eastAsia="Arial" w:hAnsi="Arial" w:cs="Arial"/>
          <w:w w:val="120"/>
          <w:position w:val="13"/>
          <w:sz w:val="16"/>
          <w:szCs w:val="16"/>
        </w:rPr>
        <w:t>t</w:t>
      </w:r>
      <w:proofErr w:type="spellEnd"/>
      <w:r>
        <w:rPr>
          <w:rFonts w:ascii="Arial" w:eastAsia="Arial" w:hAnsi="Arial" w:cs="Arial"/>
          <w:spacing w:val="9"/>
          <w:w w:val="120"/>
          <w:position w:val="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5"/>
          <w:w w:val="120"/>
          <w:sz w:val="24"/>
          <w:szCs w:val="24"/>
        </w:rPr>
        <w:t>E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w w:val="120"/>
          <w:sz w:val="24"/>
          <w:szCs w:val="24"/>
        </w:rPr>
        <w:t>Y</w:t>
      </w:r>
      <w:r>
        <w:rPr>
          <w:rFonts w:ascii="Arial" w:eastAsia="Arial" w:hAnsi="Arial" w:cs="Arial"/>
          <w:spacing w:val="-30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proofErr w:type="gramEnd"/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7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45"/>
          <w:sz w:val="24"/>
          <w:szCs w:val="24"/>
        </w:rPr>
        <w:t>f</w:t>
      </w:r>
      <w:r>
        <w:rPr>
          <w:rFonts w:ascii="Arial" w:eastAsia="Arial" w:hAnsi="Arial" w:cs="Arial"/>
          <w:spacing w:val="-71"/>
          <w:w w:val="145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-2"/>
          <w:w w:val="120"/>
          <w:sz w:val="24"/>
          <w:szCs w:val="24"/>
        </w:rPr>
        <w:t>x</w:t>
      </w:r>
      <w:r>
        <w:rPr>
          <w:rFonts w:ascii="Arial" w:eastAsia="Arial" w:hAnsi="Arial" w:cs="Arial"/>
          <w:w w:val="120"/>
          <w:sz w:val="24"/>
          <w:szCs w:val="24"/>
        </w:rPr>
        <w:t>)</w:t>
      </w:r>
      <w:r>
        <w:rPr>
          <w:rFonts w:ascii="Arial" w:eastAsia="Arial" w:hAnsi="Arial" w:cs="Arial"/>
          <w:w w:val="120"/>
          <w:sz w:val="24"/>
          <w:szCs w:val="24"/>
        </w:rPr>
        <w:tab/>
        <w:t>(4)</w:t>
      </w:r>
    </w:p>
    <w:p w:rsidR="006664EA" w:rsidRDefault="006664EA">
      <w:pPr>
        <w:spacing w:before="1" w:line="130" w:lineRule="exact"/>
        <w:rPr>
          <w:sz w:val="13"/>
          <w:szCs w:val="13"/>
        </w:rPr>
      </w:pP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312" w:charSpace="-2049"/>
        </w:sectPr>
      </w:pPr>
    </w:p>
    <w:p w:rsidR="006664EA" w:rsidRDefault="006664EA">
      <w:pPr>
        <w:spacing w:before="4" w:line="130" w:lineRule="exact"/>
        <w:rPr>
          <w:sz w:val="13"/>
          <w:szCs w:val="13"/>
        </w:rPr>
      </w:pPr>
    </w:p>
    <w:p w:rsidR="006664EA" w:rsidRDefault="00762E61">
      <w:pPr>
        <w:pStyle w:val="a3"/>
        <w:ind w:left="110"/>
        <w:rPr>
          <w:rFonts w:cs="Arial"/>
        </w:rPr>
      </w:pP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rFonts w:cs="Arial"/>
          <w:w w:val="95"/>
        </w:rPr>
        <w:t>ǫ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pStyle w:val="a3"/>
        <w:ind w:left="110"/>
        <w:rPr>
          <w:rFonts w:cs="Arial"/>
        </w:rPr>
      </w:pPr>
      <w:r>
        <w:rPr>
          <w:rFonts w:cs="Arial"/>
          <w:w w:val="115"/>
        </w:rPr>
        <w:t>Notation</w:t>
      </w:r>
    </w:p>
    <w:p w:rsidR="006664EA" w:rsidRDefault="00762E61">
      <w:pPr>
        <w:spacing w:before="79"/>
        <w:ind w:left="26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spellStart"/>
      <w:proofErr w:type="gramStart"/>
      <w:r>
        <w:rPr>
          <w:rFonts w:ascii="Arial" w:eastAsia="Arial" w:hAnsi="Arial" w:cs="Arial"/>
          <w:w w:val="105"/>
          <w:position w:val="1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26"/>
          <w:w w:val="105"/>
          <w:position w:val="13"/>
          <w:sz w:val="16"/>
          <w:szCs w:val="16"/>
        </w:rPr>
        <w:t>.</w:t>
      </w:r>
      <w:r>
        <w:rPr>
          <w:rFonts w:ascii="Lucida Sans Unicode" w:eastAsia="Lucida Sans Unicode" w:hAnsi="Lucida Sans Unicode" w:cs="Lucida Sans Unicode"/>
          <w:spacing w:val="-174"/>
          <w:w w:val="105"/>
          <w:sz w:val="24"/>
          <w:szCs w:val="24"/>
        </w:rPr>
        <w:t>∼</w:t>
      </w:r>
      <w:proofErr w:type="spellStart"/>
      <w:r>
        <w:rPr>
          <w:rFonts w:ascii="Arial" w:eastAsia="Arial" w:hAnsi="Arial" w:cs="Arial"/>
          <w:w w:val="105"/>
          <w:position w:val="13"/>
          <w:sz w:val="16"/>
          <w:szCs w:val="16"/>
        </w:rPr>
        <w:t>i.</w:t>
      </w:r>
      <w:r>
        <w:rPr>
          <w:rFonts w:ascii="Arial" w:eastAsia="Arial" w:hAnsi="Arial" w:cs="Arial"/>
          <w:spacing w:val="-2"/>
          <w:w w:val="105"/>
          <w:position w:val="13"/>
          <w:sz w:val="16"/>
          <w:szCs w:val="16"/>
        </w:rPr>
        <w:t>d</w:t>
      </w:r>
      <w:proofErr w:type="gramEnd"/>
      <w:r>
        <w:rPr>
          <w:rFonts w:ascii="Arial" w:eastAsia="Arial" w:hAnsi="Arial" w:cs="Arial"/>
          <w:w w:val="105"/>
          <w:position w:val="13"/>
          <w:sz w:val="16"/>
          <w:szCs w:val="16"/>
        </w:rPr>
        <w:t>.</w:t>
      </w:r>
      <w:proofErr w:type="spellEnd"/>
      <w:r>
        <w:rPr>
          <w:rFonts w:ascii="Arial" w:eastAsia="Arial" w:hAnsi="Arial" w:cs="Arial"/>
          <w:spacing w:val="4"/>
          <w:w w:val="105"/>
          <w:position w:val="13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N</w:t>
      </w:r>
      <w:r>
        <w:rPr>
          <w:rFonts w:ascii="Lucida Sans Unicode" w:eastAsia="Lucida Sans Unicode" w:hAnsi="Lucida Sans Unicode" w:cs="Lucida Sans Unicode"/>
          <w:spacing w:val="-5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(0,</w:t>
      </w:r>
      <w:r>
        <w:rPr>
          <w:rFonts w:ascii="Arial" w:eastAsia="Arial" w:hAnsi="Arial" w:cs="Arial"/>
          <w:spacing w:val="-3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9"/>
          <w:w w:val="105"/>
          <w:sz w:val="24"/>
          <w:szCs w:val="24"/>
        </w:rPr>
        <w:t>σ</w:t>
      </w:r>
      <w:r>
        <w:rPr>
          <w:rFonts w:ascii="Arial" w:eastAsia="Arial" w:hAnsi="Arial" w:cs="Arial"/>
          <w:spacing w:val="6"/>
          <w:w w:val="105"/>
          <w:position w:val="9"/>
          <w:sz w:val="16"/>
          <w:szCs w:val="16"/>
        </w:rPr>
        <w:t>2</w:t>
      </w:r>
      <w:r>
        <w:rPr>
          <w:rFonts w:ascii="Arial" w:eastAsia="Arial" w:hAnsi="Arial" w:cs="Arial"/>
          <w:w w:val="105"/>
          <w:sz w:val="24"/>
          <w:szCs w:val="24"/>
        </w:rPr>
        <w:t>).</w:t>
      </w:r>
      <w:r>
        <w:rPr>
          <w:rFonts w:ascii="Arial" w:eastAsia="Arial" w:hAnsi="Arial" w:cs="Arial"/>
          <w:spacing w:val="12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S</w:t>
      </w:r>
      <w:r>
        <w:rPr>
          <w:rFonts w:ascii="Arial" w:eastAsia="Arial" w:hAnsi="Arial" w:cs="Arial"/>
          <w:w w:val="105"/>
          <w:sz w:val="24"/>
          <w:szCs w:val="24"/>
        </w:rPr>
        <w:t>o,</w:t>
      </w:r>
      <w:r>
        <w:rPr>
          <w:rFonts w:ascii="Arial" w:eastAsia="Arial" w:hAnsi="Arial" w:cs="Arial"/>
          <w:spacing w:val="-11"/>
          <w:w w:val="105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3"/>
          <w:w w:val="105"/>
          <w:sz w:val="24"/>
          <w:szCs w:val="24"/>
        </w:rPr>
        <w:t>E</w:t>
      </w:r>
      <w:r>
        <w:rPr>
          <w:rFonts w:ascii="Arial" w:eastAsia="Arial" w:hAnsi="Arial" w:cs="Arial"/>
          <w:w w:val="105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pacing w:val="-2"/>
          <w:w w:val="105"/>
          <w:sz w:val="24"/>
          <w:szCs w:val="24"/>
        </w:rPr>
        <w:t>ǫ</w:t>
      </w:r>
      <w:r>
        <w:rPr>
          <w:rFonts w:ascii="Arial" w:eastAsia="Arial" w:hAnsi="Arial" w:cs="Arial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18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0.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1278" w:space="40"/>
            <w:col w:w="8267"/>
          </w:cols>
          <w:formProt w:val="0"/>
          <w:docGrid w:linePitch="312" w:charSpace="-2049"/>
        </w:sectPr>
      </w:pPr>
    </w:p>
    <w:p w:rsidR="006664EA" w:rsidRDefault="006664EA">
      <w:pPr>
        <w:spacing w:before="15" w:line="220" w:lineRule="exact"/>
      </w:pPr>
    </w:p>
    <w:p w:rsidR="006664EA" w:rsidRDefault="00762E61">
      <w:pPr>
        <w:pStyle w:val="a3"/>
        <w:numPr>
          <w:ilvl w:val="0"/>
          <w:numId w:val="1"/>
        </w:numPr>
        <w:tabs>
          <w:tab w:val="left" w:pos="695"/>
        </w:tabs>
        <w:spacing w:before="17"/>
        <w:ind w:left="695"/>
        <w:rPr>
          <w:rFonts w:cs="Arial"/>
        </w:rPr>
      </w:pPr>
      <w:r>
        <w:rPr>
          <w:rFonts w:cs="Arial"/>
          <w:w w:val="95"/>
        </w:rPr>
        <w:t>Y</w:t>
      </w:r>
      <w:r>
        <w:rPr>
          <w:rFonts w:cs="Arial"/>
          <w:spacing w:val="-17"/>
          <w:w w:val="95"/>
        </w:rPr>
        <w:t xml:space="preserve"> </w:t>
      </w:r>
      <w:r>
        <w:rPr>
          <w:w w:val="95"/>
        </w:rPr>
        <w:t>: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q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ntit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tiv</w:t>
      </w:r>
      <w:r>
        <w:rPr>
          <w:spacing w:val="-3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rFonts w:cs="Arial"/>
          <w:w w:val="95"/>
        </w:rPr>
        <w:t>Y</w:t>
      </w:r>
    </w:p>
    <w:p w:rsidR="006664EA" w:rsidRDefault="006664EA">
      <w:pPr>
        <w:spacing w:before="1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0"/>
          <w:numId w:val="1"/>
        </w:numPr>
        <w:tabs>
          <w:tab w:val="left" w:pos="695"/>
        </w:tabs>
        <w:ind w:left="695"/>
      </w:pPr>
      <w:r>
        <w:rPr>
          <w:rFonts w:cs="Arial"/>
          <w:w w:val="145"/>
        </w:rPr>
        <w:t>f</w:t>
      </w:r>
      <w:r>
        <w:rPr>
          <w:rFonts w:cs="Arial"/>
          <w:spacing w:val="-77"/>
          <w:w w:val="145"/>
        </w:rPr>
        <w:t xml:space="preserve"> </w:t>
      </w:r>
      <w:r>
        <w:rPr>
          <w:spacing w:val="3"/>
          <w:w w:val="105"/>
        </w:rPr>
        <w:t>(</w:t>
      </w:r>
      <w:r>
        <w:rPr>
          <w:rFonts w:cs="Arial"/>
          <w:spacing w:val="3"/>
          <w:w w:val="105"/>
        </w:rPr>
        <w:t>X</w:t>
      </w:r>
      <w:r>
        <w:rPr>
          <w:spacing w:val="3"/>
          <w:w w:val="105"/>
        </w:rPr>
        <w:t>)</w:t>
      </w:r>
      <w:r>
        <w:rPr>
          <w:spacing w:val="4"/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ou</w:t>
      </w:r>
      <w:r>
        <w:rPr>
          <w:spacing w:val="-1"/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lf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whe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rFonts w:cs="Arial"/>
          <w:w w:val="105"/>
        </w:rPr>
        <w:t>X</w:t>
      </w:r>
      <w:r>
        <w:rPr>
          <w:rFonts w:cs="Arial"/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spacing w:val="1"/>
          <w:w w:val="105"/>
        </w:rPr>
        <w:t>(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2"/>
          <w:sz w:val="16"/>
          <w:szCs w:val="16"/>
        </w:rPr>
        <w:t>1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2"/>
          <w:sz w:val="16"/>
          <w:szCs w:val="16"/>
        </w:rPr>
        <w:t>2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2"/>
          <w:sz w:val="16"/>
          <w:szCs w:val="16"/>
        </w:rPr>
        <w:t>3</w:t>
      </w:r>
      <w:r>
        <w:rPr>
          <w:rFonts w:cs="Arial"/>
          <w:spacing w:val="2"/>
          <w:w w:val="105"/>
        </w:rPr>
        <w:t>,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38"/>
          <w:w w:val="105"/>
        </w:rPr>
        <w:t xml:space="preserve"> </w:t>
      </w:r>
      <w:r>
        <w:rPr>
          <w:rFonts w:cs="Arial"/>
          <w:w w:val="105"/>
        </w:rPr>
        <w:t>.</w:t>
      </w:r>
      <w:r>
        <w:rPr>
          <w:rFonts w:cs="Arial"/>
          <w:spacing w:val="-40"/>
          <w:w w:val="105"/>
        </w:rPr>
        <w:t xml:space="preserve"> </w:t>
      </w:r>
      <w:r>
        <w:rPr>
          <w:rFonts w:cs="Arial"/>
          <w:w w:val="105"/>
        </w:rPr>
        <w:t>,</w:t>
      </w:r>
      <w:r>
        <w:rPr>
          <w:rFonts w:cs="Arial"/>
          <w:spacing w:val="-37"/>
          <w:w w:val="105"/>
        </w:rPr>
        <w:t xml:space="preserve"> </w:t>
      </w:r>
      <w:r>
        <w:rPr>
          <w:rFonts w:cs="Arial"/>
          <w:spacing w:val="1"/>
          <w:w w:val="105"/>
        </w:rPr>
        <w:t>X</w:t>
      </w:r>
      <w:r>
        <w:rPr>
          <w:rFonts w:cs="Arial"/>
          <w:spacing w:val="2"/>
          <w:w w:val="105"/>
          <w:position w:val="-2"/>
          <w:sz w:val="16"/>
          <w:szCs w:val="16"/>
        </w:rPr>
        <w:t>p</w:t>
      </w:r>
      <w:r>
        <w:rPr>
          <w:spacing w:val="1"/>
          <w:w w:val="105"/>
        </w:rPr>
        <w:t>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>h</w:t>
      </w:r>
      <w:r>
        <w:rPr>
          <w:spacing w:val="-7"/>
          <w:w w:val="105"/>
        </w:rPr>
        <w:t xml:space="preserve"> </w:t>
      </w:r>
      <w:r>
        <w:rPr>
          <w:rFonts w:cs="Arial"/>
          <w:w w:val="105"/>
        </w:rPr>
        <w:t>p</w:t>
      </w:r>
      <w:r>
        <w:rPr>
          <w:rFonts w:cs="Arial"/>
          <w:spacing w:val="-9"/>
          <w:w w:val="105"/>
        </w:rPr>
        <w:t xml:space="preserve"> </w:t>
      </w:r>
      <w:r>
        <w:rPr>
          <w:spacing w:val="-3"/>
          <w:w w:val="105"/>
        </w:rPr>
        <w:t>d</w:t>
      </w:r>
      <w:r>
        <w:rPr>
          <w:spacing w:val="-2"/>
          <w:w w:val="105"/>
        </w:rPr>
        <w:t>iff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en</w:t>
      </w:r>
      <w:r>
        <w:rPr>
          <w:spacing w:val="-2"/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edic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</w:p>
    <w:p w:rsidR="006664EA" w:rsidRDefault="006664EA">
      <w:pPr>
        <w:spacing w:before="5" w:line="140" w:lineRule="exact"/>
        <w:rPr>
          <w:sz w:val="14"/>
          <w:szCs w:val="14"/>
        </w:rPr>
      </w:pP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312" w:charSpace="-2049"/>
        </w:sectPr>
      </w:pPr>
    </w:p>
    <w:p w:rsidR="006664EA" w:rsidRDefault="00762E61">
      <w:pPr>
        <w:pStyle w:val="a3"/>
        <w:numPr>
          <w:ilvl w:val="0"/>
          <w:numId w:val="1"/>
        </w:numPr>
        <w:tabs>
          <w:tab w:val="left" w:pos="695"/>
        </w:tabs>
        <w:spacing w:before="98"/>
        <w:ind w:left="695"/>
        <w:rPr>
          <w:rFonts w:cs="Arial"/>
        </w:rPr>
      </w:pPr>
      <w:r>
        <w:rPr>
          <w:rFonts w:cs="Arial"/>
          <w:spacing w:val="-2"/>
          <w:w w:val="90"/>
        </w:rPr>
        <w:t>ǫ</w:t>
      </w:r>
      <w:r>
        <w:rPr>
          <w:spacing w:val="-1"/>
          <w:w w:val="90"/>
        </w:rPr>
        <w:t>:</w:t>
      </w:r>
      <w:r>
        <w:rPr>
          <w:w w:val="90"/>
        </w:rPr>
        <w:t xml:space="preserve"> </w:t>
      </w:r>
      <w:r>
        <w:rPr>
          <w:spacing w:val="11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nd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m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rr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r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t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rm,</w:t>
      </w:r>
      <w:r>
        <w:rPr>
          <w:spacing w:val="38"/>
          <w:w w:val="90"/>
        </w:rPr>
        <w:t xml:space="preserve"> </w:t>
      </w:r>
      <w:r>
        <w:rPr>
          <w:w w:val="90"/>
        </w:rPr>
        <w:t>in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lin</w:t>
      </w:r>
      <w:r>
        <w:rPr>
          <w:spacing w:val="-2"/>
          <w:w w:val="90"/>
        </w:rPr>
        <w:t>ea</w:t>
      </w:r>
      <w:r>
        <w:rPr>
          <w:spacing w:val="-1"/>
          <w:w w:val="90"/>
        </w:rPr>
        <w:t>r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eg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ess</w:t>
      </w:r>
      <w:r>
        <w:rPr>
          <w:spacing w:val="-1"/>
          <w:w w:val="90"/>
        </w:rPr>
        <w:t>ion</w:t>
      </w:r>
      <w:r>
        <w:rPr>
          <w:spacing w:val="41"/>
          <w:w w:val="90"/>
        </w:rPr>
        <w:t xml:space="preserve"> </w:t>
      </w:r>
      <w:r>
        <w:rPr>
          <w:rFonts w:cs="Arial"/>
          <w:w w:val="90"/>
        </w:rPr>
        <w:t>ǫ</w:t>
      </w:r>
    </w:p>
    <w:p w:rsidR="006664EA" w:rsidRDefault="00762E61">
      <w:pPr>
        <w:spacing w:before="74" w:line="104" w:lineRule="exact"/>
        <w:ind w:left="26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r>
        <w:rPr>
          <w:rFonts w:ascii="Arial" w:eastAsia="Arial" w:hAnsi="Arial" w:cs="Arial"/>
          <w:spacing w:val="-1"/>
          <w:w w:val="11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115"/>
          <w:sz w:val="16"/>
          <w:szCs w:val="16"/>
        </w:rPr>
        <w:t>.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i</w:t>
      </w:r>
      <w:r>
        <w:rPr>
          <w:rFonts w:ascii="Arial" w:eastAsia="Arial" w:hAnsi="Arial" w:cs="Arial"/>
          <w:spacing w:val="-2"/>
          <w:w w:val="115"/>
          <w:sz w:val="16"/>
          <w:szCs w:val="16"/>
        </w:rPr>
        <w:t>.d</w:t>
      </w:r>
      <w:proofErr w:type="spellEnd"/>
      <w:r>
        <w:rPr>
          <w:rFonts w:ascii="Arial" w:eastAsia="Arial" w:hAnsi="Arial" w:cs="Arial"/>
          <w:spacing w:val="-2"/>
          <w:w w:val="115"/>
          <w:sz w:val="16"/>
          <w:szCs w:val="16"/>
        </w:rPr>
        <w:t>.</w:t>
      </w:r>
    </w:p>
    <w:p w:rsidR="006664EA" w:rsidRDefault="00762E61">
      <w:pPr>
        <w:pStyle w:val="a3"/>
        <w:spacing w:line="289" w:lineRule="exact"/>
        <w:ind w:left="105"/>
      </w:pPr>
      <w:r>
        <w:rPr>
          <w:rFonts w:ascii="Lucida Sans Unicode" w:eastAsia="Lucida Sans Unicode" w:hAnsi="Lucida Sans Unicode" w:cs="Lucida Sans Unicode"/>
          <w:w w:val="95"/>
        </w:rPr>
        <w:t>∼</w:t>
      </w:r>
      <w:r>
        <w:rPr>
          <w:rFonts w:ascii="Lucida Sans Unicode" w:eastAsia="Lucida Sans Unicode" w:hAnsi="Lucida Sans Unicode" w:cs="Lucida Sans Unicode"/>
          <w:spacing w:val="69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</w:rPr>
        <w:t>N</w:t>
      </w:r>
      <w:r>
        <w:rPr>
          <w:rFonts w:ascii="Lucida Sans Unicode" w:eastAsia="Lucida Sans Unicode" w:hAnsi="Lucida Sans Unicode" w:cs="Lucida Sans Unicode"/>
          <w:spacing w:val="-37"/>
          <w:w w:val="95"/>
        </w:rPr>
        <w:t xml:space="preserve"> </w:t>
      </w:r>
      <w:r>
        <w:rPr>
          <w:w w:val="95"/>
        </w:rPr>
        <w:t>(0</w:t>
      </w:r>
      <w:r>
        <w:rPr>
          <w:rFonts w:cs="Arial"/>
          <w:w w:val="95"/>
        </w:rPr>
        <w:t>,</w:t>
      </w:r>
      <w:r>
        <w:rPr>
          <w:rFonts w:cs="Arial"/>
          <w:spacing w:val="-24"/>
          <w:w w:val="95"/>
        </w:rPr>
        <w:t xml:space="preserve"> </w:t>
      </w:r>
      <w:proofErr w:type="gramStart"/>
      <w:r>
        <w:rPr>
          <w:rFonts w:cs="Arial"/>
          <w:w w:val="95"/>
        </w:rPr>
        <w:t>σ</w:t>
      </w:r>
      <w:r>
        <w:rPr>
          <w:rFonts w:cs="Arial"/>
          <w:spacing w:val="34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ass</w:t>
      </w:r>
      <w:r>
        <w:rPr>
          <w:spacing w:val="-1"/>
          <w:w w:val="95"/>
        </w:rPr>
        <w:t>umption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4916170</wp:posOffset>
                </wp:positionH>
                <wp:positionV relativeFrom="paragraph">
                  <wp:posOffset>-15875</wp:posOffset>
                </wp:positionV>
                <wp:extent cx="53975" cy="10096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87.1pt;margin-top:-1.25pt;width:4.25pt;height:7.95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5200" w:space="40"/>
            <w:col w:w="4345"/>
          </w:cols>
          <w:formProt w:val="0"/>
          <w:docGrid w:linePitch="312" w:charSpace="-2049"/>
        </w:sect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7" w:line="220" w:lineRule="exact"/>
      </w:pPr>
    </w:p>
    <w:p w:rsidR="006664EA" w:rsidRDefault="00762E61">
      <w:pPr>
        <w:pStyle w:val="1"/>
        <w:numPr>
          <w:ilvl w:val="1"/>
          <w:numId w:val="8"/>
        </w:numPr>
        <w:tabs>
          <w:tab w:val="left" w:pos="844"/>
        </w:tabs>
      </w:pPr>
      <w:r>
        <w:rPr>
          <w:spacing w:val="-1"/>
          <w:w w:val="110"/>
        </w:rPr>
        <w:t>A</w:t>
      </w:r>
      <w:r>
        <w:rPr>
          <w:spacing w:val="-2"/>
          <w:w w:val="110"/>
        </w:rPr>
        <w:t>ssess</w:t>
      </w:r>
      <w:r>
        <w:rPr>
          <w:spacing w:val="-1"/>
          <w:w w:val="110"/>
        </w:rPr>
        <w:t>in</w:t>
      </w:r>
      <w:r>
        <w:rPr>
          <w:spacing w:val="-2"/>
          <w:w w:val="110"/>
        </w:rPr>
        <w:t>g</w:t>
      </w:r>
      <w:r>
        <w:rPr>
          <w:spacing w:val="29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</w:t>
      </w:r>
      <w:r>
        <w:rPr>
          <w:w w:val="110"/>
        </w:rPr>
        <w:t>l</w:t>
      </w:r>
      <w:r>
        <w:rPr>
          <w:spacing w:val="26"/>
          <w:w w:val="110"/>
        </w:rPr>
        <w:t xml:space="preserve"> </w:t>
      </w:r>
      <w:r>
        <w:rPr>
          <w:w w:val="110"/>
        </w:rPr>
        <w:t>Accuracy</w:t>
      </w:r>
    </w:p>
    <w:p w:rsidR="006664EA" w:rsidRDefault="006664EA">
      <w:pPr>
        <w:spacing w:before="4" w:line="100" w:lineRule="exact"/>
        <w:rPr>
          <w:sz w:val="10"/>
          <w:szCs w:val="1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15"/>
        </w:rPr>
        <w:t>M</w:t>
      </w:r>
      <w:r>
        <w:rPr>
          <w:rFonts w:cs="Arial"/>
          <w:spacing w:val="-2"/>
          <w:w w:val="115"/>
        </w:rPr>
        <w:t>easu</w:t>
      </w:r>
      <w:r>
        <w:rPr>
          <w:rFonts w:cs="Arial"/>
          <w:spacing w:val="-1"/>
          <w:w w:val="115"/>
        </w:rPr>
        <w:t>ri</w:t>
      </w:r>
      <w:r>
        <w:rPr>
          <w:rFonts w:cs="Arial"/>
          <w:spacing w:val="-2"/>
          <w:w w:val="115"/>
        </w:rPr>
        <w:t>ng</w:t>
      </w:r>
      <w:r>
        <w:rPr>
          <w:rFonts w:cs="Arial"/>
          <w:spacing w:val="9"/>
          <w:w w:val="115"/>
        </w:rPr>
        <w:t xml:space="preserve"> </w:t>
      </w:r>
      <w:r>
        <w:rPr>
          <w:rFonts w:cs="Arial"/>
          <w:w w:val="115"/>
        </w:rPr>
        <w:t>the</w:t>
      </w:r>
      <w:r>
        <w:rPr>
          <w:rFonts w:cs="Arial"/>
          <w:spacing w:val="5"/>
          <w:w w:val="115"/>
        </w:rPr>
        <w:t xml:space="preserve"> </w:t>
      </w:r>
      <w:r>
        <w:rPr>
          <w:rFonts w:cs="Arial"/>
          <w:spacing w:val="-3"/>
          <w:w w:val="115"/>
        </w:rPr>
        <w:t>Qua</w:t>
      </w:r>
      <w:r>
        <w:rPr>
          <w:rFonts w:cs="Arial"/>
          <w:spacing w:val="-2"/>
          <w:w w:val="115"/>
        </w:rPr>
        <w:t>lity</w:t>
      </w:r>
      <w:r>
        <w:rPr>
          <w:rFonts w:cs="Arial"/>
          <w:spacing w:val="8"/>
          <w:w w:val="115"/>
        </w:rPr>
        <w:t xml:space="preserve"> </w:t>
      </w:r>
      <w:r>
        <w:rPr>
          <w:rFonts w:cs="Arial"/>
          <w:w w:val="115"/>
        </w:rPr>
        <w:t>of</w:t>
      </w:r>
      <w:r>
        <w:rPr>
          <w:rFonts w:cs="Arial"/>
          <w:spacing w:val="8"/>
          <w:w w:val="115"/>
        </w:rPr>
        <w:t xml:space="preserve"> </w:t>
      </w:r>
      <w:r>
        <w:rPr>
          <w:rFonts w:cs="Arial"/>
          <w:spacing w:val="-1"/>
          <w:w w:val="115"/>
        </w:rPr>
        <w:t>Fit</w:t>
      </w:r>
    </w:p>
    <w:p w:rsidR="006664EA" w:rsidRDefault="006664EA">
      <w:pPr>
        <w:spacing w:before="2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line="376" w:lineRule="auto"/>
        <w:ind w:left="110"/>
      </w:pPr>
      <w:r>
        <w:rPr>
          <w:spacing w:val="-1"/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ion,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os</w:t>
      </w:r>
      <w:r>
        <w:rPr>
          <w:spacing w:val="-1"/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mm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eas</w:t>
      </w:r>
      <w:r>
        <w:rPr>
          <w:spacing w:val="-1"/>
          <w:w w:val="95"/>
        </w:rPr>
        <w:t>ur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fit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65"/>
          <w:w w:val="97"/>
        </w:rPr>
        <w:t xml:space="preserve"> </w:t>
      </w:r>
      <w:proofErr w:type="gramStart"/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r(</w:t>
      </w:r>
      <w:proofErr w:type="gramEnd"/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E),</w:t>
      </w:r>
      <w:r>
        <w:rPr>
          <w:spacing w:val="44"/>
          <w:w w:val="95"/>
        </w:rPr>
        <w:t xml:space="preserve"> </w:t>
      </w:r>
      <w:r>
        <w:rPr>
          <w:spacing w:val="-3"/>
          <w:w w:val="95"/>
        </w:rPr>
        <w:t>g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41"/>
          <w:w w:val="95"/>
        </w:rPr>
        <w:t xml:space="preserve"> </w:t>
      </w:r>
      <w:r>
        <w:rPr>
          <w:spacing w:val="-4"/>
          <w:w w:val="95"/>
        </w:rPr>
        <w:t>by</w:t>
      </w:r>
    </w:p>
    <w:p w:rsidR="006664EA" w:rsidRDefault="00762E61">
      <w:pPr>
        <w:spacing w:line="86" w:lineRule="exact"/>
        <w:ind w:left="1956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115"/>
          <w:sz w:val="16"/>
          <w:szCs w:val="16"/>
        </w:rPr>
        <w:t>n</w:t>
      </w:r>
      <w:proofErr w:type="gramEnd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posOffset>1920240</wp:posOffset>
                </wp:positionH>
                <wp:positionV relativeFrom="paragraph">
                  <wp:posOffset>54610</wp:posOffset>
                </wp:positionV>
                <wp:extent cx="74295" cy="15176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230" w:lineRule="exact"/>
                            </w:pPr>
                            <w:r>
                              <w:rPr>
                                <w:w w:val="85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7" type="#_x0000_t202" style="position:absolute;left:0;text-align:left;margin-left:151.2pt;margin-top:4.3pt;width:5.85pt;height:11.9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230" w:lineRule="exact"/>
                      </w:pPr>
                      <w:r>
                        <w:rPr>
                          <w:w w:val="8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312" w:charSpace="-2049"/>
        </w:sectPr>
      </w:pPr>
    </w:p>
    <w:p w:rsidR="006664EA" w:rsidRDefault="006664EA">
      <w:pPr>
        <w:spacing w:before="7" w:line="110" w:lineRule="exact"/>
        <w:rPr>
          <w:sz w:val="11"/>
          <w:szCs w:val="11"/>
        </w:rPr>
      </w:pPr>
    </w:p>
    <w:p w:rsidR="006664EA" w:rsidRDefault="00762E61">
      <w:pPr>
        <w:pStyle w:val="a3"/>
        <w:ind w:left="695"/>
      </w:pPr>
      <w:r>
        <w:rPr>
          <w:rFonts w:cs="Arial"/>
          <w:w w:val="110"/>
        </w:rPr>
        <w:t>M</w:t>
      </w:r>
      <w:r>
        <w:rPr>
          <w:rFonts w:cs="Arial"/>
          <w:spacing w:val="-53"/>
          <w:w w:val="110"/>
        </w:rPr>
        <w:t xml:space="preserve"> </w:t>
      </w:r>
      <w:r>
        <w:rPr>
          <w:rFonts w:cs="Arial"/>
          <w:spacing w:val="17"/>
          <w:w w:val="110"/>
        </w:rPr>
        <w:t>S</w:t>
      </w:r>
      <w:r>
        <w:rPr>
          <w:rFonts w:cs="Arial"/>
          <w:w w:val="110"/>
        </w:rPr>
        <w:t>E</w:t>
      </w:r>
      <w:r>
        <w:rPr>
          <w:rFonts w:cs="Arial"/>
          <w:spacing w:val="2"/>
          <w:w w:val="110"/>
        </w:rPr>
        <w:t xml:space="preserve"> </w:t>
      </w:r>
      <w:r>
        <w:rPr>
          <w:w w:val="110"/>
        </w:rPr>
        <w:t>=</w:t>
      </w:r>
    </w:p>
    <w:p w:rsidR="006664EA" w:rsidRDefault="00762E61">
      <w:pPr>
        <w:tabs>
          <w:tab w:val="left" w:pos="7585"/>
        </w:tabs>
        <w:spacing w:line="364" w:lineRule="exact"/>
        <w:ind w:left="255"/>
        <w:rPr>
          <w:rFonts w:ascii="Arial" w:eastAsia="Arial" w:hAnsi="Arial" w:cs="Arial"/>
          <w:sz w:val="24"/>
          <w:szCs w:val="24"/>
        </w:rPr>
      </w:pPr>
      <w:r>
        <w:br w:type="column"/>
      </w:r>
      <w:proofErr w:type="gramStart"/>
      <w:r>
        <w:rPr>
          <w:rFonts w:ascii="Arial" w:eastAsia="Arial" w:hAnsi="Arial" w:cs="Arial"/>
          <w:w w:val="180"/>
          <w:position w:val="23"/>
          <w:sz w:val="24"/>
          <w:szCs w:val="24"/>
        </w:rPr>
        <w:t>.</w:t>
      </w:r>
      <w:r>
        <w:rPr>
          <w:rFonts w:ascii="Arial" w:eastAsia="Arial" w:hAnsi="Arial" w:cs="Arial"/>
          <w:w w:val="18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pacing w:val="1"/>
          <w:w w:val="180"/>
          <w:sz w:val="24"/>
          <w:szCs w:val="24"/>
        </w:rPr>
        <w:t>y</w:t>
      </w:r>
      <w:proofErr w:type="spellStart"/>
      <w:r>
        <w:rPr>
          <w:rFonts w:ascii="Arial" w:eastAsia="Arial" w:hAnsi="Arial" w:cs="Arial"/>
          <w:w w:val="180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21"/>
          <w:w w:val="180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20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37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6"/>
          <w:w w:val="120"/>
          <w:sz w:val="24"/>
          <w:szCs w:val="24"/>
        </w:rPr>
        <w:t>f</w:t>
      </w:r>
      <w:r>
        <w:rPr>
          <w:rFonts w:ascii="Arial" w:eastAsia="Arial" w:hAnsi="Arial" w:cs="Arial"/>
          <w:spacing w:val="-22"/>
          <w:w w:val="120"/>
          <w:position w:val="6"/>
          <w:sz w:val="24"/>
          <w:szCs w:val="24"/>
        </w:rPr>
        <w:t>ˆ</w:t>
      </w:r>
      <w:r>
        <w:rPr>
          <w:rFonts w:ascii="Arial" w:eastAsia="Arial" w:hAnsi="Arial" w:cs="Arial"/>
          <w:w w:val="120"/>
          <w:sz w:val="24"/>
          <w:szCs w:val="24"/>
        </w:rPr>
        <w:t>(</w:t>
      </w:r>
      <w:r>
        <w:rPr>
          <w:rFonts w:ascii="Arial" w:eastAsia="Arial" w:hAnsi="Arial" w:cs="Arial"/>
          <w:spacing w:val="-2"/>
          <w:w w:val="120"/>
          <w:sz w:val="24"/>
          <w:szCs w:val="24"/>
        </w:rPr>
        <w:t>x</w:t>
      </w:r>
      <w:proofErr w:type="spellStart"/>
      <w:r>
        <w:rPr>
          <w:rFonts w:ascii="Arial" w:eastAsia="Arial" w:hAnsi="Arial" w:cs="Arial"/>
          <w:spacing w:val="6"/>
          <w:w w:val="120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0"/>
          <w:sz w:val="24"/>
          <w:szCs w:val="24"/>
        </w:rPr>
        <w:t>))</w:t>
      </w:r>
      <w:r>
        <w:rPr>
          <w:rFonts w:ascii="Arial" w:eastAsia="Arial" w:hAnsi="Arial" w:cs="Arial"/>
          <w:w w:val="120"/>
          <w:position w:val="10"/>
          <w:sz w:val="16"/>
          <w:szCs w:val="16"/>
        </w:rPr>
        <w:t>2</w:t>
      </w:r>
      <w:r>
        <w:rPr>
          <w:rFonts w:ascii="Arial" w:eastAsia="Arial" w:hAnsi="Arial" w:cs="Arial"/>
          <w:w w:val="120"/>
          <w:position w:val="10"/>
          <w:sz w:val="16"/>
          <w:szCs w:val="16"/>
        </w:rPr>
        <w:tab/>
      </w:r>
      <w:r>
        <w:rPr>
          <w:rFonts w:ascii="Arial" w:eastAsia="Arial" w:hAnsi="Arial" w:cs="Arial"/>
          <w:w w:val="120"/>
          <w:sz w:val="24"/>
          <w:szCs w:val="24"/>
        </w:rPr>
        <w:t>(5)</w:t>
      </w:r>
    </w:p>
    <w:p w:rsidR="006664EA" w:rsidRDefault="00762E61">
      <w:pPr>
        <w:pStyle w:val="a3"/>
        <w:spacing w:line="148" w:lineRule="exact"/>
        <w:ind w:left="51"/>
        <w:rPr>
          <w:rFonts w:cs="Arial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3" behindDoc="1" locked="0" layoutInCell="1" allowOverlap="1">
                <wp:simplePos x="0" y="0"/>
                <wp:positionH relativeFrom="page">
                  <wp:posOffset>1912620</wp:posOffset>
                </wp:positionH>
                <wp:positionV relativeFrom="paragraph">
                  <wp:posOffset>-50800</wp:posOffset>
                </wp:positionV>
                <wp:extent cx="90805" cy="635"/>
                <wp:effectExtent l="0" t="0" r="0" b="0"/>
                <wp:wrapNone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0"/>
                          <a:chOff x="0" y="0"/>
                          <a:chExt cx="0" cy="0"/>
                        </a:xfrm>
                      </wpg:grpSpPr>
                      <wps:wsp>
                        <wps:cNvPr id="5" name="直線接點 5"/>
                        <wps:cNvCnPr/>
                        <wps:spPr>
                          <a:xfrm>
                            <a:off x="0" y="0"/>
                            <a:ext cx="90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E3080" id="群組 4" o:spid="_x0000_s1026" style="position:absolute;margin-left:150.6pt;margin-top:-4pt;width:7.15pt;height:.05pt;z-index:-50331641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">
                <v:line id="直線接點 5" o:spid="_x0000_s1027" style="position:absolute;visibility:visible;mso-wrap-style:square" from="0,0" to="90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fEEMMAAADaAAAADwAAAGRycy9kb3ducmV2LnhtbESPQWvCQBSE70L/w/IKvelGQZHUVTQq&#10;7bVaqcdn9jWJZt+G3a2J/74rCB6HmfmGmS06U4srOV9ZVjAcJCCIc6srLhR877f9KQgfkDXWlknB&#10;jTws5i+9GabatvxF110oRISwT1FBGUKTSunzkgz6gW2Io/drncEQpSukdthGuKnlKEkm0mDFcaHE&#10;hrKS8svuzyg4mGyzWR/Wp4/z6lgff1x7GmVLpd5eu+U7iEBdeIYf7U+tYAz3K/EG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3xBDDAAAA2gAAAA8AAAAAAAAAAAAA&#10;AAAAoQIAAGRycy9kb3ducmV2LnhtbFBLBQYAAAAABAAEAPkAAACRAwAAAAA=&#10;" strokeweight=".18mm"/>
                <w10:wrap anchorx="page"/>
              </v:group>
            </w:pict>
          </mc:Fallback>
        </mc:AlternateContent>
      </w:r>
      <w:proofErr w:type="gramStart"/>
      <w:r>
        <w:rPr>
          <w:rFonts w:cs="Arial"/>
          <w:w w:val="105"/>
        </w:rPr>
        <w:t>n</w:t>
      </w:r>
      <w:proofErr w:type="gramEnd"/>
    </w:p>
    <w:p w:rsidR="006664EA" w:rsidRDefault="00762E61">
      <w:pPr>
        <w:spacing w:line="140" w:lineRule="exact"/>
        <w:ind w:left="289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125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5"/>
          <w:sz w:val="16"/>
          <w:szCs w:val="16"/>
        </w:rPr>
        <w:t>=1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1541" w:space="40"/>
            <w:col w:w="8004"/>
          </w:cols>
          <w:formProt w:val="0"/>
          <w:docGrid w:linePitch="312" w:charSpace="-2049"/>
        </w:sectPr>
      </w:pP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spacing w:before="17"/>
        <w:ind w:left="696"/>
      </w:pPr>
      <w:r>
        <w:rPr>
          <w:spacing w:val="-2"/>
        </w:rPr>
        <w:t>Concep</w:t>
      </w:r>
      <w:r>
        <w:rPr>
          <w:spacing w:val="-1"/>
        </w:rPr>
        <w:t>t</w:t>
      </w:r>
      <w:r>
        <w:rPr>
          <w:spacing w:val="-2"/>
        </w:rPr>
        <w:t>:</w:t>
      </w:r>
      <w:r>
        <w:rPr>
          <w:spacing w:val="2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easu</w:t>
      </w:r>
      <w:r>
        <w:rPr>
          <w:spacing w:val="-1"/>
        </w:rPr>
        <w:t>rin</w:t>
      </w:r>
      <w:r>
        <w:rPr>
          <w:spacing w:val="-2"/>
        </w:rPr>
        <w:t xml:space="preserve">g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 da</w:t>
      </w:r>
      <w:r>
        <w:rPr>
          <w:spacing w:val="-1"/>
        </w:rPr>
        <w:t>t</w:t>
      </w:r>
      <w:r>
        <w:rPr>
          <w:spacing w:val="-2"/>
        </w:rPr>
        <w:t>a</w:t>
      </w:r>
    </w:p>
    <w:p w:rsidR="006664EA" w:rsidRDefault="006664EA">
      <w:pPr>
        <w:spacing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spacing w:line="283" w:lineRule="auto"/>
        <w:ind w:left="696" w:right="955"/>
        <w:jc w:val="both"/>
      </w:pPr>
      <w:r>
        <w:rPr>
          <w:spacing w:val="1"/>
          <w:w w:val="105"/>
        </w:rPr>
        <w:t>G</w:t>
      </w:r>
      <w:r>
        <w:rPr>
          <w:w w:val="105"/>
        </w:rPr>
        <w:t>oal:</w:t>
      </w:r>
      <w:r>
        <w:rPr>
          <w:spacing w:val="20"/>
          <w:w w:val="105"/>
        </w:rPr>
        <w:t xml:space="preserve"> </w:t>
      </w:r>
      <w:r>
        <w:rPr>
          <w:spacing w:val="-20"/>
          <w:w w:val="105"/>
        </w:rPr>
        <w:t>W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ally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ot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4"/>
          <w:w w:val="105"/>
        </w:rPr>
        <w:t xml:space="preserve"> </w:t>
      </w:r>
      <w:r>
        <w:rPr>
          <w:rFonts w:cs="Arial"/>
          <w:spacing w:val="-40"/>
          <w:w w:val="105"/>
        </w:rPr>
        <w:t>f</w:t>
      </w:r>
      <w:proofErr w:type="gramStart"/>
      <w:r>
        <w:rPr>
          <w:spacing w:val="-21"/>
          <w:w w:val="105"/>
          <w:position w:val="6"/>
        </w:rPr>
        <w:t>ˆ</w:t>
      </w:r>
      <w:r>
        <w:rPr>
          <w:w w:val="105"/>
        </w:rPr>
        <w:t>(</w:t>
      </w:r>
      <w:proofErr w:type="gramEnd"/>
      <w:r>
        <w:rPr>
          <w:rFonts w:cs="Arial"/>
          <w:spacing w:val="-1"/>
          <w:w w:val="105"/>
        </w:rPr>
        <w:t>x</w:t>
      </w:r>
      <w:proofErr w:type="spellStart"/>
      <w:r>
        <w:rPr>
          <w:rFonts w:cs="Arial"/>
          <w:spacing w:val="7"/>
          <w:w w:val="105"/>
          <w:position w:val="-2"/>
          <w:sz w:val="16"/>
          <w:szCs w:val="16"/>
        </w:rPr>
        <w:t>i</w:t>
      </w:r>
      <w:proofErr w:type="spellEnd"/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≈</w:t>
      </w:r>
      <w:r>
        <w:rPr>
          <w:rFonts w:ascii="Lucida Sans Unicode" w:eastAsia="Lucida Sans Unicode" w:hAnsi="Lucida Sans Unicode" w:cs="Lucida Sans Unicode"/>
          <w:spacing w:val="-17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proofErr w:type="spellStart"/>
      <w:r>
        <w:rPr>
          <w:rFonts w:cs="Arial"/>
          <w:spacing w:val="5"/>
          <w:w w:val="105"/>
          <w:position w:val="-2"/>
          <w:sz w:val="16"/>
          <w:szCs w:val="16"/>
        </w:rPr>
        <w:t>i</w:t>
      </w:r>
      <w:proofErr w:type="spellEnd"/>
      <w:r>
        <w:rPr>
          <w:w w:val="105"/>
        </w:rPr>
        <w:t>;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ad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a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kn</w:t>
      </w:r>
      <w:r>
        <w:rPr>
          <w:spacing w:val="-9"/>
          <w:w w:val="105"/>
        </w:rPr>
        <w:t>o</w:t>
      </w:r>
      <w:r>
        <w:rPr>
          <w:w w:val="105"/>
        </w:rPr>
        <w:t>w</w:t>
      </w:r>
      <w:r>
        <w:rPr>
          <w:w w:val="97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t</w:t>
      </w:r>
      <w:r>
        <w:rPr>
          <w:spacing w:val="-2"/>
          <w:w w:val="105"/>
        </w:rPr>
        <w:t>he</w:t>
      </w:r>
      <w:r>
        <w:rPr>
          <w:w w:val="105"/>
        </w:rPr>
        <w:t>r</w:t>
      </w:r>
      <w:r>
        <w:rPr>
          <w:spacing w:val="-23"/>
          <w:w w:val="105"/>
        </w:rPr>
        <w:t xml:space="preserve"> </w:t>
      </w:r>
      <w:r>
        <w:rPr>
          <w:rFonts w:cs="Arial"/>
          <w:spacing w:val="-39"/>
          <w:w w:val="105"/>
        </w:rPr>
        <w:t>f</w:t>
      </w:r>
      <w:r>
        <w:rPr>
          <w:spacing w:val="-21"/>
          <w:w w:val="105"/>
          <w:position w:val="6"/>
        </w:rPr>
        <w:t>ˆ</w:t>
      </w:r>
      <w:r>
        <w:rPr>
          <w:w w:val="105"/>
        </w:rPr>
        <w:t>(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12"/>
          <w:w w:val="105"/>
          <w:position w:val="-2"/>
          <w:sz w:val="16"/>
          <w:szCs w:val="16"/>
        </w:rPr>
        <w:t>0</w:t>
      </w:r>
      <w:r>
        <w:rPr>
          <w:w w:val="105"/>
        </w:rPr>
        <w:t>)</w:t>
      </w:r>
      <w:r>
        <w:rPr>
          <w:spacing w:val="-27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≈</w:t>
      </w:r>
      <w:r>
        <w:rPr>
          <w:rFonts w:ascii="Lucida Sans Unicode" w:eastAsia="Lucida Sans Unicode" w:hAnsi="Lucida Sans Unicode" w:cs="Lucida Sans Unicode"/>
          <w:spacing w:val="-35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r>
        <w:rPr>
          <w:rFonts w:cs="Arial"/>
          <w:spacing w:val="8"/>
          <w:w w:val="105"/>
          <w:position w:val="-2"/>
          <w:sz w:val="16"/>
          <w:szCs w:val="16"/>
        </w:rPr>
        <w:t>0</w:t>
      </w:r>
      <w:r>
        <w:rPr>
          <w:w w:val="105"/>
        </w:rPr>
        <w:t>,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he</w:t>
      </w:r>
      <w:r>
        <w:rPr>
          <w:w w:val="105"/>
        </w:rPr>
        <w:t>re</w:t>
      </w:r>
      <w:r>
        <w:rPr>
          <w:spacing w:val="-23"/>
          <w:w w:val="105"/>
        </w:rPr>
        <w:t xml:space="preserve"> </w:t>
      </w:r>
      <w:r>
        <w:rPr>
          <w:w w:val="105"/>
        </w:rPr>
        <w:t>(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12"/>
          <w:w w:val="105"/>
          <w:position w:val="-2"/>
          <w:sz w:val="16"/>
          <w:szCs w:val="16"/>
        </w:rPr>
        <w:t>0</w:t>
      </w:r>
      <w:r>
        <w:rPr>
          <w:rFonts w:cs="Arial"/>
          <w:w w:val="105"/>
        </w:rPr>
        <w:t>,</w:t>
      </w:r>
      <w:r>
        <w:rPr>
          <w:rFonts w:cs="Arial"/>
          <w:spacing w:val="-48"/>
          <w:w w:val="105"/>
        </w:rPr>
        <w:t xml:space="preserve"> </w:t>
      </w:r>
      <w:r>
        <w:rPr>
          <w:rFonts w:cs="Arial"/>
          <w:spacing w:val="1"/>
          <w:w w:val="105"/>
        </w:rPr>
        <w:t>y</w:t>
      </w:r>
      <w:r>
        <w:rPr>
          <w:rFonts w:cs="Arial"/>
          <w:spacing w:val="6"/>
          <w:w w:val="105"/>
          <w:position w:val="-2"/>
          <w:sz w:val="16"/>
          <w:szCs w:val="16"/>
        </w:rPr>
        <w:t>0</w:t>
      </w:r>
      <w:r>
        <w:rPr>
          <w:w w:val="105"/>
        </w:rPr>
        <w:t>)</w:t>
      </w:r>
      <w:r>
        <w:rPr>
          <w:spacing w:val="-23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an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ee</w:t>
      </w:r>
      <w:r>
        <w:rPr>
          <w:w w:val="105"/>
        </w:rPr>
        <w:t>n</w:t>
      </w:r>
      <w:r>
        <w:rPr>
          <w:spacing w:val="-23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w w:val="105"/>
        </w:rPr>
        <w:t>ot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train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w w:val="77"/>
        </w:rPr>
        <w:t xml:space="preserve"> </w:t>
      </w:r>
      <w:r>
        <w:rPr>
          <w:w w:val="105"/>
        </w:rPr>
        <w:t>model.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10"/>
        </w:rPr>
        <w:t>Th</w:t>
      </w:r>
      <w:r>
        <w:rPr>
          <w:rFonts w:cs="Arial"/>
          <w:spacing w:val="-2"/>
          <w:w w:val="110"/>
        </w:rPr>
        <w:t>e</w:t>
      </w:r>
      <w:r>
        <w:rPr>
          <w:rFonts w:cs="Arial"/>
          <w:spacing w:val="15"/>
          <w:w w:val="110"/>
        </w:rPr>
        <w:t xml:space="preserve"> </w:t>
      </w:r>
      <w:r>
        <w:rPr>
          <w:rFonts w:cs="Arial"/>
          <w:spacing w:val="-3"/>
          <w:w w:val="110"/>
        </w:rPr>
        <w:t>Bi</w:t>
      </w:r>
      <w:r>
        <w:rPr>
          <w:rFonts w:cs="Arial"/>
          <w:spacing w:val="-4"/>
          <w:w w:val="110"/>
        </w:rPr>
        <w:t>as</w:t>
      </w:r>
      <w:r>
        <w:rPr>
          <w:rFonts w:cs="Arial"/>
          <w:spacing w:val="-3"/>
          <w:w w:val="110"/>
        </w:rPr>
        <w:t>-V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ri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n</w:t>
      </w:r>
      <w:r>
        <w:rPr>
          <w:rFonts w:cs="Arial"/>
          <w:spacing w:val="-4"/>
          <w:w w:val="110"/>
        </w:rPr>
        <w:t>ce</w:t>
      </w:r>
      <w:r>
        <w:rPr>
          <w:rFonts w:cs="Arial"/>
          <w:spacing w:val="21"/>
          <w:w w:val="110"/>
        </w:rPr>
        <w:t xml:space="preserve"> </w:t>
      </w:r>
      <w:r>
        <w:rPr>
          <w:rFonts w:cs="Arial"/>
          <w:spacing w:val="-3"/>
          <w:w w:val="110"/>
        </w:rPr>
        <w:t>Tr</w:t>
      </w:r>
      <w:r>
        <w:rPr>
          <w:rFonts w:cs="Arial"/>
          <w:spacing w:val="-4"/>
          <w:w w:val="110"/>
        </w:rPr>
        <w:t>a</w:t>
      </w:r>
      <w:r>
        <w:rPr>
          <w:rFonts w:cs="Arial"/>
          <w:spacing w:val="-3"/>
          <w:w w:val="110"/>
        </w:rPr>
        <w:t>d</w:t>
      </w:r>
      <w:r>
        <w:rPr>
          <w:rFonts w:cs="Arial"/>
          <w:spacing w:val="-4"/>
          <w:w w:val="110"/>
        </w:rPr>
        <w:t>e</w:t>
      </w:r>
      <w:r>
        <w:rPr>
          <w:rFonts w:cs="Arial"/>
          <w:spacing w:val="-3"/>
          <w:w w:val="110"/>
        </w:rPr>
        <w:t>-</w:t>
      </w:r>
      <w:r>
        <w:rPr>
          <w:rFonts w:cs="Arial"/>
          <w:spacing w:val="-4"/>
          <w:w w:val="110"/>
        </w:rPr>
        <w:t>O</w:t>
      </w:r>
      <w:r>
        <w:rPr>
          <w:rFonts w:cs="Arial"/>
          <w:spacing w:val="-3"/>
          <w:w w:val="110"/>
        </w:rPr>
        <w:t>ff</w:t>
      </w:r>
    </w:p>
    <w:p w:rsidR="006664EA" w:rsidRDefault="006664EA">
      <w:pPr>
        <w:spacing w:before="8" w:line="140" w:lineRule="exact"/>
        <w:rPr>
          <w:sz w:val="14"/>
          <w:szCs w:val="14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spacing w:before="77" w:line="348" w:lineRule="auto"/>
        <w:ind w:left="8698" w:right="106" w:hanging="1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w:drawing>
          <wp:anchor distT="0" distB="0" distL="0" distR="0" simplePos="0" relativeHeight="5" behindDoc="1" locked="0" layoutInCell="1" allowOverlap="1">
            <wp:simplePos x="0" y="0"/>
            <wp:positionH relativeFrom="page">
              <wp:posOffset>3890645</wp:posOffset>
            </wp:positionH>
            <wp:positionV relativeFrom="paragraph">
              <wp:posOffset>229235</wp:posOffset>
            </wp:positionV>
            <wp:extent cx="98425" cy="906780"/>
            <wp:effectExtent l="0" t="0" r="0" b="0"/>
            <wp:wrapNone/>
            <wp:docPr id="658" name="圖片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97920" cy="90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4" behindDoc="1" locked="0" layoutInCell="1" allowOverlap="1">
                <wp:simplePos x="0" y="0"/>
                <wp:positionH relativeFrom="page">
                  <wp:posOffset>1811655</wp:posOffset>
                </wp:positionH>
                <wp:positionV relativeFrom="paragraph">
                  <wp:posOffset>-335915</wp:posOffset>
                </wp:positionV>
                <wp:extent cx="1793875" cy="2108200"/>
                <wp:effectExtent l="0" t="0" r="0" b="0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793160" cy="2107440"/>
                          <a:chOff x="0" y="0"/>
                          <a:chExt cx="0" cy="0"/>
                        </a:xfrm>
                      </wpg:grpSpPr>
                      <wpg:grpSp>
                        <wpg:cNvPr id="7" name="群組 7"/>
                        <wpg:cNvGrpSpPr/>
                        <wpg:grpSpPr>
                          <a:xfrm rot="10800000">
                            <a:off x="124560" y="662400"/>
                            <a:ext cx="1605240" cy="838080"/>
                            <a:chOff x="0" y="0"/>
                            <a:chExt cx="0" cy="0"/>
                          </a:xfrm>
                        </wpg:grpSpPr>
                        <wps:wsp>
                          <wps:cNvPr id="8" name="手繪多邊形 8"/>
                          <wps:cNvSpPr/>
                          <wps:spPr>
                            <a:xfrm>
                              <a:off x="2440080" y="8641080"/>
                              <a:ext cx="910440" cy="475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529" h="1321">
                                  <a:moveTo>
                                    <a:pt x="0" y="1282"/>
                                  </a:moveTo>
                                  <a:lnTo>
                                    <a:pt x="75" y="1310"/>
                                  </a:lnTo>
                                  <a:lnTo>
                                    <a:pt x="151" y="1320"/>
                                  </a:lnTo>
                                  <a:lnTo>
                                    <a:pt x="177" y="1320"/>
                                  </a:lnTo>
                                  <a:lnTo>
                                    <a:pt x="252" y="1309"/>
                                  </a:lnTo>
                                  <a:lnTo>
                                    <a:pt x="328" y="1284"/>
                                  </a:lnTo>
                                  <a:lnTo>
                                    <a:pt x="404" y="1246"/>
                                  </a:lnTo>
                                  <a:lnTo>
                                    <a:pt x="480" y="1197"/>
                                  </a:lnTo>
                                  <a:lnTo>
                                    <a:pt x="530" y="1158"/>
                                  </a:lnTo>
                                  <a:lnTo>
                                    <a:pt x="581" y="1116"/>
                                  </a:lnTo>
                                  <a:lnTo>
                                    <a:pt x="632" y="1070"/>
                                  </a:lnTo>
                                  <a:lnTo>
                                    <a:pt x="682" y="1021"/>
                                  </a:lnTo>
                                  <a:lnTo>
                                    <a:pt x="733" y="969"/>
                                  </a:lnTo>
                                  <a:lnTo>
                                    <a:pt x="783" y="915"/>
                                  </a:lnTo>
                                  <a:lnTo>
                                    <a:pt x="834" y="859"/>
                                  </a:lnTo>
                                  <a:lnTo>
                                    <a:pt x="884" y="801"/>
                                  </a:lnTo>
                                  <a:lnTo>
                                    <a:pt x="935" y="743"/>
                                  </a:lnTo>
                                  <a:lnTo>
                                    <a:pt x="986" y="684"/>
                                  </a:lnTo>
                                  <a:lnTo>
                                    <a:pt x="1011" y="654"/>
                                  </a:lnTo>
                                  <a:lnTo>
                                    <a:pt x="1036" y="624"/>
                                  </a:lnTo>
                                  <a:lnTo>
                                    <a:pt x="1061" y="595"/>
                                  </a:lnTo>
                                  <a:lnTo>
                                    <a:pt x="1087" y="565"/>
                                  </a:lnTo>
                                  <a:lnTo>
                                    <a:pt x="1137" y="507"/>
                                  </a:lnTo>
                                  <a:lnTo>
                                    <a:pt x="1188" y="450"/>
                                  </a:lnTo>
                                  <a:lnTo>
                                    <a:pt x="1238" y="394"/>
                                  </a:lnTo>
                                  <a:lnTo>
                                    <a:pt x="1289" y="341"/>
                                  </a:lnTo>
                                  <a:lnTo>
                                    <a:pt x="1339" y="289"/>
                                  </a:lnTo>
                                  <a:lnTo>
                                    <a:pt x="1390" y="241"/>
                                  </a:lnTo>
                                  <a:lnTo>
                                    <a:pt x="1441" y="195"/>
                                  </a:lnTo>
                                  <a:lnTo>
                                    <a:pt x="1491" y="154"/>
                                  </a:lnTo>
                                  <a:lnTo>
                                    <a:pt x="1542" y="116"/>
                                  </a:lnTo>
                                  <a:lnTo>
                                    <a:pt x="1592" y="83"/>
                                  </a:lnTo>
                                  <a:lnTo>
                                    <a:pt x="1668" y="43"/>
                                  </a:lnTo>
                                  <a:lnTo>
                                    <a:pt x="1744" y="15"/>
                                  </a:lnTo>
                                  <a:lnTo>
                                    <a:pt x="1820" y="1"/>
                                  </a:lnTo>
                                  <a:lnTo>
                                    <a:pt x="1845" y="0"/>
                                  </a:lnTo>
                                  <a:lnTo>
                                    <a:pt x="1870" y="0"/>
                                  </a:lnTo>
                                  <a:lnTo>
                                    <a:pt x="1946" y="13"/>
                                  </a:lnTo>
                                  <a:lnTo>
                                    <a:pt x="2022" y="43"/>
                                  </a:lnTo>
                                  <a:lnTo>
                                    <a:pt x="2098" y="92"/>
                                  </a:lnTo>
                                  <a:lnTo>
                                    <a:pt x="2149" y="137"/>
                                  </a:lnTo>
                                  <a:lnTo>
                                    <a:pt x="2199" y="190"/>
                                  </a:lnTo>
                                  <a:lnTo>
                                    <a:pt x="2250" y="254"/>
                                  </a:lnTo>
                                  <a:lnTo>
                                    <a:pt x="2300" y="329"/>
                                  </a:lnTo>
                                  <a:lnTo>
                                    <a:pt x="2351" y="414"/>
                                  </a:lnTo>
                                  <a:lnTo>
                                    <a:pt x="2401" y="510"/>
                                  </a:lnTo>
                                  <a:lnTo>
                                    <a:pt x="2452" y="619"/>
                                  </a:lnTo>
                                  <a:lnTo>
                                    <a:pt x="2477" y="677"/>
                                  </a:lnTo>
                                  <a:lnTo>
                                    <a:pt x="2502" y="739"/>
                                  </a:lnTo>
                                  <a:lnTo>
                                    <a:pt x="2528" y="804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9" name="群組 9"/>
                        <wpg:cNvGrpSpPr/>
                        <wpg:grpSpPr>
                          <a:xfrm>
                            <a:off x="124560" y="2047320"/>
                            <a:ext cx="1605240" cy="0"/>
                            <a:chOff x="0" y="0"/>
                            <a:chExt cx="0" cy="0"/>
                          </a:xfrm>
                        </wpg:grpSpPr>
                        <wps:wsp>
                          <wps:cNvPr id="10" name="直線接點 10"/>
                          <wps:cNvCnPr/>
                          <wps:spPr>
                            <a:xfrm>
                              <a:off x="0" y="0"/>
                              <a:ext cx="1605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1" name="群組 11"/>
                        <wpg:cNvGrpSpPr/>
                        <wpg:grpSpPr>
                          <a:xfrm>
                            <a:off x="12456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12" name="直線接點 12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3" name="群組 13"/>
                        <wpg:cNvGrpSpPr/>
                        <wpg:grpSpPr>
                          <a:xfrm>
                            <a:off x="44496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14" name="直線接點 14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5" name="群組 15"/>
                        <wpg:cNvGrpSpPr/>
                        <wpg:grpSpPr>
                          <a:xfrm>
                            <a:off x="76644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16" name="直線接點 16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7" name="群組 17"/>
                        <wpg:cNvGrpSpPr/>
                        <wpg:grpSpPr>
                          <a:xfrm>
                            <a:off x="108720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18" name="直線接點 18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9" name="群組 19"/>
                        <wpg:cNvGrpSpPr/>
                        <wpg:grpSpPr>
                          <a:xfrm>
                            <a:off x="140832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20" name="直線接點 20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1" name="群組 21"/>
                        <wpg:cNvGrpSpPr/>
                        <wpg:grpSpPr>
                          <a:xfrm>
                            <a:off x="172980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22" name="直線接點 22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" name="群組 23"/>
                        <wpg:cNvGrpSpPr/>
                        <wpg:grpSpPr>
                          <a:xfrm>
                            <a:off x="59760" y="240840"/>
                            <a:ext cx="0" cy="1650240"/>
                            <a:chOff x="0" y="0"/>
                            <a:chExt cx="0" cy="0"/>
                          </a:xfrm>
                        </wpg:grpSpPr>
                        <wps:wsp>
                          <wps:cNvPr id="24" name="直線接點 24"/>
                          <wps:cNvCnPr/>
                          <wps:spPr>
                            <a:xfrm flipV="1">
                              <a:off x="0" y="0"/>
                              <a:ext cx="0" cy="1650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" name="群組 25"/>
                        <wpg:cNvGrpSpPr/>
                        <wpg:grpSpPr>
                          <a:xfrm rot="10800000">
                            <a:off x="0" y="188928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26" name="直線接點 26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7" name="群組 27"/>
                        <wpg:cNvGrpSpPr/>
                        <wpg:grpSpPr>
                          <a:xfrm rot="10800000">
                            <a:off x="0" y="155952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28" name="直線接點 28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9" name="群組 29"/>
                        <wpg:cNvGrpSpPr/>
                        <wpg:grpSpPr>
                          <a:xfrm rot="10800000">
                            <a:off x="0" y="122940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30" name="直線接點 30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1" name="群組 31"/>
                        <wpg:cNvGrpSpPr/>
                        <wpg:grpSpPr>
                          <a:xfrm rot="10800000">
                            <a:off x="0" y="89928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32" name="直線接點 32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3" name="群組 33"/>
                        <wpg:cNvGrpSpPr/>
                        <wpg:grpSpPr>
                          <a:xfrm rot="10800000">
                            <a:off x="0" y="56952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34" name="直線接點 34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" name="群組 35"/>
                        <wpg:cNvGrpSpPr/>
                        <wpg:grpSpPr>
                          <a:xfrm rot="10800000">
                            <a:off x="0" y="24084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36" name="直線接點 36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7" name="群組 37"/>
                        <wpg:cNvGrpSpPr/>
                        <wpg:grpSpPr>
                          <a:xfrm rot="10800000">
                            <a:off x="59760" y="0"/>
                            <a:ext cx="1733400" cy="2049120"/>
                            <a:chOff x="0" y="0"/>
                            <a:chExt cx="0" cy="0"/>
                          </a:xfrm>
                        </wpg:grpSpPr>
                        <wps:wsp>
                          <wps:cNvPr id="38" name="手繪多邊形 38"/>
                          <wps:cNvSpPr/>
                          <wps:spPr>
                            <a:xfrm>
                              <a:off x="2403360" y="8265600"/>
                              <a:ext cx="983160" cy="116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731" h="3228">
                                  <a:moveTo>
                                    <a:pt x="0" y="3227"/>
                                  </a:moveTo>
                                  <a:lnTo>
                                    <a:pt x="2730" y="3227"/>
                                  </a:lnTo>
                                  <a:lnTo>
                                    <a:pt x="27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27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9" name="圖片 39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>
                              <a:off x="54000" y="393120"/>
                              <a:ext cx="1621800" cy="1348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1A1A9D" id="群組 6" o:spid="_x0000_s1026" style="position:absolute;margin-left:142.65pt;margin-top:-26.45pt;width:141.25pt;height:166pt;rotation:180;z-index:-503316416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">
                <v:group id="群組 7" o:spid="_x0000_s1027" style="position:absolute;left:124560;top:662400;width:1605240;height:83808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/0FAsEAAADaAAAADwAA&#10;AAAAAAAAAAAAAACqAgAAZHJzL2Rvd25yZXYueG1sUEsFBgAAAAAEAAQA+gAAAJgDAAAAAA==&#10;">
                  <v:shape id="手繪多邊形 8" o:spid="_x0000_s1028" style="position:absolute;left:2440080;top:8641080;width:910440;height:475560;visibility:visible;mso-wrap-style:square;v-text-anchor:top" coordsize="2529,1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0Sr4A&#10;AADaAAAADwAAAGRycy9kb3ducmV2LnhtbERPu27CMBTdK/EP1kXqVhw6oCpgEA+BmKh4LNmu4kts&#10;EV9HsYvTv8dDpY5H571YDa4VT+qD9axgOilAENdeW24U3K77jy8QISJrbD2Tgl8KsFqO3hZYap/4&#10;TM9LbEQO4VCiAhNjV0oZakMOw8R3xJm7+95hzLBvpO4x5XDXys+imEmHlnODwY62hurH5ccpOH2f&#10;cWN3Ppn0aA426Wp6rCql3sfDeg4i0hD/xX/uo1aQt+Yr+QbI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c9Eq+AAAA2gAAAA8AAAAAAAAAAAAAAAAAmAIAAGRycy9kb3ducmV2&#10;LnhtbFBLBQYAAAAABAAEAPUAAACDAwAAAAA=&#10;" path="m,1282r75,28l151,1320r26,l252,1309r76,-25l404,1246r76,-49l530,1158r51,-42l632,1070r50,-49l733,969r50,-54l834,859r50,-58l935,743r51,-59l1011,654r25,-30l1061,595r26,-30l1137,507r51,-57l1238,394r51,-53l1339,289r51,-48l1441,195r50,-41l1542,116r50,-33l1668,43r76,-28l1820,1,1845,r25,l1946,13r76,30l2098,92r51,45l2199,190r51,64l2300,329r51,85l2401,510r51,109l2477,677r25,62l2528,804e" filled="f" strokeweight=".26mm">
                    <v:path arrowok="t"/>
                  </v:shape>
                </v:group>
                <v:group id="群組 9" o:spid="_x0000_s1029" style="position:absolute;left:124560;top:2047320;width:160524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直線接點 10" o:spid="_x0000_s1030" style="position:absolute;visibility:visible;mso-wrap-style:square" from="0,0" to="1605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I8usUAAADbAAAADwAAAGRycy9kb3ducmV2LnhtbESPQWvCQBCF7wX/wzJCb3WjB5XUVUQU&#10;xENLTKHXaXaapGZnY3aN6b/vHAreZnhv3vtmtRlco3rqQu3ZwHSSgCIuvK25NPCRH16WoEJEtth4&#10;JgO/FGCzHj2tMLX+zhn151gqCeGQooEqxjbVOhQVOQwT3xKL9u07h1HWrtS2w7uEu0bPkmSuHdYs&#10;DRW2tKuouJxvzkC++Lpm73z6zPaXY6Hf9j/9YpYb8zwetq+gIg3xYf6/PlrBF3r5RQ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I8usUAAADbAAAADwAAAAAAAAAA&#10;AAAAAAChAgAAZHJzL2Rvd25yZXYueG1sUEsFBgAAAAAEAAQA+QAAAJMDAAAAAA==&#10;" strokeweight=".12mm"/>
                </v:group>
                <v:group id="群組 11" o:spid="_x0000_s1031" style="position:absolute;left:12456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線接點 12" o:spid="_x0000_s1032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HVsMAAADbAAAADwAAAGRycy9kb3ducmV2LnhtbERPTWvCQBC9C/0PyxR6M5vmoJK6SikR&#10;goeWmEKv0+w0Sc3Optk1pv/eFQRv83ifs95OphMjDa61rOA5ikEQV1a3XCv4LHfzFQjnkTV2lknB&#10;PznYbh5ma0y1PXNB48HXIoSwS1FB432fSumqhgy6yPbEgfuxg0Ef4FBLPeA5hJtOJnG8kAZbDg0N&#10;9vTWUHU8nIyCcvn9V3zw/qvIjnkl37PfcZmUSj09Tq8vIDxN/i6+uXMd5idw/SUcID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cB1bDAAAA2wAAAA8AAAAAAAAAAAAA&#10;AAAAoQIAAGRycy9kb3ducmV2LnhtbFBLBQYAAAAABAAEAPkAAACRAwAAAAA=&#10;" strokeweight=".12mm"/>
                </v:group>
                <v:group id="群組 13" o:spid="_x0000_s1033" style="position:absolute;left:44496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直線接點 14" o:spid="_x0000_s1034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6ucIAAADbAAAADwAAAGRycy9kb3ducmV2LnhtbERPTWvCQBC9F/oflil4q5uKaImuoRQF&#10;6aESI3gds2MSk51Ns2uM/94tFHqbx/ucZTKYRvTUucqygrdxBII4t7riQsEh27y+g3AeWWNjmRTc&#10;yUGyen5aYqztjVPq974QIYRdjApK79tYSpeXZNCNbUscuLPtDPoAu0LqDm8h3DRyEkUzabDi0FBi&#10;S58l5fX+ahRk89NPuuOvY7qut7n8Xl/6+SRTavQyfCxAeBr8v/jPvdVh/hR+fw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k6ucIAAADbAAAADwAAAAAAAAAAAAAA&#10;AAChAgAAZHJzL2Rvd25yZXYueG1sUEsFBgAAAAAEAAQA+QAAAJADAAAAAA==&#10;" strokeweight=".12mm"/>
                </v:group>
                <v:group id="群組 15" o:spid="_x0000_s1035" style="position:absolute;left:76644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line id="直線接點 16" o:spid="_x0000_s1036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BVcEAAADbAAAADwAAAGRycy9kb3ducmV2LnhtbERPTYvCMBC9C/sfwix403Q96FKNIosL&#10;4kGpFbyOzdhWm0m3ibX+eyMseJvH+5zZojOVaKlxpWUFX8MIBHFmdcm5gkP6O/gG4TyyxsoyKXiQ&#10;g8X8ozfDWNs7J9TufS5CCLsYFRTe17GULivIoBvamjhwZ9sY9AE2udQN3kO4qeQoisbSYMmhocCa&#10;fgrKrvubUZBOTn/JjjfHZHVdZ3K7urSTUapU/7NbTkF46vxb/O9e6zB/DK9fwg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wFVwQAAANsAAAAPAAAAAAAAAAAAAAAA&#10;AKECAABkcnMvZG93bnJldi54bWxQSwUGAAAAAAQABAD5AAAAjwMAAAAA&#10;" strokeweight=".12mm"/>
                </v:group>
                <v:group id="群組 17" o:spid="_x0000_s1037" style="position:absolute;left:108720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直線接點 18" o:spid="_x0000_s1038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QwvMUAAADbAAAADwAAAGRycy9kb3ducmV2LnhtbESPQWvCQBCF7wX/wzJCb3WjB5XUVUQU&#10;xENLTKHXaXaapGZnY3aN6b/vHAreZnhv3vtmtRlco3rqQu3ZwHSSgCIuvK25NPCRH16WoEJEtth4&#10;JgO/FGCzHj2tMLX+zhn151gqCeGQooEqxjbVOhQVOQwT3xKL9u07h1HWrtS2w7uEu0bPkmSuHdYs&#10;DRW2tKuouJxvzkC++Lpm73z6zPaXY6Hf9j/9YpYb8zwetq+gIg3xYf6/PlrBF1j5RQ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QwvMUAAADbAAAADwAAAAAAAAAA&#10;AAAAAAChAgAAZHJzL2Rvd25yZXYueG1sUEsFBgAAAAAEAAQA+QAAAJMDAAAAAA==&#10;" strokeweight=".12mm"/>
                </v:group>
                <v:group id="群組 19" o:spid="_x0000_s1039" style="position:absolute;left:140832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線接點 20" o:spid="_x0000_s1040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72B8EAAADbAAAADwAAAGRycy9kb3ducmV2LnhtbERPTYvCMBC9L/gfwgje1tQeVKpRRFwQ&#10;D0rtwl7HZmyrzaQ22Vr//eaw4PHxvpfr3tSio9ZVlhVMxhEI4tzqigsF39nX5xyE88gaa8uk4EUO&#10;1qvBxxITbZ+cUnf2hQgh7BJUUHrfJFK6vCSDbmwb4sBdbWvQB9gWUrf4DOGmlnEUTaXBikNDiQ1t&#10;S8rv51+jIJtdHumJDz/p7r7P5XF362ZxptRo2G8WIDz1/i3+d++1gjisD1/CD5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7vYHwQAAANsAAAAPAAAAAAAAAAAAAAAA&#10;AKECAABkcnMvZG93bnJldi54bWxQSwUGAAAAAAQABAD5AAAAjwMAAAAA&#10;" strokeweight=".12mm"/>
                </v:group>
                <v:group id="群組 21" o:spid="_x0000_s1041" style="position:absolute;left:172980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直線接點 22" o:spid="_x0000_s1042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DN68QAAADbAAAADwAAAGRycy9kb3ducmV2LnhtbESPQWvCQBSE74L/YXmCN7Mxh1pSVxGx&#10;ID0oMYLX1+xrkpp9G7PbGP99t1DwOMzMN8xyPZhG9NS52rKCeRSDIC6srrlUcM7fZ68gnEfW2Fgm&#10;BQ9ysF6NR0tMtb1zRv3JlyJA2KWooPK+TaV0RUUGXWRb4uB92c6gD7Irpe7wHuCmkUkcv0iDNYeF&#10;ClvaVlRcTz9GQb74vGVH/rhku+u+kIfdd79IcqWmk2HzBsLT4J/h//ZeK0gS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M3rxAAAANsAAAAPAAAAAAAAAAAA&#10;AAAAAKECAABkcnMvZG93bnJldi54bWxQSwUGAAAAAAQABAD5AAAAkgMAAAAA&#10;" strokeweight=".12mm"/>
                </v:group>
                <v:group id="群組 23" o:spid="_x0000_s1043" style="position:absolute;left:59760;top:240840;width:0;height:1650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直線接點 24" o:spid="_x0000_s1044" style="position:absolute;flip:y;visibility:visible;mso-wrap-style:square" from="0,0" to="0,165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3+bsEAAADbAAAADwAAAGRycy9kb3ducmV2LnhtbESP0YrCMBRE3xf8h3AF39bUIq5Uo+iy&#10;gk/iqh9waa5tNbkpTdTq1xtB8HGYmTPMdN5aI67U+MqxgkE/AUGcO11xoeCwX32PQfiArNE4JgV3&#10;8jCfdb6mmGl343+67kIhIoR9hgrKEOpMSp+XZNH3XU0cvaNrLIYom0LqBm8Rbo1Mk2QkLVYcF0qs&#10;6bek/Ly7WAXG/V1MVWzxcH/Y08+SqE4XG6V63XYxARGoDZ/wu73WCtIhvL7EH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Hf5uwQAAANsAAAAPAAAAAAAAAAAAAAAA&#10;AKECAABkcnMvZG93bnJldi54bWxQSwUGAAAAAAQABAD5AAAAjwMAAAAA&#10;" strokeweight=".12mm"/>
                </v:group>
                <v:group id="群組 25" o:spid="_x0000_s1045" style="position:absolute;top:188928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Vh/M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5AX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FWH8wwAAANsAAAAP&#10;AAAAAAAAAAAAAAAAAKoCAABkcnMvZG93bnJldi54bWxQSwUGAAAAAAQABAD6AAAAmgMAAAAA&#10;">
                  <v:line id="直線接點 26" o:spid="_x0000_s1046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FgsEAAADbAAAADwAAAGRycy9kb3ducmV2LnhtbESPQYvCMBSE74L/ITzBm6b24ErXWKoo&#10;eFpW1x/waJ5tNXkpTdS6v36zIHgcZuYbZpn31og7db5xrGA2TUAQl043XCk4/ewmCxA+IGs0jknB&#10;kzzkq+FgiZl2Dz7Q/RgqESHsM1RQh9BmUvqyJot+6lri6J1dZzFE2VVSd/iIcGtkmiRzabHhuFBj&#10;S5uayuvxZhUYt72ZpvrG0/PXXj7WRG1afCk1HvXFJ4hAfXiHX+29VpDO4f9L/A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g8WCwQAAANsAAAAPAAAAAAAAAAAAAAAA&#10;AKECAABkcnMvZG93bnJldi54bWxQSwUGAAAAAAQABAD5AAAAjwMAAAAA&#10;" strokeweight=".12mm"/>
                </v:group>
                <v:group id="群組 27" o:spid="_x0000_s1047" style="position:absolute;top:155952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4taEMIAAADbAAAADwAAAGRycy9kb3ducmV2LnhtbESPQWsCMRSE74L/ITyh&#10;N826altWo0hBuiehKvT62Dw3q5uXJUl1++8bQehxmJlvmNWmt624kQ+NYwXTSQaCuHK64VrB6bgb&#10;v4MIEVlj65gU/FKAzXo4WGGh3Z2/6HaItUgQDgUqMDF2hZShMmQxTFxHnLyz8xZjkr6W2uM9wW0r&#10;8yx7lRYbTgsGO/owVF0PP1aBnofZicpy6/P95bhoFp+mPn8r9TLqt0sQkfr4H362S60gf4P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eLWhDCAAAA2wAAAA8A&#10;AAAAAAAAAAAAAAAAqgIAAGRycy9kb3ducmV2LnhtbFBLBQYAAAAABAAEAPoAAACZAwAAAAA=&#10;">
                  <v:line id="直線接點 28" o:spid="_x0000_s1048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D0a8AAAADbAAAADwAAAGRycy9kb3ducmV2LnhtbERPS26DMBDdV8odrInUXWPCIq1IDKJR&#10;K2UVtYQDjPAUaO0xwiaBnj5eVOry6f0PxWyNuNLoe8cKtpsEBHHjdM+tgvry/vQCwgdkjcYxKVjI&#10;Q5GvHg6YaXfjT7pWoRUxhH2GCroQhkxK33Rk0W/cQBy5LzdaDBGOrdQj3mK4NTJNkp202HNs6HCg&#10;Y0fNTzVZBca9TaZvP7Befu338yvRkJZnpR7Xc7kHEWgO/+I/90krSOPY+CX+AJn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Q9GvAAAAA2wAAAA8AAAAAAAAAAAAAAAAA&#10;oQIAAGRycy9kb3ducmV2LnhtbFBLBQYAAAAABAAEAPkAAACOAwAAAAA=&#10;" strokeweight=".12mm"/>
                </v:group>
                <v:group id="群組 29" o:spid="_x0000_s1049" style="position:absolute;top:122940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line id="直線接點 30" o:spid="_x0000_s1050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usL8AAADbAAAADwAAAGRycy9kb3ducmV2LnhtbERPzYrCMBC+C/sOYRa8aaqCLl1j6S4K&#10;exKtPsDQjG01mZQmat2nNwfB48f3v8x6a8SNOt84VjAZJyCIS6cbrhQcD5vRFwgfkDUax6TgQR6y&#10;1cdgial2d97TrQiViCHsU1RQh9CmUvqyJot+7FriyJ1cZzFE2FVSd3iP4dbIaZLMpcWGY0ONLf3W&#10;VF6Kq1Vg3PpqmmqHx8e/PS9+iNppvlVq+Nnn3yAC9eEtfrn/tIJZXB+/xB8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P9usL8AAADbAAAADwAAAAAAAAAAAAAAAACh&#10;AgAAZHJzL2Rvd25yZXYueG1sUEsFBgAAAAAEAAQA+QAAAI0DAAAAAA==&#10;" strokeweight=".12mm"/>
                </v:group>
                <v:group id="群組 31" o:spid="_x0000_s1051" style="position:absolute;top:89928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vfxIsIAAADb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Cfx9ST9A&#10;b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L38SLCAAAA2wAAAA8A&#10;AAAAAAAAAAAAAAAAqgIAAGRycy9kb3ducmV2LnhtbFBLBQYAAAAABAAEAPoAAACZAwAAAAA=&#10;">
                  <v:line id="直線接點 32" o:spid="_x0000_s1052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FVXMEAAADbAAAADwAAAGRycy9kb3ducmV2LnhtbESP0YrCMBRE3xf8h3AF39bUCq5Uo+iy&#10;gk/iqh9waa5tNbkpTdTq1xtB8HGYmTPMdN5aI67U+MqxgkE/AUGcO11xoeCwX32PQfiArNE4JgV3&#10;8jCfdb6mmGl343+67kIhIoR9hgrKEOpMSp+XZNH3XU0cvaNrLIYom0LqBm8Rbo1Mk2QkLVYcF0qs&#10;6bek/Ly7WAXG/V1MVWzxcH/Y08+SqE4XG6V63XYxARGoDZ/wu73WCoYpvL7EH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YVVcwQAAANsAAAAPAAAAAAAAAAAAAAAA&#10;AKECAABkcnMvZG93bnJldi54bWxQSwUGAAAAAAQABAD5AAAAjwMAAAAA&#10;" strokeweight=".12mm"/>
                </v:group>
                <v:group id="群組 33" o:spid="_x0000_s1053" style="position:absolute;top:56952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nKzsIAAADbAAAADwAAAGRycy9kb3ducmV2LnhtbESPT2sCMRTE74LfITzB&#10;m2Z1a5HVKCIU91TwD/T62Dw3q5uXJUl1++2bQsHjMDO/Ydbb3rbiQT40jhXMphkI4srphmsFl/PH&#10;ZAkiRGSNrWNS8EMBtpvhYI2Fdk8+0uMUa5EgHApUYGLsCilDZchimLqOOHlX5y3GJH0ttcdngttW&#10;zrPsXVpsOC0Y7GhvqLqfvq0C/RbyC5Xlzs8/b+dFsziY+vql1Hj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1pys7CAAAA2wAAAA8A&#10;AAAAAAAAAAAAAAAAqgIAAGRycy9kb3ducmV2LnhtbFBLBQYAAAAABAAEAPoAAACZAwAAAAA=&#10;">
                  <v:line id="直線接點 34" o:spid="_x0000_s1054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Ros8EAAADbAAAADwAAAGRycy9kb3ducmV2LnhtbESP3YrCMBSE7wXfIRzBO011F5VqFJUV&#10;vJL15wEOzbGtJieliVp9+o2w4OUwM98ws0VjjbhT7UvHCgb9BARx5nTJuYLTcdObgPABWaNxTAqe&#10;5GExb7dmmGr34D3dDyEXEcI+RQVFCFUqpc8Ksuj7riKO3tnVFkOUdS51jY8It0YOk2QkLZYcFwqs&#10;aF1Qdj3crALjfm6mzH/x9HzZy3hFVA2XO6W6nWY5BRGoCZ/wf3urFXx9w/tL/AF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xGizwQAAANsAAAAPAAAAAAAAAAAAAAAA&#10;AKECAABkcnMvZG93bnJldi54bWxQSwUGAAAAAAQABAD5AAAAjwMAAAAA&#10;" strokeweight=".12mm"/>
                </v:group>
                <v:group id="群組 35" o:spid="_x0000_s1055" style="position:absolute;top:24084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3M9yHCAAAA2wAAAA8A&#10;AAAAAAAAAAAAAAAAqgIAAGRycy9kb3ducmV2LnhtbFBLBQYAAAAABAAEAPoAAACZAwAAAAA=&#10;">
                  <v:line id="直線接點 36" o:spid="_x0000_s1056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TX8AAAADbAAAADwAAAGRycy9kb3ducmV2LnhtbESP0YrCMBRE3xf8h3AF39ZUBVeqUVQU&#10;fBJX/YBLc22ryU1pola/3giCj8PMnGEms8YacaPal44V9LoJCOLM6ZJzBcfD+ncEwgdkjcYxKXiQ&#10;h9m09TPBVLs7/9NtH3IRIexTVFCEUKVS+qwgi77rKuLonVxtMURZ51LXeI9wa2Q/SYbSYslxocCK&#10;lgVll/3VKjBudTVlvsPj42nPfwuiqj/fKtVpN/MxiEBN+IY/7Y1WMBjC+0v8AXL6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aU1/AAAAA2wAAAA8AAAAAAAAAAAAAAAAA&#10;oQIAAGRycy9kb3ducmV2LnhtbFBLBQYAAAAABAAEAPkAAACOAwAAAAA=&#10;" strokeweight=".12mm"/>
                </v:group>
                <v:group id="群組 37" o:spid="_x0000_s1057" style="position:absolute;left:59760;width:1733400;height:20491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  <v:shape id="手繪多邊形 38" o:spid="_x0000_s1058" style="position:absolute;left:2403360;top:8265600;width:983160;height:1162080;visibility:visible;mso-wrap-style:square;v-text-anchor:top" coordsize="2731,3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p6sIA&#10;AADbAAAADwAAAGRycy9kb3ducmV2LnhtbERP3WrCMBS+F3yHcITdyEydOEpnWqwwGYKMtXuAQ3PW&#10;ljUnJYm2e/vlYrDLj+//UMxmEHdyvresYLtJQBA3VvfcKvisXx9TED4gaxwsk4If8lDky8UBM20n&#10;/qB7FVoRQ9hnqKALYcyk9E1HBv3GjsSR+7LOYIjQtVI7nGK4GeRTkjxLgz3Hhg5HOnXUfFc3oyAd&#10;9q72u7Kpq/fz9XxZz3jpS6UeVvPxBUSgOfyL/9xvWsEujo1f4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CnqwgAAANsAAAAPAAAAAAAAAAAAAAAAAJgCAABkcnMvZG93&#10;bnJldi54bWxQSwUGAAAAAAQABAD1AAAAhwMAAAAA&#10;" path="m,3227r2730,l2730,,,,,3227e" filled="f" strokeweight=".1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39" o:spid="_x0000_s1059" type="#_x0000_t75" style="position:absolute;left:54000;top:393120;width:1621800;height:1348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Uy2zDAAAA2wAAAA8AAABkcnMvZG93bnJldi54bWxEj09rAjEUxO8Fv0N4Qm81qWLRrVFEEIUe&#10;pP459PbYvGYXNy/LJu5uv30jCB6HmfkNs1j1rhItNaH0rOF9pEAQ596UbDWcT9u3GYgQkQ1WnknD&#10;HwVYLQcvC8yM7/ib2mO0IkE4ZKihiLHOpAx5QQ7DyNfEyfv1jcOYZGOlabBLcFfJsVIf0mHJaaHA&#10;mjYF5dfjzWnYmU29vyiJ7oBfV/XTTq3tplq/Dvv1J4hIfXyGH+290TCZw/1L+g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RTLbMMAAADbAAAADwAAAAAAAAAAAAAAAACf&#10;AgAAZHJzL2Rvd25yZXYueG1sUEsFBgAAAAAEAAQA9wAAAI8DAAAAAA==&#10;">
                    <v:imagedata r:id="rId10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5" behindDoc="1" locked="0" layoutInCell="1" allowOverlap="1">
                <wp:simplePos x="0" y="0"/>
                <wp:positionH relativeFrom="page">
                  <wp:posOffset>1655445</wp:posOffset>
                </wp:positionH>
                <wp:positionV relativeFrom="paragraph">
                  <wp:posOffset>-146685</wp:posOffset>
                </wp:positionV>
                <wp:extent cx="73660" cy="1725930"/>
                <wp:effectExtent l="0" t="0" r="0" b="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3080" cy="1725120"/>
                          <a:chOff x="0" y="0"/>
                          <a:chExt cx="0" cy="0"/>
                        </a:xfrm>
                      </wpg:grpSpPr>
                      <wps:wsp>
                        <wps:cNvPr id="40" name="手繪多邊形 40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34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128"/>
                                </a:lnTo>
                                <a:lnTo>
                                  <a:pt x="30" y="692"/>
                                </a:lnTo>
                                <a:lnTo>
                                  <a:pt x="40" y="948"/>
                                </a:lnTo>
                                <a:lnTo>
                                  <a:pt x="48" y="1307"/>
                                </a:lnTo>
                                <a:lnTo>
                                  <a:pt x="63" y="1846"/>
                                </a:lnTo>
                                <a:lnTo>
                                  <a:pt x="76" y="2230"/>
                                </a:lnTo>
                                <a:lnTo>
                                  <a:pt x="97" y="2614"/>
                                </a:lnTo>
                                <a:lnTo>
                                  <a:pt x="106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1846"/>
                                </a:lnTo>
                                <a:lnTo>
                                  <a:pt x="96" y="1846"/>
                                </a:lnTo>
                                <a:lnTo>
                                  <a:pt x="88" y="1717"/>
                                </a:lnTo>
                                <a:lnTo>
                                  <a:pt x="80" y="1487"/>
                                </a:lnTo>
                                <a:lnTo>
                                  <a:pt x="64" y="1000"/>
                                </a:lnTo>
                                <a:lnTo>
                                  <a:pt x="42" y="179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1" name="手繪多邊形 41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75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128"/>
                                </a:lnTo>
                                <a:lnTo>
                                  <a:pt x="5" y="578"/>
                                </a:lnTo>
                                <a:lnTo>
                                  <a:pt x="0" y="920"/>
                                </a:lnTo>
                                <a:lnTo>
                                  <a:pt x="0" y="1711"/>
                                </a:lnTo>
                                <a:lnTo>
                                  <a:pt x="5" y="2054"/>
                                </a:lnTo>
                                <a:lnTo>
                                  <a:pt x="27" y="2546"/>
                                </a:lnTo>
                                <a:lnTo>
                                  <a:pt x="42" y="2696"/>
                                </a:lnTo>
                                <a:lnTo>
                                  <a:pt x="63" y="2717"/>
                                </a:lnTo>
                                <a:lnTo>
                                  <a:pt x="65" y="2161"/>
                                </a:lnTo>
                                <a:lnTo>
                                  <a:pt x="52" y="2161"/>
                                </a:lnTo>
                                <a:lnTo>
                                  <a:pt x="40" y="2075"/>
                                </a:lnTo>
                                <a:lnTo>
                                  <a:pt x="33" y="1925"/>
                                </a:lnTo>
                                <a:lnTo>
                                  <a:pt x="25" y="1776"/>
                                </a:lnTo>
                                <a:lnTo>
                                  <a:pt x="21" y="1605"/>
                                </a:lnTo>
                                <a:lnTo>
                                  <a:pt x="21" y="1112"/>
                                </a:lnTo>
                                <a:lnTo>
                                  <a:pt x="25" y="920"/>
                                </a:lnTo>
                                <a:lnTo>
                                  <a:pt x="40" y="620"/>
                                </a:lnTo>
                                <a:lnTo>
                                  <a:pt x="48" y="535"/>
                                </a:lnTo>
                                <a:lnTo>
                                  <a:pt x="115" y="535"/>
                                </a:lnTo>
                                <a:lnTo>
                                  <a:pt x="102" y="321"/>
                                </a:lnTo>
                                <a:lnTo>
                                  <a:pt x="88" y="128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2" name="手繪多邊形 42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3" name="手繪多邊形 43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"/>
                                </a:lnTo>
                                <a:lnTo>
                                  <a:pt x="76" y="2717"/>
                                </a:lnTo>
                                <a:lnTo>
                                  <a:pt x="88" y="2717"/>
                                </a:lnTo>
                                <a:lnTo>
                                  <a:pt x="88" y="2105"/>
                                </a:lnTo>
                                <a:lnTo>
                                  <a:pt x="76" y="2105"/>
                                </a:lnTo>
                                <a:lnTo>
                                  <a:pt x="24" y="612"/>
                                </a:lnTo>
                                <a:lnTo>
                                  <a:pt x="24" y="612"/>
                                </a:lnTo>
                                <a:lnTo>
                                  <a:pt x="115" y="612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4" name="手繪多邊形 44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5" name="手繪多邊形 45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6" name="手繪多邊形 46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30" y="0"/>
                                </a:moveTo>
                                <a:lnTo>
                                  <a:pt x="21" y="84"/>
                                </a:lnTo>
                                <a:lnTo>
                                  <a:pt x="13" y="190"/>
                                </a:lnTo>
                                <a:lnTo>
                                  <a:pt x="2" y="632"/>
                                </a:lnTo>
                                <a:lnTo>
                                  <a:pt x="0" y="906"/>
                                </a:lnTo>
                                <a:lnTo>
                                  <a:pt x="0" y="1264"/>
                                </a:lnTo>
                                <a:lnTo>
                                  <a:pt x="6" y="1896"/>
                                </a:lnTo>
                                <a:lnTo>
                                  <a:pt x="25" y="2485"/>
                                </a:lnTo>
                                <a:lnTo>
                                  <a:pt x="44" y="2633"/>
                                </a:lnTo>
                                <a:lnTo>
                                  <a:pt x="72" y="2717"/>
                                </a:lnTo>
                                <a:lnTo>
                                  <a:pt x="97" y="2570"/>
                                </a:lnTo>
                                <a:lnTo>
                                  <a:pt x="112" y="2275"/>
                                </a:lnTo>
                                <a:lnTo>
                                  <a:pt x="115" y="2190"/>
                                </a:lnTo>
                                <a:lnTo>
                                  <a:pt x="44" y="2190"/>
                                </a:lnTo>
                                <a:lnTo>
                                  <a:pt x="31" y="2127"/>
                                </a:lnTo>
                                <a:lnTo>
                                  <a:pt x="16" y="1706"/>
                                </a:lnTo>
                                <a:lnTo>
                                  <a:pt x="12" y="1495"/>
                                </a:lnTo>
                                <a:lnTo>
                                  <a:pt x="12" y="864"/>
                                </a:lnTo>
                                <a:lnTo>
                                  <a:pt x="18" y="632"/>
                                </a:lnTo>
                                <a:lnTo>
                                  <a:pt x="31" y="527"/>
                                </a:ln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7" name="手繪多邊形 47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79" y="0"/>
                                </a:moveTo>
                                <a:lnTo>
                                  <a:pt x="44" y="0"/>
                                </a:lnTo>
                                <a:lnTo>
                                  <a:pt x="29" y="178"/>
                                </a:lnTo>
                                <a:lnTo>
                                  <a:pt x="7" y="711"/>
                                </a:lnTo>
                                <a:lnTo>
                                  <a:pt x="0" y="1066"/>
                                </a:lnTo>
                                <a:lnTo>
                                  <a:pt x="0" y="2006"/>
                                </a:lnTo>
                                <a:lnTo>
                                  <a:pt x="8" y="2412"/>
                                </a:lnTo>
                                <a:lnTo>
                                  <a:pt x="25" y="2717"/>
                                </a:lnTo>
                                <a:lnTo>
                                  <a:pt x="25" y="2717"/>
                                </a:lnTo>
                                <a:lnTo>
                                  <a:pt x="110" y="2717"/>
                                </a:lnTo>
                                <a:lnTo>
                                  <a:pt x="114" y="2641"/>
                                </a:lnTo>
                                <a:lnTo>
                                  <a:pt x="48" y="2641"/>
                                </a:lnTo>
                                <a:lnTo>
                                  <a:pt x="38" y="2539"/>
                                </a:lnTo>
                                <a:lnTo>
                                  <a:pt x="23" y="2133"/>
                                </a:lnTo>
                                <a:lnTo>
                                  <a:pt x="20" y="1930"/>
                                </a:lnTo>
                                <a:lnTo>
                                  <a:pt x="20" y="1346"/>
                                </a:lnTo>
                                <a:lnTo>
                                  <a:pt x="25" y="1066"/>
                                </a:lnTo>
                                <a:lnTo>
                                  <a:pt x="40" y="762"/>
                                </a:lnTo>
                                <a:lnTo>
                                  <a:pt x="50" y="660"/>
                                </a:lnTo>
                                <a:lnTo>
                                  <a:pt x="115" y="660"/>
                                </a:lnTo>
                                <a:lnTo>
                                  <a:pt x="93" y="178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8" name="手繪多邊形 48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92" y="0"/>
                                </a:moveTo>
                                <a:lnTo>
                                  <a:pt x="4" y="0"/>
                                </a:lnTo>
                                <a:lnTo>
                                  <a:pt x="27" y="139"/>
                                </a:lnTo>
                                <a:lnTo>
                                  <a:pt x="63" y="557"/>
                                </a:lnTo>
                                <a:lnTo>
                                  <a:pt x="75" y="941"/>
                                </a:lnTo>
                                <a:lnTo>
                                  <a:pt x="75" y="1742"/>
                                </a:lnTo>
                                <a:lnTo>
                                  <a:pt x="63" y="2020"/>
                                </a:lnTo>
                                <a:lnTo>
                                  <a:pt x="27" y="2578"/>
                                </a:lnTo>
                                <a:lnTo>
                                  <a:pt x="0" y="2717"/>
                                </a:lnTo>
                                <a:lnTo>
                                  <a:pt x="90" y="2717"/>
                                </a:lnTo>
                                <a:lnTo>
                                  <a:pt x="100" y="2508"/>
                                </a:lnTo>
                                <a:lnTo>
                                  <a:pt x="115" y="1916"/>
                                </a:lnTo>
                                <a:lnTo>
                                  <a:pt x="115" y="627"/>
                                </a:lnTo>
                                <a:lnTo>
                                  <a:pt x="100" y="70"/>
                                </a:lnTo>
                                <a:lnTo>
                                  <a:pt x="9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49" name="手繪多邊形 49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836"/>
                                </a:lnTo>
                                <a:lnTo>
                                  <a:pt x="10" y="1463"/>
                                </a:lnTo>
                                <a:lnTo>
                                  <a:pt x="30" y="2438"/>
                                </a:lnTo>
                                <a:lnTo>
                                  <a:pt x="45" y="2717"/>
                                </a:lnTo>
                                <a:lnTo>
                                  <a:pt x="79" y="2717"/>
                                </a:lnTo>
                                <a:lnTo>
                                  <a:pt x="95" y="2229"/>
                                </a:lnTo>
                                <a:lnTo>
                                  <a:pt x="115" y="975"/>
                                </a:lnTo>
                                <a:lnTo>
                                  <a:pt x="46" y="975"/>
                                </a:lnTo>
                                <a:lnTo>
                                  <a:pt x="35" y="766"/>
                                </a:ln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0" name="手繪多邊形 50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91" y="0"/>
                                </a:moveTo>
                                <a:lnTo>
                                  <a:pt x="47" y="0"/>
                                </a:lnTo>
                                <a:lnTo>
                                  <a:pt x="32" y="142"/>
                                </a:lnTo>
                                <a:lnTo>
                                  <a:pt x="6" y="638"/>
                                </a:lnTo>
                                <a:lnTo>
                                  <a:pt x="0" y="969"/>
                                </a:lnTo>
                                <a:lnTo>
                                  <a:pt x="0" y="1796"/>
                                </a:lnTo>
                                <a:lnTo>
                                  <a:pt x="6" y="2103"/>
                                </a:lnTo>
                                <a:lnTo>
                                  <a:pt x="32" y="2599"/>
                                </a:lnTo>
                                <a:lnTo>
                                  <a:pt x="47" y="2717"/>
                                </a:lnTo>
                                <a:lnTo>
                                  <a:pt x="92" y="2717"/>
                                </a:lnTo>
                                <a:lnTo>
                                  <a:pt x="109" y="2504"/>
                                </a:lnTo>
                                <a:lnTo>
                                  <a:pt x="115" y="2126"/>
                                </a:lnTo>
                                <a:lnTo>
                                  <a:pt x="54" y="2126"/>
                                </a:lnTo>
                                <a:lnTo>
                                  <a:pt x="45" y="2055"/>
                                </a:lnTo>
                                <a:lnTo>
                                  <a:pt x="29" y="1748"/>
                                </a:lnTo>
                                <a:lnTo>
                                  <a:pt x="24" y="1583"/>
                                </a:lnTo>
                                <a:lnTo>
                                  <a:pt x="24" y="1181"/>
                                </a:lnTo>
                                <a:lnTo>
                                  <a:pt x="29" y="969"/>
                                </a:lnTo>
                                <a:lnTo>
                                  <a:pt x="36" y="851"/>
                                </a:lnTo>
                                <a:lnTo>
                                  <a:pt x="45" y="685"/>
                                </a:lnTo>
                                <a:lnTo>
                                  <a:pt x="54" y="591"/>
                                </a:lnTo>
                                <a:lnTo>
                                  <a:pt x="115" y="591"/>
                                </a:lnTo>
                                <a:lnTo>
                                  <a:pt x="109" y="260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1" name="手繪多邊形 51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89" y="0"/>
                                </a:moveTo>
                                <a:lnTo>
                                  <a:pt x="2" y="0"/>
                                </a:lnTo>
                                <a:lnTo>
                                  <a:pt x="23" y="134"/>
                                </a:lnTo>
                                <a:lnTo>
                                  <a:pt x="40" y="369"/>
                                </a:lnTo>
                                <a:lnTo>
                                  <a:pt x="61" y="637"/>
                                </a:lnTo>
                                <a:lnTo>
                                  <a:pt x="70" y="939"/>
                                </a:lnTo>
                                <a:lnTo>
                                  <a:pt x="70" y="1711"/>
                                </a:lnTo>
                                <a:lnTo>
                                  <a:pt x="61" y="2080"/>
                                </a:lnTo>
                                <a:lnTo>
                                  <a:pt x="23" y="2549"/>
                                </a:lnTo>
                                <a:lnTo>
                                  <a:pt x="0" y="2717"/>
                                </a:lnTo>
                                <a:lnTo>
                                  <a:pt x="89" y="2717"/>
                                </a:lnTo>
                                <a:lnTo>
                                  <a:pt x="103" y="2549"/>
                                </a:lnTo>
                                <a:lnTo>
                                  <a:pt x="115" y="2013"/>
                                </a:lnTo>
                                <a:lnTo>
                                  <a:pt x="115" y="704"/>
                                </a:lnTo>
                                <a:lnTo>
                                  <a:pt x="103" y="168"/>
                                </a:ln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2" name="手繪多邊形 52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65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67"/>
                                </a:lnTo>
                                <a:lnTo>
                                  <a:pt x="30" y="460"/>
                                </a:lnTo>
                                <a:lnTo>
                                  <a:pt x="41" y="669"/>
                                </a:lnTo>
                                <a:lnTo>
                                  <a:pt x="50" y="961"/>
                                </a:lnTo>
                                <a:lnTo>
                                  <a:pt x="50" y="1756"/>
                                </a:lnTo>
                                <a:lnTo>
                                  <a:pt x="41" y="2048"/>
                                </a:lnTo>
                                <a:lnTo>
                                  <a:pt x="20" y="2592"/>
                                </a:lnTo>
                                <a:lnTo>
                                  <a:pt x="0" y="2717"/>
                                </a:lnTo>
                                <a:lnTo>
                                  <a:pt x="65" y="2717"/>
                                </a:lnTo>
                                <a:lnTo>
                                  <a:pt x="69" y="2508"/>
                                </a:lnTo>
                                <a:lnTo>
                                  <a:pt x="115" y="2508"/>
                                </a:lnTo>
                                <a:lnTo>
                                  <a:pt x="100" y="2299"/>
                                </a:lnTo>
                                <a:lnTo>
                                  <a:pt x="91" y="1923"/>
                                </a:lnTo>
                                <a:lnTo>
                                  <a:pt x="91" y="878"/>
                                </a:lnTo>
                                <a:lnTo>
                                  <a:pt x="100" y="502"/>
                                </a:lnTo>
                                <a:lnTo>
                                  <a:pt x="115" y="209"/>
                                </a:lnTo>
                                <a:lnTo>
                                  <a:pt x="69" y="209"/>
                                </a:ln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3" name="手繪多邊形 53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79" y="0"/>
                                </a:moveTo>
                                <a:lnTo>
                                  <a:pt x="29" y="0"/>
                                </a:lnTo>
                                <a:lnTo>
                                  <a:pt x="10" y="955"/>
                                </a:lnTo>
                                <a:lnTo>
                                  <a:pt x="0" y="2717"/>
                                </a:lnTo>
                                <a:lnTo>
                                  <a:pt x="24" y="2717"/>
                                </a:lnTo>
                                <a:lnTo>
                                  <a:pt x="35" y="2130"/>
                                </a:lnTo>
                                <a:lnTo>
                                  <a:pt x="45" y="1836"/>
                                </a:lnTo>
                                <a:lnTo>
                                  <a:pt x="115" y="1836"/>
                                </a:lnTo>
                                <a:lnTo>
                                  <a:pt x="95" y="441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4" name="手繪多邊形 54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42"/>
                                </a:lnTo>
                                <a:lnTo>
                                  <a:pt x="17" y="1434"/>
                                </a:lnTo>
                                <a:lnTo>
                                  <a:pt x="28" y="2717"/>
                                </a:lnTo>
                                <a:lnTo>
                                  <a:pt x="43" y="2717"/>
                                </a:lnTo>
                                <a:lnTo>
                                  <a:pt x="38" y="2000"/>
                                </a:lnTo>
                                <a:lnTo>
                                  <a:pt x="32" y="1321"/>
                                </a:lnTo>
                                <a:lnTo>
                                  <a:pt x="25" y="868"/>
                                </a:lnTo>
                                <a:lnTo>
                                  <a:pt x="115" y="868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5" name="手繪多邊形 55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48" y="0"/>
                                </a:moveTo>
                                <a:lnTo>
                                  <a:pt x="22" y="235"/>
                                </a:lnTo>
                                <a:lnTo>
                                  <a:pt x="6" y="685"/>
                                </a:lnTo>
                                <a:lnTo>
                                  <a:pt x="0" y="1369"/>
                                </a:lnTo>
                                <a:lnTo>
                                  <a:pt x="0" y="1412"/>
                                </a:lnTo>
                                <a:lnTo>
                                  <a:pt x="6" y="2011"/>
                                </a:lnTo>
                                <a:lnTo>
                                  <a:pt x="27" y="2567"/>
                                </a:lnTo>
                                <a:lnTo>
                                  <a:pt x="47" y="2717"/>
                                </a:lnTo>
                                <a:lnTo>
                                  <a:pt x="78" y="2717"/>
                                </a:lnTo>
                                <a:lnTo>
                                  <a:pt x="105" y="2503"/>
                                </a:lnTo>
                                <a:lnTo>
                                  <a:pt x="115" y="2225"/>
                                </a:lnTo>
                                <a:lnTo>
                                  <a:pt x="45" y="2225"/>
                                </a:lnTo>
                                <a:lnTo>
                                  <a:pt x="33" y="2161"/>
                                </a:lnTo>
                                <a:lnTo>
                                  <a:pt x="16" y="1861"/>
                                </a:lnTo>
                                <a:lnTo>
                                  <a:pt x="12" y="1669"/>
                                </a:lnTo>
                                <a:lnTo>
                                  <a:pt x="12" y="1177"/>
                                </a:lnTo>
                                <a:lnTo>
                                  <a:pt x="50" y="535"/>
                                </a:lnTo>
                                <a:lnTo>
                                  <a:pt x="113" y="535"/>
                                </a:lnTo>
                                <a:lnTo>
                                  <a:pt x="99" y="150"/>
                                </a:lnTo>
                                <a:lnTo>
                                  <a:pt x="79" y="43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6" name="手繪多邊形 56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69"/>
                                </a:lnTo>
                                <a:lnTo>
                                  <a:pt x="78" y="550"/>
                                </a:lnTo>
                                <a:lnTo>
                                  <a:pt x="88" y="929"/>
                                </a:lnTo>
                                <a:lnTo>
                                  <a:pt x="88" y="1651"/>
                                </a:lnTo>
                                <a:lnTo>
                                  <a:pt x="0" y="2717"/>
                                </a:lnTo>
                                <a:lnTo>
                                  <a:pt x="89" y="2717"/>
                                </a:lnTo>
                                <a:lnTo>
                                  <a:pt x="102" y="2442"/>
                                </a:lnTo>
                                <a:lnTo>
                                  <a:pt x="115" y="1341"/>
                                </a:lnTo>
                                <a:lnTo>
                                  <a:pt x="102" y="378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7" name="手繪多邊形 57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725"/>
                                </a:lnTo>
                                <a:lnTo>
                                  <a:pt x="17" y="1485"/>
                                </a:lnTo>
                                <a:lnTo>
                                  <a:pt x="28" y="2717"/>
                                </a:lnTo>
                                <a:lnTo>
                                  <a:pt x="43" y="2717"/>
                                </a:lnTo>
                                <a:lnTo>
                                  <a:pt x="38" y="1920"/>
                                </a:lnTo>
                                <a:lnTo>
                                  <a:pt x="32" y="1377"/>
                                </a:lnTo>
                                <a:lnTo>
                                  <a:pt x="25" y="906"/>
                                </a:lnTo>
                                <a:lnTo>
                                  <a:pt x="115" y="906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8" name="手繪多邊形 58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34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127"/>
                                </a:lnTo>
                                <a:lnTo>
                                  <a:pt x="30" y="660"/>
                                </a:lnTo>
                                <a:lnTo>
                                  <a:pt x="40" y="965"/>
                                </a:lnTo>
                                <a:lnTo>
                                  <a:pt x="48" y="1295"/>
                                </a:lnTo>
                                <a:lnTo>
                                  <a:pt x="63" y="1828"/>
                                </a:lnTo>
                                <a:lnTo>
                                  <a:pt x="76" y="2235"/>
                                </a:lnTo>
                                <a:lnTo>
                                  <a:pt x="97" y="2641"/>
                                </a:lnTo>
                                <a:lnTo>
                                  <a:pt x="106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1879"/>
                                </a:lnTo>
                                <a:lnTo>
                                  <a:pt x="96" y="1879"/>
                                </a:lnTo>
                                <a:lnTo>
                                  <a:pt x="88" y="1727"/>
                                </a:lnTo>
                                <a:lnTo>
                                  <a:pt x="80" y="1473"/>
                                </a:lnTo>
                                <a:lnTo>
                                  <a:pt x="64" y="965"/>
                                </a:lnTo>
                                <a:lnTo>
                                  <a:pt x="42" y="229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59" name="手繪多邊形 59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75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107"/>
                                </a:lnTo>
                                <a:lnTo>
                                  <a:pt x="5" y="599"/>
                                </a:lnTo>
                                <a:lnTo>
                                  <a:pt x="0" y="899"/>
                                </a:lnTo>
                                <a:lnTo>
                                  <a:pt x="0" y="1733"/>
                                </a:lnTo>
                                <a:lnTo>
                                  <a:pt x="5" y="2032"/>
                                </a:lnTo>
                                <a:lnTo>
                                  <a:pt x="27" y="2524"/>
                                </a:lnTo>
                                <a:lnTo>
                                  <a:pt x="42" y="2674"/>
                                </a:lnTo>
                                <a:lnTo>
                                  <a:pt x="63" y="2717"/>
                                </a:lnTo>
                                <a:lnTo>
                                  <a:pt x="65" y="2182"/>
                                </a:lnTo>
                                <a:lnTo>
                                  <a:pt x="52" y="2182"/>
                                </a:lnTo>
                                <a:lnTo>
                                  <a:pt x="40" y="2118"/>
                                </a:lnTo>
                                <a:lnTo>
                                  <a:pt x="33" y="1925"/>
                                </a:lnTo>
                                <a:lnTo>
                                  <a:pt x="25" y="1776"/>
                                </a:lnTo>
                                <a:lnTo>
                                  <a:pt x="21" y="1583"/>
                                </a:lnTo>
                                <a:lnTo>
                                  <a:pt x="21" y="1134"/>
                                </a:lnTo>
                                <a:lnTo>
                                  <a:pt x="25" y="941"/>
                                </a:lnTo>
                                <a:lnTo>
                                  <a:pt x="33" y="792"/>
                                </a:lnTo>
                                <a:lnTo>
                                  <a:pt x="40" y="642"/>
                                </a:lnTo>
                                <a:lnTo>
                                  <a:pt x="48" y="535"/>
                                </a:lnTo>
                                <a:lnTo>
                                  <a:pt x="115" y="535"/>
                                </a:lnTo>
                                <a:lnTo>
                                  <a:pt x="102" y="300"/>
                                </a:lnTo>
                                <a:lnTo>
                                  <a:pt x="88" y="107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60" name="手繪多邊形 60"/>
                        <wps:cNvSpPr/>
                        <wps:spPr>
                          <a:xfrm>
                            <a:off x="2280960" y="8372880"/>
                            <a:ext cx="41760" cy="97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2718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7"/>
                                </a:lnTo>
                                <a:lnTo>
                                  <a:pt x="115" y="2717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976F1" id="群組 1" o:spid="_x0000_s1026" style="position:absolute;margin-left:130.35pt;margin-top:-11.55pt;width:5.8pt;height:135.9pt;rotation:180;z-index:-50331641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">
                <v:shape id="手繪多邊形 40" o:spid="_x0000_s1027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MC8AA&#10;AADbAAAADwAAAGRycy9kb3ducmV2LnhtbERPTWvCQBC9F/wPyxS8FN0YbJDUVUQqeGqp5uJtyE6T&#10;0Oxsml1N/Pedg9Dj432vt6Nr1Y360Hg2sJgnoIhLbxuuDBTnw2wFKkRki61nMnCnANvN5GmNufUD&#10;f9HtFCslIRxyNFDH2OVah7Imh2HuO2Lhvn3vMArsK217HCTctTpNkkw7bFgaauxoX1P5c7o66S1+&#10;w8vnmH7sbXDXxXvzij67GDN9HndvoCKN8V/8cB+tgaWsly/yA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bMC8AAAADbAAAADwAAAAAAAAAAAAAAAACYAgAAZHJzL2Rvd25y&#10;ZXYueG1sUEsFBgAAAAAEAAQA9QAAAIUDAAAAAA==&#10;" path="m34,l,,10,128,30,692,40,948r8,359l63,1846r13,384l97,2614r9,103l115,2717r,-871l96,1846,88,1717,80,1487,64,1000,42,179,34,e" fillcolor="black" stroked="f">
                  <v:path arrowok="t"/>
                </v:shape>
                <v:shape id="手繪多邊形 41" o:spid="_x0000_s1028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ppkMMA&#10;AADbAAAADwAAAGRycy9kb3ducmV2LnhtbESPzWqDQBSF94G8w3AD3YRmVBopNqOUkEBXDTFuurs4&#10;typ17lhnYuzbdwKFLg/n5+Psitn0YqLRdZYVxJsIBHFtdceNgupyfHwG4Tyyxt4yKfghB0W+XOww&#10;0/bGZ5pK34gwwi5DBa33Qyalq1sy6DZ2IA7epx0N+iDHRuoRb2Hc9DKJolQa7DgQWhxo31L9VV5N&#10;4Fbfbn2ak/e9duYaH7ot2vRDqYfV/PoCwtPs/8N/7Tet4CmG+5fw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ppkMMAAADbAAAADwAAAAAAAAAAAAAAAACYAgAAZHJzL2Rv&#10;d25yZXYueG1sUEsFBgAAAAAEAAQA9QAAAIgDAAAAAA==&#10;" path="m75,l44,,28,128,5,578,,920r,791l5,2054r22,492l42,2696r21,21l65,2161r-13,l40,2075,33,1925,25,1776,21,1605r,-493l25,920,40,620r8,-85l115,535,102,321,88,128,75,e" fillcolor="black" stroked="f">
                  <v:path arrowok="t"/>
                </v:shape>
                <v:shape id="手繪多邊形 42" o:spid="_x0000_s1029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j358IA&#10;AADbAAAADwAAAGRycy9kb3ducmV2LnhtbESPzYrCMBSF94LvEK4wG9HUMspQTYuIwqxGrG5md2mu&#10;bbG5qU3U+vZGGJjl4fx8nFXWm0bcqXO1ZQWzaQSCuLC65lLB6bibfIFwHlljY5kUPMlBlg4HK0y0&#10;ffCB7rkvRRhhl6CCyvs2kdIVFRl0U9sSB+9sO4M+yK6UusNHGDeNjKNoIQ3WHAgVtrSpqLjkNxO4&#10;p6sb7/v4Z6Oduc229Rzt4lepj1G/XoLw1Pv/8F/7Wyv4jOH9JfwA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PfnwgAAANsAAAAPAAAAAAAAAAAAAAAAAJgCAABkcnMvZG93&#10;bnJldi54bWxQSwUGAAAAAAQABAD1AAAAhwMAAAAA&#10;" path="m115,l,,,2717r115,l115,e" fillcolor="black" stroked="f">
                  <v:path arrowok="t"/>
                </v:shape>
                <v:shape id="手繪多邊形 43" o:spid="_x0000_s1030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SfMEA&#10;AADbAAAADwAAAGRycy9kb3ducmV2LnhtbESPzYrCMBSF94LvEK7gZtBUHUWqUQYZwZVidePu0lzb&#10;YnNTm6j17Y0guDycn48zXzamFHeqXWFZwaAfgSBOrS44U3A8rHtTEM4jaywtk4InOVgu2q05xto+&#10;eE/3xGcijLCLUUHufRVL6dKcDLq+rYiDd7a1QR9knUld4yOMm1IOo2giDRYcCDlWtMopvSQ3E7jH&#10;q/vZNcPtSjtzG/wXY7STk1LdTvM3A+Gp8d/wp73RCn5H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EUnzBAAAA2wAAAA8AAAAAAAAAAAAAAAAAmAIAAGRycy9kb3du&#10;cmV2LnhtbFBLBQYAAAAABAAEAPUAAACGAwAAAAA=&#10;" path="m115,l,,,514,76,2717r12,l88,2105r-12,l24,612r,l115,612,115,e" fillcolor="black" stroked="f">
                  <v:path arrowok="t"/>
                </v:shape>
                <v:shape id="手繪多邊形 44" o:spid="_x0000_s1031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KCL8A&#10;AADbAAAADwAAAGRycy9kb3ducmV2LnhtbESPywrCMBBF94L/EEZwI5oqKlKNIqLgSvGxcTc0Y1ts&#10;JrWJWv/eCILLy30c7mxRm0I8qXK5ZQX9XgSCOLE651TB+bTpTkA4j6yxsEwK3uRgMW82Zhhr++ID&#10;PY8+FWGEXYwKMu/LWEqXZGTQ9WxJHLyrrQz6IKtU6gpfYdwUchBFY2kw50DIsKRVRsnt+DCBe767&#10;zr4e7FbamUd/nY/Qji9KtVv1cgrCU+3/4V97qxUMh/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LcoIvwAAANsAAAAPAAAAAAAAAAAAAAAAAJgCAABkcnMvZG93bnJl&#10;di54bWxQSwUGAAAAAAQABAD1AAAAhAMAAAAA&#10;" path="m115,l,,,2717r115,l115,e" fillcolor="black" stroked="f">
                  <v:path arrowok="t"/>
                </v:shape>
                <v:shape id="手繪多邊形 45" o:spid="_x0000_s1032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vk78A&#10;AADbAAAADwAAAGRycy9kb3ducmV2LnhtbESPywrCMBBF94L/EEZwI5oqKlKNIqLgSvGxcTc0Y1ts&#10;JrWJWv/eCILLy30c7mxRm0I8qXK5ZQX9XgSCOLE651TB+bTpTkA4j6yxsEwK3uRgMW82Zhhr++ID&#10;PY8+FWGEXYwKMu/LWEqXZGTQ9WxJHLyrrQz6IKtU6gpfYdwUchBFY2kw50DIsKRVRsnt+DCBe767&#10;zr4e7FbamUd/nY/Qji9KtVv1cgrCU+3/4V97qxUMR/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YW+TvwAAANsAAAAPAAAAAAAAAAAAAAAAAJgCAABkcnMvZG93bnJl&#10;di54bWxQSwUGAAAAAAQABAD1AAAAhAMAAAAA&#10;" path="m115,l,,,2717r115,l115,e" fillcolor="black" stroked="f">
                  <v:path arrowok="t"/>
                </v:shape>
                <v:shape id="手繪多邊形 46" o:spid="_x0000_s1033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x5MMA&#10;AADbAAAADwAAAGRycy9kb3ducmV2LnhtbESPzWqDQBSF94G+w3AL3YQ6GhIp1jGU0EJXCTFuurs4&#10;typ17lhnTOzbdwKBLA/n5+Pk29n04kyj6ywrSKIYBHFtdceNgur08fwCwnlkjb1lUvBHDrbFwyLH&#10;TNsLH+lc+kaEEXYZKmi9HzIpXd2SQRfZgTh433Y06IMcG6lHvIRx08tVHKfSYMeB0OJAu5bqn3Iy&#10;gVv9uuVhXu132pkpee82aNMvpZ4e57dXEJ5mfw/f2p9awTqF65fwA2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Px5MMAAADbAAAADwAAAAAAAAAAAAAAAACYAgAAZHJzL2Rv&#10;d25yZXYueG1sUEsFBgAAAAAEAAQA9QAAAIgDAAAAAA==&#10;" path="m30,l21,84,13,190,2,632,,906r,358l6,1896r19,589l44,2633r28,84l97,2570r15,-295l115,2190r-71,l31,2127,16,1706,12,1495r,-631l18,632,31,527,30,e" fillcolor="black" stroked="f">
                  <v:path arrowok="t"/>
                </v:shape>
                <v:shape id="手繪多邊形 47" o:spid="_x0000_s1034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9Uf8EA&#10;AADbAAAADwAAAGRycy9kb3ducmV2LnhtbESPS4vCMBSF94L/IVxhNqKp4otqFJERXI1Y3bi7NNe2&#10;2NzUJmr99xNBcHk4j4+zWDWmFA+qXWFZwaAfgSBOrS44U3A6bnszEM4jaywtk4IXOVgt260Fxto+&#10;+UCPxGcijLCLUUHufRVL6dKcDLq+rYiDd7G1QR9knUld4zOMm1IOo2giDRYcCDlWtMkpvSZ3E7in&#10;m+vum+HfRjtzH/wWY7STs1I/nWY9B+Gp8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/VH/BAAAA2wAAAA8AAAAAAAAAAAAAAAAAmAIAAGRycy9kb3du&#10;cmV2LnhtbFBLBQYAAAAABAAEAPUAAACGAwAAAAA=&#10;" path="m79,l44,,29,178,7,711,,1066r,940l8,2412r17,305l25,2717r85,l114,2641r-66,l38,2539,23,2133,20,1930r,-584l25,1066,40,762,50,660r65,l93,178,79,e" fillcolor="black" stroked="f">
                  <v:path arrowok="t"/>
                </v:shape>
                <v:shape id="手繪多邊形 48" o:spid="_x0000_s1035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DADcAA&#10;AADbAAAADwAAAGRycy9kb3ducmV2LnhtbERPTWvCQBC9F/wPyxS8FN0YbJDUVUQqeGqp5uJtyE6T&#10;0Oxsml1N/Pedg9Dj432vt6Nr1Y360Hg2sJgnoIhLbxuuDBTnw2wFKkRki61nMnCnANvN5GmNufUD&#10;f9HtFCslIRxyNFDH2OVah7Imh2HuO2Lhvn3vMArsK217HCTctTpNkkw7bFgaauxoX1P5c7o66S1+&#10;w8vnmH7sbXDXxXvzij67GDN9HndvoCKN8V/8cB+tgaWMlS/yA/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DADcAAAADbAAAADwAAAAAAAAAAAAAAAACYAgAAZHJzL2Rvd25y&#10;ZXYueG1sUEsFBgAAAAAEAAQA9QAAAIUDAAAAAA==&#10;" path="m92,l4,,27,139,63,557,75,941r,801l63,2020,27,2578,,2717r90,l100,2508r15,-592l115,627,100,70,92,e" fillcolor="black" stroked="f">
                  <v:path arrowok="t"/>
                </v:shape>
                <v:shape id="手繪多邊形 49" o:spid="_x0000_s1036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llsEA&#10;AADbAAAADwAAAGRycy9kb3ducmV2LnhtbESPzYrCMBSF94LvEK4wG9FUUdFqFJERXI1Y3bi7NNe2&#10;2NzUJmp9+4kguDycn4+zWDWmFA+qXWFZwaAfgSBOrS44U3A6bntTEM4jaywtk4IXOVgt260Fxto+&#10;+UCPxGcijLCLUUHufRVL6dKcDLq+rYiDd7G1QR9knUld4zOMm1IOo2giDRYcCDlWtMkpvSZ3E7in&#10;m+vum+HfRjtzH/wWY7STs1I/nWY9B+Gp8d/wp73TCkYz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sZZbBAAAA2wAAAA8AAAAAAAAAAAAAAAAAmAIAAGRycy9kb3du&#10;cmV2LnhtbFBLBQYAAAAABAAEAPUAAACGAwAAAAA=&#10;" path="m24,l,,2,836r8,627l30,2438r15,279l79,2717,95,2229,115,975r-69,l35,766,24,e" fillcolor="black" stroked="f">
                  <v:path arrowok="t"/>
                </v:shape>
                <v:shape id="手繪多邊形 50" o:spid="_x0000_s1037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9a1r8A&#10;AADbAAAADwAAAGRycy9kb3ducmV2LnhtbERPTYvCMBC9C/sfwix4kTVVUKQaixQFTyurXvY2NGNb&#10;bCa1iVr//c5B2OPjfa+y3jXqQV2oPRuYjBNQxIW3NZcGzqfd1wJUiMgWG89k4EUBsvXHYIWp9U/+&#10;occxlkpCOKRooIqxTbUORUUOw9i3xMJdfOcwCuxKbTt8Srhr9DRJ5tphzdJQYUt5RcX1eHfSe76F&#10;0aGffuc2uPtkW8/Qz3+NGX72myWoSH38F7/de2tgJuvli/wA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z1rWvwAAANsAAAAPAAAAAAAAAAAAAAAAAJgCAABkcnMvZG93bnJl&#10;di54bWxQSwUGAAAAAAQABAD1AAAAhAMAAAAA&#10;" path="m91,l47,,32,142,6,638,,969r,827l6,2103r26,496l47,2717r45,l109,2504r6,-378l54,2126r-9,-71l29,1748,24,1583r,-402l29,969,36,851,45,685r9,-94l115,591,109,260,91,e" fillcolor="black" stroked="f">
                  <v:path arrowok="t"/>
                </v:shape>
                <v:shape id="手繪多邊形 51" o:spid="_x0000_s1038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P/Tb8A&#10;AADbAAAADwAAAGRycy9kb3ducmV2LnhtbESPywrCMBBF94L/EEZwI5pWUKQaRUTBleJj425oxrbY&#10;TGoTtf69EQSXl/s43NmiMaV4Uu0KywriQQSCOLW64EzB+bTpT0A4j6yxtEwK3uRgMW+3Zpho++ID&#10;PY8+E2GEXYIKcu+rREqX5mTQDWxFHLyrrQ36IOtM6hpfYdyUchhFY2mw4EDIsaJVTunt+DCBe767&#10;3r4Z7lbamUe8LkZoxxelup1mOQXhqfH/8K+91QpG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g/9NvwAAANsAAAAPAAAAAAAAAAAAAAAAAJgCAABkcnMvZG93bnJl&#10;di54bWxQSwUGAAAAAAQABAD1AAAAhAMAAAAA&#10;" path="m89,l2,,23,134,40,369,61,637r9,302l70,1711r-9,369l23,2549,,2717r89,l103,2549r12,-536l115,704,103,168,89,e" fillcolor="black" stroked="f">
                  <v:path arrowok="t"/>
                </v:shape>
                <v:shape id="手繪多邊形 52" o:spid="_x0000_s1039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FhOr8A&#10;AADbAAAADwAAAGRycy9kb3ducmV2LnhtbESPywrCMBBF94L/EEZwI5paUKQaRUTBleJj425oxrbY&#10;TGoTtf69EQSXl/s43NmiMaV4Uu0KywqGgwgEcWp1wZmC82nTn4BwHlljaZkUvMnBYt5uzTDR9sUH&#10;eh59JsIIuwQV5N5XiZQuzcmgG9iKOHhXWxv0QdaZ1DW+wrgpZRxFY2mw4EDIsaJVTunt+DCBe767&#10;3r6JdyvtzGO4LkZoxxelup1mOQXhqfH/8K+91QpG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UWE6vwAAANsAAAAPAAAAAAAAAAAAAAAAAJgCAABkcnMvZG93bnJl&#10;di54bWxQSwUGAAAAAAQABAD1AAAAhAMAAAAA&#10;" path="m65,l,,15,167,30,460,41,669r9,292l50,1756r-9,292l20,2592,,2717r65,l69,2508r46,l100,2299,91,1923,91,878r9,-376l115,209r-46,l65,e" fillcolor="black" stroked="f">
                  <v:path arrowok="t"/>
                </v:shape>
                <v:shape id="手繪多邊形 53" o:spid="_x0000_s1040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Eob8A&#10;AADbAAAADwAAAGRycy9kb3ducmV2LnhtbESPywrCMBBF94L/EEZwI5qqKFKNIqLgSvGxcTc0Y1ts&#10;JrWJWv/eCILLy30c7mxRm0I8qXK5ZQX9XgSCOLE651TB+bTpTkA4j6yxsEwK3uRgMW82Zhhr++ID&#10;PY8+FWGEXYwKMu/LWEqXZGTQ9WxJHLyrrQz6IKtU6gpfYdwUchBFY2kw50DIsKRVRsnt+DCBe767&#10;zr4e7FbamUd/nY/Qji9KtVv1cgrCU+3/4V97qxWMhv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HcShvwAAANsAAAAPAAAAAAAAAAAAAAAAAJgCAABkcnMvZG93bnJl&#10;di54bWxQSwUGAAAAAAQABAD1AAAAhAMAAAAA&#10;" path="m79,l29,,10,955,,2717r24,l35,2130,45,1836r70,l95,441,79,e" fillcolor="black" stroked="f">
                  <v:path arrowok="t"/>
                </v:shape>
                <v:shape id="手繪多邊形 54" o:spid="_x0000_s1041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Rc1b8A&#10;AADbAAAADwAAAGRycy9kb3ducmV2LnhtbESPywrCMBBF94L/EEZwI5oqKlKNIqLgSvGxcTc0Y1ts&#10;JrWJWv/eCILLy30c7mxRm0I8qXK5ZQX9XgSCOLE651TB+bTpTkA4j6yxsEwK3uRgMW82Zhhr++ID&#10;PY8+FWGEXYwKMu/LWEqXZGTQ9WxJHLyrrQz6IKtU6gpfYdwUchBFY2kw50DIsKRVRsnt+DCBe767&#10;zr4e7FbamUd/nY/Qji9KtVv1cgrCU+3/4V97qxWMhv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9FzVvwAAANsAAAAPAAAAAAAAAAAAAAAAAJgCAABkcnMvZG93bnJl&#10;di54bWxQSwUGAAAAAAQABAD1AAAAhAMAAAAA&#10;" path="m115,l,,2,642r15,792l28,2717r15,l38,2000,32,1321,25,868r90,l115,e" fillcolor="black" stroked="f">
                  <v:path arrowok="t"/>
                </v:shape>
                <v:shape id="手繪多邊形 55" o:spid="_x0000_s1042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5Tr8A&#10;AADbAAAADwAAAGRycy9kb3ducmV2LnhtbESPywrCMBBF94L/EEZwI5oqVKQaRUTBleJj425oxrbY&#10;TGoTtf69EQSXl/s43NmiMaV4Uu0KywqGgwgEcWp1wZmC82nTn4BwHlljaZkUvMnBYt5uzTDR9sUH&#10;eh59JsIIuwQV5N5XiZQuzcmgG9iKOHhXWxv0QdaZ1DW+wrgp5SiKxtJgwYGQY0WrnNLb8WEC93x3&#10;vX0z2q20M4/huojRji9KdTvNcgrCU+P/4V97qxXE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uPlOvwAAANsAAAAPAAAAAAAAAAAAAAAAAJgCAABkcnMvZG93bnJl&#10;di54bWxQSwUGAAAAAAQABAD1AAAAhAMAAAAA&#10;" path="m48,l22,235,6,685,,1369r,43l6,2011r21,556l47,2717r31,l105,2503r10,-278l45,2225,33,2161,16,1861,12,1669r,-492l50,535r63,l99,150,79,43,48,e" fillcolor="black" stroked="f">
                  <v:path arrowok="t"/>
                </v:shape>
                <v:shape id="手繪多邊形 56" o:spid="_x0000_s1043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nOb8A&#10;AADbAAAADwAAAGRycy9kb3ducmV2LnhtbESPywrCMBBF94L/EEZwI5oqWKQaRUTBleJj425oxrbY&#10;TGoTtf69EQSXl/s43NmiMaV4Uu0KywqGgwgEcWp1wZmC82nTn4BwHlljaZkUvMnBYt5uzTDR9sUH&#10;eh59JsIIuwQV5N5XiZQuzcmgG9iKOHhXWxv0QdaZ1DW+wrgp5SiKYmmw4EDIsaJVTunt+DCBe767&#10;3r4Z7VbamcdwXYzRxhelup1mOQXhqfH/8K+91QrGMXy/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amc5vwAAANsAAAAPAAAAAAAAAAAAAAAAAJgCAABkcnMvZG93bnJl&#10;di54bWxQSwUGAAAAAAQABAD1AAAAhAMAAAAA&#10;" path="m85,l13,,43,69,78,550,88,929r,722l,2717r89,l102,2442,115,1341,102,378,85,e" fillcolor="black" stroked="f">
                  <v:path arrowok="t"/>
                </v:shape>
                <v:shape id="手繪多邊形 57" o:spid="_x0000_s1044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bCor8A&#10;AADbAAAADwAAAGRycy9kb3ducmV2LnhtbESPywrCMBBF94L/EEZwI5oq+KAaRUTBleJj425oxrbY&#10;TGoTtf69EQSXl/s43NmiNoV4UuVyywr6vQgEcWJ1zqmC82nTnYBwHlljYZkUvMnBYt5szDDW9sUH&#10;eh59KsIIuxgVZN6XsZQuycig69mSOHhXWxn0QVap1BW+wrgp5CCKRtJgzoGQYUmrjJLb8WEC93x3&#10;nX092K20M4/+Oh+iHV2Uarfq5RSEp9r/w7/2VisYjuH7Jfw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JsKivwAAANsAAAAPAAAAAAAAAAAAAAAAAJgCAABkcnMvZG93bnJl&#10;di54bWxQSwUGAAAAAAQABAD1AAAAhAMAAAAA&#10;" path="m115,l,,2,725r15,760l28,2717r15,l38,1920,32,1377,25,906r90,l115,e" fillcolor="black" stroked="f">
                  <v:path arrowok="t"/>
                </v:shape>
                <v:shape id="手繪多邊形 58" o:spid="_x0000_s1045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W0L8A&#10;AADbAAAADwAAAGRycy9kb3ducmV2LnhtbERPTYvCMBC9C/sfwix4kTVVUKQaixQFTyurXvY2NGNb&#10;bCa1iVr//c5B2OPjfa+y3jXqQV2oPRuYjBNQxIW3NZcGzqfd1wJUiMgWG89k4EUBsvXHYIWp9U/+&#10;occxlkpCOKRooIqxTbUORUUOw9i3xMJdfOcwCuxKbTt8Srhr9DRJ5tphzdJQYUt5RcX1eHfSe76F&#10;0aGffuc2uPtkW8/Qz3+NGX72myWoSH38F7/de2tgJmPli/wAv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uVbQvwAAANsAAAAPAAAAAAAAAAAAAAAAAJgCAABkcnMvZG93bnJl&#10;di54bWxQSwUGAAAAAAQABAD1AAAAhAMAAAAA&#10;" path="m34,l,,10,127,30,660,40,965r8,330l63,1828r13,407l97,2641r9,76l115,2717r,-838l96,1879,88,1727,80,1473,64,965,42,229,34,e" fillcolor="black" stroked="f">
                  <v:path arrowok="t"/>
                </v:shape>
                <v:shape id="手繪多邊形 59" o:spid="_x0000_s1046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zS78A&#10;AADbAAAADwAAAGRycy9kb3ducmV2LnhtbESPywrCMBBF94L/EEZwI5oqKFqNIqLgSvGxcTc0Y1ts&#10;JrWJWv/eCILLy30c7mxRm0I8qXK5ZQX9XgSCOLE651TB+bTpjkE4j6yxsEwK3uRgMW82Zhhr++ID&#10;PY8+FWGEXYwKMu/LWEqXZGTQ9WxJHLyrrQz6IKtU6gpfYdwUchBFI2kw50DIsKRVRsnt+DCBe767&#10;zr4e7FbamUd/nQ/Rji5KtVv1cgrCU+3/4V97qxUMJ/D9En6A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9fNLvwAAANsAAAAPAAAAAAAAAAAAAAAAAJgCAABkcnMvZG93bnJl&#10;di54bWxQSwUGAAAAAAQABAD1AAAAhAMAAAAA&#10;" path="m75,l44,,28,107,5,599,,899r,834l5,2032r22,492l42,2674r21,43l65,2182r-13,l40,2118,33,1925,25,1776,21,1583r,-449l25,941,33,792,40,642,48,535r67,l102,300,88,107,75,e" fillcolor="black" stroked="f">
                  <v:path arrowok="t"/>
                </v:shape>
                <v:shape id="手繪多邊形 60" o:spid="_x0000_s1047" style="position:absolute;left:2280960;top:8372880;width:41760;height:978480;visibility:visible;mso-wrap-style:square;v-text-anchor:top" coordsize="116,2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Qa78A&#10;AADbAAAADwAAAGRycy9kb3ducmV2LnhtbERPTYvCMBC9L/gfwgheFk0Vtkg1ioiCJ5fVXrwNzdgW&#10;m0ltotZ/v3NY2OPjfS/XvWvUk7pQezYwnSSgiAtvay4N5Of9eA4qRGSLjWcy8KYA69XgY4mZ9S/+&#10;oecplkpCOGRooIqxzbQORUUOw8S3xMJdfecwCuxKbTt8Sbhr9CxJUu2wZmmosKVtRcXt9HDSm9/D&#10;53c/O25tcI/prv5Cn16MGQ37zQJUpD7+i//cB2sglfXyRX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o5BrvwAAANsAAAAPAAAAAAAAAAAAAAAAAJgCAABkcnMvZG93bnJl&#10;di54bWxQSwUGAAAAAAQABAD1AAAAhAMAAAAA&#10;" path="m115,l,,,2717r115,l115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6" behindDoc="1" locked="0" layoutInCell="1" allowOverlap="1">
                <wp:simplePos x="0" y="0"/>
                <wp:positionH relativeFrom="page">
                  <wp:posOffset>4290695</wp:posOffset>
                </wp:positionH>
                <wp:positionV relativeFrom="paragraph">
                  <wp:posOffset>-335915</wp:posOffset>
                </wp:positionV>
                <wp:extent cx="1794510" cy="2108200"/>
                <wp:effectExtent l="0" t="0" r="0" b="0"/>
                <wp:wrapNone/>
                <wp:docPr id="61" name="群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880" cy="2107440"/>
                          <a:chOff x="0" y="0"/>
                          <a:chExt cx="0" cy="0"/>
                        </a:xfrm>
                      </wpg:grpSpPr>
                      <wpg:grpSp>
                        <wpg:cNvPr id="62" name="群組 62"/>
                        <wpg:cNvGrpSpPr/>
                        <wpg:grpSpPr>
                          <a:xfrm>
                            <a:off x="59760" y="2047320"/>
                            <a:ext cx="1304280" cy="0"/>
                            <a:chOff x="0" y="0"/>
                            <a:chExt cx="0" cy="0"/>
                          </a:xfrm>
                        </wpg:grpSpPr>
                        <wps:wsp>
                          <wps:cNvPr id="63" name="直線接點 63"/>
                          <wps:cNvCnPr/>
                          <wps:spPr>
                            <a:xfrm>
                              <a:off x="0" y="0"/>
                              <a:ext cx="13042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4" name="群組 64"/>
                        <wpg:cNvGrpSpPr/>
                        <wpg:grpSpPr>
                          <a:xfrm>
                            <a:off x="12456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65" name="直線接點 65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6" name="群組 66"/>
                        <wpg:cNvGrpSpPr/>
                        <wpg:grpSpPr>
                          <a:xfrm>
                            <a:off x="61776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67" name="直線接點 67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8" name="群組 68"/>
                        <wpg:cNvGrpSpPr/>
                        <wpg:grpSpPr>
                          <a:xfrm>
                            <a:off x="99108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69" name="直線接點 69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70" name="群組 70"/>
                        <wpg:cNvGrpSpPr/>
                        <wpg:grpSpPr>
                          <a:xfrm>
                            <a:off x="1364760" y="2047320"/>
                            <a:ext cx="0" cy="60480"/>
                            <a:chOff x="0" y="0"/>
                            <a:chExt cx="0" cy="0"/>
                          </a:xfrm>
                        </wpg:grpSpPr>
                        <wps:wsp>
                          <wps:cNvPr id="71" name="直線接點 71"/>
                          <wps:cNvCnPr/>
                          <wps:spPr>
                            <a:xfrm>
                              <a:off x="0" y="0"/>
                              <a:ext cx="0" cy="604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72" name="群組 72"/>
                        <wpg:cNvGrpSpPr/>
                        <wpg:grpSpPr>
                          <a:xfrm>
                            <a:off x="59760" y="75600"/>
                            <a:ext cx="0" cy="1897560"/>
                            <a:chOff x="0" y="0"/>
                            <a:chExt cx="0" cy="0"/>
                          </a:xfrm>
                        </wpg:grpSpPr>
                        <wps:wsp>
                          <wps:cNvPr id="73" name="直線接點 73"/>
                          <wps:cNvCnPr/>
                          <wps:spPr>
                            <a:xfrm flipV="1">
                              <a:off x="0" y="0"/>
                              <a:ext cx="0" cy="189756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74" name="群組 74"/>
                        <wpg:cNvGrpSpPr/>
                        <wpg:grpSpPr>
                          <a:xfrm rot="10800000">
                            <a:off x="0" y="197172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75" name="直線接點 75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76" name="群組 76"/>
                        <wpg:cNvGrpSpPr/>
                        <wpg:grpSpPr>
                          <a:xfrm rot="10800000">
                            <a:off x="0" y="159264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77" name="直線接點 77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78" name="群組 78"/>
                        <wpg:cNvGrpSpPr/>
                        <wpg:grpSpPr>
                          <a:xfrm>
                            <a:off x="0" y="1212840"/>
                            <a:ext cx="1793880" cy="0"/>
                            <a:chOff x="0" y="0"/>
                            <a:chExt cx="0" cy="0"/>
                          </a:xfrm>
                        </wpg:grpSpPr>
                        <wps:wsp>
                          <wps:cNvPr id="79" name="直線接點 79"/>
                          <wps:cNvCnPr/>
                          <wps:spPr>
                            <a:xfrm>
                              <a:off x="0" y="0"/>
                              <a:ext cx="17938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0" name="群組 80"/>
                        <wpg:cNvGrpSpPr/>
                        <wpg:grpSpPr>
                          <a:xfrm rot="10800000">
                            <a:off x="0" y="83304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81" name="直線接點 81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2" name="群組 82"/>
                        <wpg:cNvGrpSpPr/>
                        <wpg:grpSpPr>
                          <a:xfrm rot="10800000">
                            <a:off x="0" y="45396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83" name="直線接點 83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4" name="群組 84"/>
                        <wpg:cNvGrpSpPr/>
                        <wpg:grpSpPr>
                          <a:xfrm rot="10800000">
                            <a:off x="0" y="75600"/>
                            <a:ext cx="60480" cy="0"/>
                            <a:chOff x="0" y="0"/>
                            <a:chExt cx="0" cy="0"/>
                          </a:xfrm>
                        </wpg:grpSpPr>
                        <wps:wsp>
                          <wps:cNvPr id="85" name="直線接點 85"/>
                          <wps:cNvCnPr/>
                          <wps:spPr>
                            <a:xfrm flipH="1">
                              <a:off x="0" y="0"/>
                              <a:ext cx="604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86" name="群組 86"/>
                        <wpg:cNvGrpSpPr/>
                        <wpg:grpSpPr>
                          <a:xfrm rot="10800000">
                            <a:off x="59760" y="0"/>
                            <a:ext cx="1733400" cy="2049120"/>
                            <a:chOff x="0" y="0"/>
                            <a:chExt cx="0" cy="0"/>
                          </a:xfrm>
                        </wpg:grpSpPr>
                        <wps:wsp>
                          <wps:cNvPr id="87" name="手繪多邊形 87"/>
                          <wps:cNvSpPr/>
                          <wps:spPr>
                            <a:xfrm>
                              <a:off x="3808800" y="8265600"/>
                              <a:ext cx="983160" cy="1162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731" h="3228">
                                  <a:moveTo>
                                    <a:pt x="0" y="3227"/>
                                  </a:moveTo>
                                  <a:lnTo>
                                    <a:pt x="2730" y="3227"/>
                                  </a:lnTo>
                                  <a:lnTo>
                                    <a:pt x="27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27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88" name="群組 88"/>
                        <wpg:cNvGrpSpPr/>
                        <wpg:grpSpPr>
                          <a:xfrm rot="10800000">
                            <a:off x="124560" y="130320"/>
                            <a:ext cx="1605240" cy="986040"/>
                            <a:chOff x="0" y="0"/>
                            <a:chExt cx="0" cy="0"/>
                          </a:xfrm>
                        </wpg:grpSpPr>
                        <wps:wsp>
                          <wps:cNvPr id="89" name="手繪多邊形 89"/>
                          <wps:cNvSpPr/>
                          <wps:spPr>
                            <a:xfrm>
                              <a:off x="3845520" y="8339400"/>
                              <a:ext cx="910440" cy="5594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529" h="1554">
                                  <a:moveTo>
                                    <a:pt x="0" y="358"/>
                                  </a:moveTo>
                                  <a:lnTo>
                                    <a:pt x="51" y="494"/>
                                  </a:lnTo>
                                  <a:lnTo>
                                    <a:pt x="103" y="625"/>
                                  </a:lnTo>
                                  <a:lnTo>
                                    <a:pt x="154" y="750"/>
                                  </a:lnTo>
                                  <a:lnTo>
                                    <a:pt x="206" y="866"/>
                                  </a:lnTo>
                                  <a:lnTo>
                                    <a:pt x="258" y="975"/>
                                  </a:lnTo>
                                  <a:lnTo>
                                    <a:pt x="309" y="1073"/>
                                  </a:lnTo>
                                  <a:lnTo>
                                    <a:pt x="361" y="1166"/>
                                  </a:lnTo>
                                  <a:lnTo>
                                    <a:pt x="412" y="1249"/>
                                  </a:lnTo>
                                  <a:lnTo>
                                    <a:pt x="464" y="1323"/>
                                  </a:lnTo>
                                  <a:lnTo>
                                    <a:pt x="515" y="1386"/>
                                  </a:lnTo>
                                  <a:lnTo>
                                    <a:pt x="567" y="1439"/>
                                  </a:lnTo>
                                  <a:lnTo>
                                    <a:pt x="619" y="1479"/>
                                  </a:lnTo>
                                  <a:lnTo>
                                    <a:pt x="722" y="1530"/>
                                  </a:lnTo>
                                  <a:lnTo>
                                    <a:pt x="825" y="1550"/>
                                  </a:lnTo>
                                  <a:lnTo>
                                    <a:pt x="877" y="1553"/>
                                  </a:lnTo>
                                  <a:lnTo>
                                    <a:pt x="928" y="1553"/>
                                  </a:lnTo>
                                  <a:lnTo>
                                    <a:pt x="1031" y="1546"/>
                                  </a:lnTo>
                                  <a:lnTo>
                                    <a:pt x="1135" y="1531"/>
                                  </a:lnTo>
                                  <a:lnTo>
                                    <a:pt x="1238" y="1512"/>
                                  </a:lnTo>
                                  <a:lnTo>
                                    <a:pt x="1341" y="1489"/>
                                  </a:lnTo>
                                  <a:lnTo>
                                    <a:pt x="1444" y="1463"/>
                                  </a:lnTo>
                                  <a:lnTo>
                                    <a:pt x="1547" y="1432"/>
                                  </a:lnTo>
                                  <a:lnTo>
                                    <a:pt x="1651" y="1397"/>
                                  </a:lnTo>
                                  <a:lnTo>
                                    <a:pt x="1754" y="1357"/>
                                  </a:lnTo>
                                  <a:lnTo>
                                    <a:pt x="1857" y="1309"/>
                                  </a:lnTo>
                                  <a:lnTo>
                                    <a:pt x="1960" y="1249"/>
                                  </a:lnTo>
                                  <a:lnTo>
                                    <a:pt x="2012" y="1214"/>
                                  </a:lnTo>
                                  <a:lnTo>
                                    <a:pt x="2063" y="1172"/>
                                  </a:lnTo>
                                  <a:lnTo>
                                    <a:pt x="2115" y="1124"/>
                                  </a:lnTo>
                                  <a:lnTo>
                                    <a:pt x="2167" y="1067"/>
                                  </a:lnTo>
                                  <a:lnTo>
                                    <a:pt x="2218" y="1001"/>
                                  </a:lnTo>
                                  <a:lnTo>
                                    <a:pt x="2270" y="921"/>
                                  </a:lnTo>
                                  <a:lnTo>
                                    <a:pt x="2321" y="824"/>
                                  </a:lnTo>
                                  <a:lnTo>
                                    <a:pt x="2373" y="705"/>
                                  </a:lnTo>
                                  <a:lnTo>
                                    <a:pt x="2425" y="551"/>
                                  </a:lnTo>
                                  <a:lnTo>
                                    <a:pt x="2476" y="335"/>
                                  </a:lnTo>
                                  <a:lnTo>
                                    <a:pt x="2528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7343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90" name="群組 90"/>
                        <wpg:cNvGrpSpPr/>
                        <wpg:grpSpPr>
                          <a:xfrm rot="10800000">
                            <a:off x="124560" y="658440"/>
                            <a:ext cx="1605240" cy="1219680"/>
                            <a:chOff x="0" y="0"/>
                            <a:chExt cx="0" cy="0"/>
                          </a:xfrm>
                        </wpg:grpSpPr>
                        <wps:wsp>
                          <wps:cNvPr id="91" name="手繪多邊形 91"/>
                          <wps:cNvSpPr/>
                          <wps:spPr>
                            <a:xfrm>
                              <a:off x="3845520" y="8638920"/>
                              <a:ext cx="910440" cy="691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529" h="1922">
                                  <a:moveTo>
                                    <a:pt x="0" y="0"/>
                                  </a:moveTo>
                                  <a:lnTo>
                                    <a:pt x="51" y="109"/>
                                  </a:lnTo>
                                  <a:lnTo>
                                    <a:pt x="103" y="214"/>
                                  </a:lnTo>
                                  <a:lnTo>
                                    <a:pt x="154" y="313"/>
                                  </a:lnTo>
                                  <a:lnTo>
                                    <a:pt x="206" y="405"/>
                                  </a:lnTo>
                                  <a:lnTo>
                                    <a:pt x="258" y="489"/>
                                  </a:lnTo>
                                  <a:lnTo>
                                    <a:pt x="309" y="567"/>
                                  </a:lnTo>
                                  <a:lnTo>
                                    <a:pt x="361" y="640"/>
                                  </a:lnTo>
                                  <a:lnTo>
                                    <a:pt x="412" y="707"/>
                                  </a:lnTo>
                                  <a:lnTo>
                                    <a:pt x="464" y="769"/>
                                  </a:lnTo>
                                  <a:lnTo>
                                    <a:pt x="515" y="824"/>
                                  </a:lnTo>
                                  <a:lnTo>
                                    <a:pt x="567" y="872"/>
                                  </a:lnTo>
                                  <a:lnTo>
                                    <a:pt x="619" y="912"/>
                                  </a:lnTo>
                                  <a:lnTo>
                                    <a:pt x="670" y="944"/>
                                  </a:lnTo>
                                  <a:lnTo>
                                    <a:pt x="773" y="993"/>
                                  </a:lnTo>
                                  <a:lnTo>
                                    <a:pt x="877" y="1028"/>
                                  </a:lnTo>
                                  <a:lnTo>
                                    <a:pt x="980" y="1058"/>
                                  </a:lnTo>
                                  <a:lnTo>
                                    <a:pt x="1083" y="1086"/>
                                  </a:lnTo>
                                  <a:lnTo>
                                    <a:pt x="1135" y="1101"/>
                                  </a:lnTo>
                                  <a:lnTo>
                                    <a:pt x="1238" y="1131"/>
                                  </a:lnTo>
                                  <a:lnTo>
                                    <a:pt x="1341" y="1163"/>
                                  </a:lnTo>
                                  <a:lnTo>
                                    <a:pt x="1444" y="1199"/>
                                  </a:lnTo>
                                  <a:lnTo>
                                    <a:pt x="1547" y="1238"/>
                                  </a:lnTo>
                                  <a:lnTo>
                                    <a:pt x="1651" y="1283"/>
                                  </a:lnTo>
                                  <a:lnTo>
                                    <a:pt x="1754" y="1332"/>
                                  </a:lnTo>
                                  <a:lnTo>
                                    <a:pt x="1857" y="1389"/>
                                  </a:lnTo>
                                  <a:lnTo>
                                    <a:pt x="1909" y="1420"/>
                                  </a:lnTo>
                                  <a:lnTo>
                                    <a:pt x="1960" y="1453"/>
                                  </a:lnTo>
                                  <a:lnTo>
                                    <a:pt x="2012" y="1488"/>
                                  </a:lnTo>
                                  <a:lnTo>
                                    <a:pt x="2063" y="1525"/>
                                  </a:lnTo>
                                  <a:lnTo>
                                    <a:pt x="2115" y="1564"/>
                                  </a:lnTo>
                                  <a:lnTo>
                                    <a:pt x="2167" y="1605"/>
                                  </a:lnTo>
                                  <a:lnTo>
                                    <a:pt x="2218" y="1648"/>
                                  </a:lnTo>
                                  <a:lnTo>
                                    <a:pt x="2270" y="1692"/>
                                  </a:lnTo>
                                  <a:lnTo>
                                    <a:pt x="2321" y="1737"/>
                                  </a:lnTo>
                                  <a:lnTo>
                                    <a:pt x="2373" y="1783"/>
                                  </a:lnTo>
                                  <a:lnTo>
                                    <a:pt x="2425" y="1830"/>
                                  </a:lnTo>
                                  <a:lnTo>
                                    <a:pt x="2476" y="1875"/>
                                  </a:lnTo>
                                  <a:lnTo>
                                    <a:pt x="2528" y="1921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9AAAC3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92" name="群組 92"/>
                        <wpg:cNvGrpSpPr/>
                        <wpg:grpSpPr>
                          <a:xfrm>
                            <a:off x="97200" y="35640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93" name="直線接點 93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94" name="群組 94"/>
                        <wpg:cNvGrpSpPr/>
                        <wpg:grpSpPr>
                          <a:xfrm>
                            <a:off x="654120" y="111456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95" name="直線接點 95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2FB4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96" name="群組 96"/>
                        <wpg:cNvGrpSpPr/>
                        <wpg:grpSpPr>
                          <a:xfrm>
                            <a:off x="1473120" y="80568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97" name="直線接點 97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98" name="群組 98"/>
                        <wpg:cNvGrpSpPr/>
                        <wpg:grpSpPr>
                          <a:xfrm>
                            <a:off x="97200" y="65844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99" name="直線接點 99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00" name="群組 100"/>
                        <wpg:cNvGrpSpPr/>
                        <wpg:grpSpPr>
                          <a:xfrm>
                            <a:off x="654120" y="131112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101" name="直線接點 101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2FB4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102" name="群組 102"/>
                        <wpg:cNvGrpSpPr/>
                        <wpg:grpSpPr>
                          <a:xfrm>
                            <a:off x="1473120" y="1677600"/>
                            <a:ext cx="54000" cy="0"/>
                            <a:chOff x="0" y="0"/>
                            <a:chExt cx="0" cy="0"/>
                          </a:xfrm>
                        </wpg:grpSpPr>
                        <wps:wsp>
                          <wps:cNvPr id="103" name="直線接點 103"/>
                          <wps:cNvCnPr/>
                          <wps:spPr>
                            <a:xfrm>
                              <a:off x="0" y="0"/>
                              <a:ext cx="54000" cy="0"/>
                            </a:xfrm>
                            <a:prstGeom prst="line">
                              <a:avLst/>
                            </a:prstGeom>
                            <a:ln w="5508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302D42" id="群組 61" o:spid="_x0000_s1026" style="position:absolute;margin-left:337.85pt;margin-top:-26.45pt;width:141.3pt;height:166pt;z-index:-503316414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">
                <v:group id="群組 62" o:spid="_x0000_s1027" style="position:absolute;left:59760;top:2047320;width:13042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直線接點 63" o:spid="_x0000_s1028" style="position:absolute;visibility:visible;mso-wrap-style:square" from="0,0" to="13042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bRsMQAAADbAAAADwAAAGRycy9kb3ducmV2LnhtbESPQWvCQBSE7wX/w/IEb3Wjgkp0FREL&#10;4qElRvD6zD6TaPZtml1j+u+7hYLHYWa+YZbrzlSipcaVlhWMhhEI4szqknMFp/TjfQ7CeWSNlWVS&#10;8EMO1qve2xJjbZ+cUHv0uQgQdjEqKLyvYyldVpBBN7Q1cfCutjHog2xyqRt8Brip5DiKptJgyWGh&#10;wJq2BWX348MoSGeX7+SLD+dkd99n8nN3a2fjVKlBv9ssQHjq/Cv8395rBdMJ/H0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tGwxAAAANsAAAAPAAAAAAAAAAAA&#10;AAAAAKECAABkcnMvZG93bnJldi54bWxQSwUGAAAAAAQABAD5AAAAkgMAAAAA&#10;" strokeweight=".12mm"/>
                </v:group>
                <v:group id="群組 64" o:spid="_x0000_s1029" style="position:absolute;left:12456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直線接點 65" o:spid="_x0000_s1030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PsX8QAAADbAAAADwAAAGRycy9kb3ducmV2LnhtbESPT2vCQBTE7wW/w/IEb3Wj4B+iq4hY&#10;EA8tMYLXZ/aZRLNv0+wa02/fLRQ8DjPzG2a57kwlWmpcaVnBaBiBIM6sLjlXcEo/3ucgnEfWWFkm&#10;BT/kYL3qvS0x1vbJCbVHn4sAYRejgsL7OpbSZQUZdENbEwfvahuDPsgml7rBZ4CbSo6jaCoNlhwW&#10;CqxpW1B2Pz6MgnR2+U6++HBOdvd9Jj93t3Y2TpUa9LvNAoSnzr/C/+29VjCd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+xfxAAAANsAAAAPAAAAAAAAAAAA&#10;AAAAAKECAABkcnMvZG93bnJldi54bWxQSwUGAAAAAAQABAD5AAAAkgMAAAAA&#10;" strokeweight=".12mm"/>
                </v:group>
                <v:group id="群組 66" o:spid="_x0000_s1031" style="position:absolute;left:61776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直線接點 67" o:spid="_x0000_s1032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Xs8QAAADbAAAADwAAAGRycy9kb3ducmV2LnhtbESPQWvCQBSE74L/YXlCb2ajByPRVYoo&#10;SA8tMYLX1+xrkpp9G7PbmP77bkHwOMzMN8x6O5hG9NS52rKCWRSDIC6srrlUcM4P0yUI55E1NpZJ&#10;wS852G7GozWm2t45o/7kSxEg7FJUUHnfplK6oiKDLrItcfC+bGfQB9mVUnd4D3DTyHkcL6TBmsNC&#10;hS3tKiqupx+jIE8+b9kHv12y/fVYyPf9d5/Mc6VeJsPrCoSnwT/Dj/ZRK1gk8P8l/AC5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ezxAAAANsAAAAPAAAAAAAAAAAA&#10;AAAAAKECAABkcnMvZG93bnJldi54bWxQSwUGAAAAAAQABAD5AAAAkgMAAAAA&#10;" strokeweight=".12mm"/>
                </v:group>
                <v:group id="群組 68" o:spid="_x0000_s1033" style="position:absolute;left:99108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直線接點 69" o:spid="_x0000_s1034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7mWsUAAADbAAAADwAAAGRycy9kb3ducmV2LnhtbESPQWvCQBSE7wX/w/KE3upGD9pG1yBi&#10;QXpoiSl4fWafSUz2bZrdxvjv3ULB4zAz3zCrZDCN6KlzlWUF00kEgji3uuJCwXf2/vIKwnlkjY1l&#10;UnAjB8l69LTCWNsrp9QffCEChF2MCkrv21hKl5dk0E1sSxy8s+0M+iC7QuoOrwFuGjmLork0WHFY&#10;KLGlbUl5ffg1CrLF6Sf94o9juqv3ufzcXfrFLFPqeTxsliA8Df4R/m/vtYL5G/x9C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7mWsUAAADbAAAADwAAAAAAAAAA&#10;AAAAAAChAgAAZHJzL2Rvd25yZXYueG1sUEsFBgAAAAAEAAQA+QAAAJMDAAAAAA==&#10;" strokeweight=".12mm"/>
                </v:group>
                <v:group id="群組 70" o:spid="_x0000_s1035" style="position:absolute;left:1364760;top:2047320;width:0;height:60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直線接點 71" o:spid="_x0000_s1036" style="position:absolute;visibility:visible;mso-wrap-style:square" from="0,0" to="0,60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F8gcUAAADbAAAADwAAAGRycy9kb3ducmV2LnhtbESPQWvCQBSE7wX/w/KE3upGD6ZE1yBi&#10;QTy0xBS8PrPPJCb7Nma3Mf333UKhx2FmvmHW6WhaMVDvassK5rMIBHFhdc2lgs/87eUVhPPIGlvL&#10;pOCbHKSbydMaE20fnNFw8qUIEHYJKqi87xIpXVGRQTezHXHwrrY36IPsS6l7fAS4aeUiipbSYM1h&#10;ocKOdhUVzenLKMjjyz374OM52zeHQr7vb0O8yJV6no7bFQhPo/8P/7UPWkE8h98v4Qf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F8gcUAAADbAAAADwAAAAAAAAAA&#10;AAAAAAChAgAAZHJzL2Rvd25yZXYueG1sUEsFBgAAAAAEAAQA+QAAAJMDAAAAAA==&#10;" strokeweight=".12mm"/>
                </v:group>
                <v:group id="群組 72" o:spid="_x0000_s1037" style="position:absolute;left:59760;top:75600;width:0;height:18975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line id="直線接點 73" o:spid="_x0000_s1038" style="position:absolute;flip:y;visibility:visible;mso-wrap-style:square" from="0,0" to="0,189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dJB8MAAADbAAAADwAAAGRycy9kb3ducmV2LnhtbESPzWrDMBCE74W+g9hCb43cFJriRjZJ&#10;aCGn0Pw8wGJtbKfSyljyX54+KhRyHGbmG2aZj9aInlpfO1bwOktAEBdO11wqOB2/Xz5A+ICs0Tgm&#10;BRN5yLPHhyWm2g28p/4QShEh7FNUUIXQpFL6oiKLfuYa4uidXWsxRNmWUrc4RLg1cp4k79JizXGh&#10;woY2FRW/h84qMO6rM3X5g6fpai+LNVEzX+2Uen4aV58gAo3hHv5vb7WCxRv8fYk/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HSQfDAAAA2wAAAA8AAAAAAAAAAAAA&#10;AAAAoQIAAGRycy9kb3ducmV2LnhtbFBLBQYAAAAABAAEAPkAAACRAwAAAAA=&#10;" strokeweight=".12mm"/>
                </v:group>
                <v:group id="群組 74" o:spid="_x0000_s1039" style="position:absolute;top:197172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6ut6wwAAANsAAAAP&#10;AAAAAAAAAAAAAAAAAKoCAABkcnMvZG93bnJldi54bWxQSwUGAAAAAAQABAD6AAAAmgMAAAAA&#10;">
                  <v:line id="直線接點 75" o:spid="_x0000_s1040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J06MMAAADbAAAADwAAAGRycy9kb3ducmV2LnhtbESPzWrDMBCE74W+g9hCb43cQJviRjZJ&#10;aCGn0Pw8wGJtbKfSyljyX54+KhRyHGbmG2aZj9aInlpfO1bwOktAEBdO11wqOB2/Xz5A+ICs0Tgm&#10;BRN5yLPHhyWm2g28p/4QShEh7FNUUIXQpFL6oiKLfuYa4uidXWsxRNmWUrc4RLg1cp4k79JizXGh&#10;woY2FRW/h84qMO6rM3X5g6fpai+LNVEzX+2Uen4aV58gAo3hHv5vb7WCxRv8fYk/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dOjDAAAA2wAAAA8AAAAAAAAAAAAA&#10;AAAAoQIAAGRycy9kb3ducmV2LnhtbFBLBQYAAAAABAAEAPkAAACRAwAAAAA=&#10;" strokeweight=".12mm"/>
                </v:group>
                <v:group id="群組 76" o:spid="_x0000_s1041" style="position:absolute;top:159264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dNCWwwAAANsAAAAP&#10;AAAAAAAAAAAAAAAAAKoCAABkcnMvZG93bnJldi54bWxQSwUGAAAAAAQABAD6AAAAmgMAAAAA&#10;">
                  <v:line id="直線接點 77" o:spid="_x0000_s1042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PBMMAAADbAAAADwAAAGRycy9kb3ducmV2LnhtbESPwWrDMBBE74X8g9hAb42cHOrgWDZO&#10;aKGn0jr5gMXa2m6klbGUxO7XV4VCjsPMvGHycrJGXGn0vWMF61UCgrhxuudWwen4+rQF4QOyRuOY&#10;FMzkoSwWDzlm2t34k651aEWEsM9QQRfCkEnpm44s+pUbiKP35UaLIcqxlXrEW4RbIzdJ8iwt9hwX&#10;Ohzo0FFzri9WgXEvF9O3H3iaf+x3uicaNtW7Uo/LqdqBCDSFe/i//aYVpCn8fYk/QB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8TwTDAAAA2wAAAA8AAAAAAAAAAAAA&#10;AAAAoQIAAGRycy9kb3ducmV2LnhtbFBLBQYAAAAABAAEAPkAAACRAwAAAAA=&#10;" strokeweight=".12mm"/>
                </v:group>
                <v:group id="群組 78" o:spid="_x0000_s1043" style="position:absolute;top:1212840;width:17938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line id="直線接點 79" o:spid="_x0000_s1044" style="position:absolute;visibility:visible;mso-wrap-style:square" from="0,0" to="17938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dwh8UAAADbAAAADwAAAGRycy9kb3ducmV2LnhtbESPQWvCQBSE74X+h+UVequbejAa3YRS&#10;FKSHSkyh12f2mUSzb9PsNqb/visIHoeZ+YZZZaNpxUC9aywreJ1EIIhLqxuuFHwVm5c5COeRNbaW&#10;ScEfOcjSx4cVJtpeOKdh7ysRIOwSVFB73yVSurImg25iO+LgHW1v0AfZV1L3eAlw08ppFM2kwYbD&#10;Qo0dvddUnve/RkERH37yHX985+vztpSf69MQTwulnp/GtyUIT6O/h2/trVYQL+D6JfwAm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dwh8UAAADbAAAADwAAAAAAAAAA&#10;AAAAAAChAgAAZHJzL2Rvd25yZXYueG1sUEsFBgAAAAAEAAQA+QAAAJMDAAAAAA==&#10;" strokeweight=".12mm"/>
                </v:group>
                <v:group id="群組 80" o:spid="_x0000_s1045" style="position:absolute;top:83304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SdXr8AAADbAAAADwAAAGRycy9kb3ducmV2LnhtbERPTYvCMBC9C/sfwgh7&#10;01RXRbpGkQXZngStsNehGZtqMylJ1O6/NwfB4+N9rza9bcWdfGgcK5iMMxDEldMN1wpO5W60BBEi&#10;ssbWMSn4pwCb9cdghbl2Dz7Q/RhrkUI45KjAxNjlUobKkMUwdh1x4s7OW4wJ+lpqj48Ubls5zbKF&#10;tNhwajDY0Y+h6nq8WQV6Fr5OVBRbP91fynkz/zX1+U+pz2G//QYRqY9v8ctdaAXLtD59ST9Arp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4EnV6/AAAA2wAAAA8AAAAA&#10;AAAAAAAAAAAAqgIAAGRycy9kb3ducmV2LnhtbFBLBQYAAAAABAAEAPoAAACWAwAAAAA=&#10;">
                  <v:line id="直線接點 81" o:spid="_x0000_s1046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CzMIAAADbAAAADwAAAGRycy9kb3ducmV2LnhtbESPQWvCQBSE74L/YXmF3swmHlpJs0oq&#10;Cj2VqvkBj+xrEt19G7Krxv76riB4HGbmG6ZYjdaICw2+c6wgS1IQxLXTHTcKqsN2tgDhA7JG45gU&#10;3MjDajmdFJhrd+UdXfahERHCPkcFbQh9LqWvW7LoE9cTR+/XDRZDlEMj9YDXCLdGztP0TVrsOC60&#10;2NO6pfq0P1sFxm3Opmt+sLr92eP7J1E/L7+Ven0Zyw8QgcbwDD/aX1rBIoP7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wCzMIAAADbAAAADwAAAAAAAAAAAAAA&#10;AAChAgAAZHJzL2Rvd25yZXYueG1sUEsFBgAAAAAEAAQA+QAAAJADAAAAAA==&#10;" strokeweight=".12mm"/>
                </v:group>
                <v:group id="群組 82" o:spid="_x0000_s1047" style="position:absolute;top:45396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qmss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Io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aprLCAAAA2wAAAA8A&#10;AAAAAAAAAAAAAAAAqgIAAGRycy9kb3ducmV2LnhtbFBLBQYAAAAABAAEAPoAAACZAwAAAAA=&#10;">
                  <v:line id="直線接點 83" o:spid="_x0000_s1048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I5IMIAAADbAAAADwAAAGRycy9kb3ducmV2LnhtbESP3WoCMRSE7wu+QziF3tVst6CyGkVL&#10;C70S/x7gsDnuriYnyyb7o09vhEIvh5n5hlmsBmtER42vHCv4GCcgiHOnKy4UnI4/7zMQPiBrNI5J&#10;wY08rJajlwVm2vW8p+4QChEh7DNUUIZQZ1L6vCSLfuxq4uidXWMxRNkUUjfYR7g1Mk2SibRYcVwo&#10;saavkvLrobUKjPtuTVXs8HS728t0Q1Sn661Sb6/Deg4i0BD+w3/tX61g9gn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I5IMIAAADbAAAADwAAAAAAAAAAAAAA&#10;AAChAgAAZHJzL2Rvd25yZXYueG1sUEsFBgAAAAAEAAQA+QAAAJADAAAAAA==&#10;" strokeweight=".12mm"/>
                </v:group>
                <v:group id="群組 84" o:spid="_x0000_s1049" style="position:absolute;top:75600;width:6048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E/m13CAAAA2wAAAA8A&#10;AAAAAAAAAAAAAAAAqgIAAGRycy9kb3ducmV2LnhtbFBLBQYAAAAABAAEAPoAAACZAwAAAAA=&#10;">
                  <v:line id="直線接點 85" o:spid="_x0000_s1050" style="position:absolute;flip:x;visibility:visible;mso-wrap-style:square" from="0,0" to="60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Ez8IAAADbAAAADwAAAGRycy9kb3ducmV2LnhtbESP3WoCMRSE7wu+QziF3tVsF6qyGkVL&#10;C70S/x7gsDnuriYnyyb7o09vhEIvh5n5hlmsBmtER42vHCv4GCcgiHOnKy4UnI4/7zMQPiBrNI5J&#10;wY08rJajlwVm2vW8p+4QChEh7DNUUIZQZ1L6vCSLfuxq4uidXWMxRNkUUjfYR7g1Mk2SibRYcVwo&#10;saavkvLrobUKjPtuTVXs8HS728t0Q1Sn661Sb6/Deg4i0BD+w3/tX61g9gnP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cEz8IAAADbAAAADwAAAAAAAAAAAAAA&#10;AAChAgAAZHJzL2Rvd25yZXYueG1sUEsFBgAAAAAEAAQA+QAAAJADAAAAAA==&#10;" strokeweight=".12mm"/>
                </v:group>
                <v:group id="群組 86" o:spid="_x0000_s1051" style="position:absolute;left:59760;width:1733400;height:20491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6hoLHCAAAA2wAAAA8A&#10;AAAAAAAAAAAAAAAAqgIAAGRycy9kb3ducmV2LnhtbFBLBQYAAAAABAAEAPoAAACZAwAAAAA=&#10;">
                  <v:shape id="手繪多邊形 87" o:spid="_x0000_s1052" style="position:absolute;left:3808800;top:8265600;width:983160;height:1162080;visibility:visible;mso-wrap-style:square;v-text-anchor:top" coordsize="2731,3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0f8MA&#10;AADbAAAADwAAAGRycy9kb3ducmV2LnhtbESP0WrCQBRE3wv+w3ILvohuqmgldRUVFBFEmvgBl+xt&#10;Epq9G3a3Gv/eFYQ+DjNnhlmsOtOIKzlfW1bwMUpAEBdW11wquOS74RyED8gaG8uk4E4eVsve2wJT&#10;bW/8TdcslCKWsE9RQRVCm0rpi4oM+pFtiaP3Y53BEKUrpXZ4i+WmkeMkmUmDNceFClvaVlT8Zn9G&#10;wbyZutxPNkWenfen/XHQ4bHeKNV/79ZfIAJ14T/8og86cp/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B0f8MAAADbAAAADwAAAAAAAAAAAAAAAACYAgAAZHJzL2Rv&#10;d25yZXYueG1sUEsFBgAAAAAEAAQA9QAAAIgDAAAAAA==&#10;" path="m,3227r2730,l2730,,,,,3227e" filled="f" strokeweight=".12mm">
                    <v:path arrowok="t"/>
                  </v:shape>
                </v:group>
                <v:group id="群組 88" o:spid="_x0000_s1053" style="position:absolute;left:124560;top:130320;width:1605240;height:98604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KRWL8AAADbAAAADwAAAGRycy9kb3ducmV2LnhtbERPTYvCMBC9C/sfwgh7&#10;01RXRbpGkQXZngStsNehGZtqMylJ1O6/NwfB4+N9rza9bcWdfGgcK5iMMxDEldMN1wpO5W60BBEi&#10;ssbWMSn4pwCb9cdghbl2Dz7Q/RhrkUI45KjAxNjlUobKkMUwdh1x4s7OW4wJ+lpqj48Ubls5zbKF&#10;tNhwajDY0Y+h6nq8WQV6Fr5OVBRbP91fynkz/zX1+U+pz2G//QYRqY9v8ctdaAXLNDZ9ST9Arp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BykVi/AAAA2wAAAA8AAAAA&#10;AAAAAAAAAAAAqgIAAGRycy9kb3ducmV2LnhtbFBLBQYAAAAABAAEAPoAAACWAwAAAAA=&#10;">
                  <v:shape id="手繪多邊形 89" o:spid="_x0000_s1054" style="position:absolute;left:3845520;top:8339400;width:910440;height:559440;visibility:visible;mso-wrap-style:square;v-text-anchor:top" coordsize="2529,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l8VcMA&#10;AADbAAAADwAAAGRycy9kb3ducmV2LnhtbESPQWvCQBSE74L/YXlCL1I3eiiaukoIpPZUavQHPLKv&#10;2a3ZtyG71fTfdwWhx2FmvmG2+9F14kpDsJ4VLBcZCOLGa8utgvOpel6DCBFZY+eZFPxSgP1uOtli&#10;rv2Nj3StYysShEOOCkyMfS5laAw5DAvfEyfvyw8OY5JDK/WAtwR3nVxl2Yt0aDktGOypNNRc6h+n&#10;YG7n9QcXxaEaTfXdeSo/32yp1NNsLF5BRBrjf/jRftcK1hu4f0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l8VcMAAADbAAAADwAAAAAAAAAAAAAAAACYAgAAZHJzL2Rv&#10;d25yZXYueG1sUEsFBgAAAAAEAAQA9QAAAIgDAAAAAA==&#10;" path="m,358l51,494r52,131l154,750r52,116l258,975r51,98l361,1166r51,83l464,1323r51,63l567,1439r52,40l722,1530r103,20l877,1553r51,l1031,1546r104,-15l1238,1512r103,-23l1444,1463r103,-31l1651,1397r103,-40l1857,1309r103,-60l2012,1214r51,-42l2115,1124r52,-57l2218,1001r52,-80l2321,824r52,-119l2425,551r51,-216l2528,e" filled="f" strokecolor="#c7343f" strokeweight=".26mm">
                    <v:path arrowok="t"/>
                  </v:shape>
                </v:group>
                <v:group id="群組 90" o:spid="_x0000_s1055" style="position:absolute;left:124560;top:658440;width:1605240;height:121968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0Lg8EAAADbAAAADwAAAGRycy9kb3ducmV2LnhtbERPz2vCMBS+D/wfwhN2&#10;m6luiutMiwjDngZTweujeTbdmpeSZG3975fDYMeP7/eunGwnBvKhdaxguchAENdOt9wouJzfn7Yg&#10;QkTW2DkmBXcKUBazhx3m2o38ScMpNiKFcMhRgYmxz6UMtSGLYeF64sTdnLcYE/SN1B7HFG47ucqy&#10;jbTYcmow2NPBUP19+rEK9Et4vlBV7f3q4+u8btdH09yuSj3Op/0biEhT/Bf/uSut4DWtT1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90Lg8EAAADbAAAADwAA&#10;AAAAAAAAAAAAAACqAgAAZHJzL2Rvd25yZXYueG1sUEsFBgAAAAAEAAQA+gAAAJgDAAAAAA==&#10;">
                  <v:shape id="手繪多邊形 91" o:spid="_x0000_s1056" style="position:absolute;left:3845520;top:8638920;width:910440;height:691920;visibility:visible;mso-wrap-style:square;v-text-anchor:top" coordsize="2529,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BHMQA&#10;AADbAAAADwAAAGRycy9kb3ducmV2LnhtbESPQWvCQBSE74L/YXlCL6IbPUiNriJCqVAKNlHE2yP7&#10;TKLZtyG71eiv7xYEj8PMfMPMl62pxJUaV1pWMBpGIIgzq0vOFezSj8E7COeRNVaWScGdHCwX3c4c&#10;Y21v/EPXxOciQNjFqKDwvo6ldFlBBt3Q1sTBO9nGoA+yyaVu8BbgppLjKJpIgyWHhQJrWheUXZJf&#10;o+Cgt/3keGGTfmdf+uE43fPnWam3XruagfDU+lf42d5oBdMR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agRzEAAAA2wAAAA8AAAAAAAAAAAAAAAAAmAIAAGRycy9k&#10;b3ducmV2LnhtbFBLBQYAAAAABAAEAPUAAACJAwAAAAA=&#10;" path="m,l51,109r52,105l154,313r52,92l258,489r51,78l361,640r51,67l464,769r51,55l567,872r52,40l670,944r103,49l877,1028r103,30l1083,1086r52,15l1238,1131r103,32l1444,1199r103,39l1651,1283r103,49l1857,1389r52,31l1960,1453r52,35l2063,1525r52,39l2167,1605r51,43l2270,1692r51,45l2373,1783r52,47l2476,1875r52,46e" filled="f" strokecolor="#9aaac3" strokeweight=".26mm">
                    <v:path arrowok="t"/>
                  </v:shape>
                </v:group>
                <v:group id="群組 92" o:spid="_x0000_s1057" style="position:absolute;left:97200;top:35640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line id="直線接點 93" o:spid="_x0000_s1058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fOMMAAADbAAAADwAAAGRycy9kb3ducmV2LnhtbESPQWvCQBSE7wX/w/IEb3WjlmJTNyIB&#10;xVNLtfT8yD6TkOzbuLsx8d+7hUKPw8x8w2y2o2nFjZyvLStYzBMQxIXVNZcKvs/75zUIH5A1tpZJ&#10;wZ08bLPJ0wZTbQf+otsplCJC2KeooAqhS6X0RUUG/dx2xNG7WGcwROlKqR0OEW5auUySV2mw5rhQ&#10;YUd5RUVz6o2Cl5/D4Zrnn3vyu6bt3XD/6ClXajYdd+8gAo3hP/zXPmoFbyv4/RJ/gM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WHzjDAAAA2wAAAA8AAAAAAAAAAAAA&#10;AAAAoQIAAGRycy9kb3ducmV2LnhtbFBLBQYAAAAABAAEAPkAAACRAwAAAAA=&#10;" strokecolor="#dca121" strokeweight="1.53mm"/>
                </v:group>
                <v:group id="群組 94" o:spid="_x0000_s1059" style="position:absolute;left:654120;top:111456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line id="直線接點 95" o:spid="_x0000_s1060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EWXscAAADbAAAADwAAAGRycy9kb3ducmV2LnhtbESPT2vCQBTE74V+h+UJ3urGqkVTV7EB&#10;RQo91D+gt9fsM4nNvg3ZVaOf3hUKPQ4z8xtmPG1MKc5Uu8Kygm4nAkGcWl1wpmCznr8MQTiPrLG0&#10;TAqu5GA6eX4aY6zthb/pvPKZCBB2MSrIva9iKV2ak0HXsRVx8A62NuiDrDOpa7wEuCnlaxS9SYMF&#10;h4UcK0pySn9XJ6MgSXqjXfQ1OO67x4/+4uf2edrOUKl2q5m9g/DU+P/wX3upFYwG8PgSfoCc3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sRZexwAAANsAAAAPAAAAAAAA&#10;AAAAAAAAAKECAABkcnMvZG93bnJldi54bWxQSwUGAAAAAAQABAD5AAAAlQMAAAAA&#10;" strokecolor="#2fb4ff" strokeweight="1.53mm"/>
                </v:group>
                <v:group id="群組 96" o:spid="_x0000_s1061" style="position:absolute;left:1473120;top:80568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line id="直線接點 97" o:spid="_x0000_s1062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L1MUAAADbAAAADwAAAGRycy9kb3ducmV2LnhtbESP3WoCMRSE74W+QzgFb4pmK6XVdaOU&#10;FkGltP49wGFz9gc3J8smrunbm0LBy2FmvmGyZTCN6KlztWUFz+MEBHFudc2lgtNxNZqCcB5ZY2OZ&#10;FPySg+XiYZBhqu2V99QffCkihF2KCirv21RKl1dk0I1tSxy9wnYGfZRdKXWH1wg3jZwkyas0WHNc&#10;qLClj4ry8+FiFGzPjsIl0OfL99fT9rQPP8Vm1ys1fAzvcxCegr+H/9trrWD2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JL1MUAAADbAAAADwAAAAAAAAAA&#10;AAAAAAChAgAAZHJzL2Rvd25yZXYueG1sUEsFBgAAAAAEAAQA+QAAAJMDAAAAAA==&#10;" strokecolor="#009f85" strokeweight="1.53mm"/>
                </v:group>
                <v:group id="群組 98" o:spid="_x0000_s1063" style="position:absolute;left:97200;top:65844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line id="直線接點 99" o:spid="_x0000_s1064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4o0sIAAADbAAAADwAAAGRycy9kb3ducmV2LnhtbESPT4vCMBTE74LfITxhb5q6LKJdo0hB&#10;2dOKf9jzo3m2xealm6S2fnsjCB6HmfkNs1z3phY3cr6yrGA6SUAQ51ZXXCg4n7bjOQgfkDXWlknB&#10;nTysV8PBElNtOz7Q7RgKESHsU1RQhtCkUvq8JIN+Yhvi6F2sMxiidIXUDrsIN7X8TJKZNFhxXCix&#10;oayk/HpsjYKvv93uP8v2W/Kba9267v7bUqbUx6jffIMI1Id3+NX+0QoWC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4o0sIAAADbAAAADwAAAAAAAAAAAAAA&#10;AAChAgAAZHJzL2Rvd25yZXYueG1sUEsFBgAAAAAEAAQA+QAAAJADAAAAAA==&#10;" strokecolor="#dca121" strokeweight="1.53mm"/>
                </v:group>
                <v:group id="群組 100" o:spid="_x0000_s1065" style="position:absolute;left:654120;top:131112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line id="直線接點 101" o:spid="_x0000_s1066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+tcYAAADcAAAADwAAAGRycy9kb3ducmV2LnhtbERPS2vCQBC+F/oflin0VndTbdHUVTTQ&#10;UoQe6gP0NmanSWx2NmRXTfvrXaHQ23x8zxlPO1uLE7W+cqwh6SkQxLkzFRca1qvXhyEIH5AN1o5J&#10;ww95mE5ub8aYGnfmTzotQyFiCPsUNZQhNKmUPi/Jou+5hjhyX661GCJsC2laPMdwW8tHpZ6lxYpj&#10;Q4kNZSXl38uj1ZBl/dFWfTwddslhPnjb/y6OmxlqfX/XzV5ABOrCv/jP/W7ifJXA9Zl4gZ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bvrXGAAAA3AAAAA8AAAAAAAAA&#10;AAAAAAAAoQIAAGRycy9kb3ducmV2LnhtbFBLBQYAAAAABAAEAPkAAACUAwAAAAA=&#10;" strokecolor="#2fb4ff" strokeweight="1.53mm"/>
                </v:group>
                <v:group id="群組 102" o:spid="_x0000_s1067" style="position:absolute;left:1473120;top:1677600;width:540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line id="直線接點 103" o:spid="_x0000_s1068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3kJMIAAADcAAAADwAAAGRycy9kb3ducmV2LnhtbERP24rCMBB9F/yHMAu+LJquK7J0jSIr&#10;goroevmAoRnbYjMpTazZvzfCgm9zONeZzIKpREuNKy0r+BgkIIgzq0vOFZxPy/4XCOeRNVaWScEf&#10;OZhNu50Jptre+UDt0ecihrBLUUHhfZ1K6bKCDLqBrYkjd7GNQR9hk0vd4D2Gm0oOk2QsDZYcGwqs&#10;6aeg7Hq8GQWbq6NwC7QY7bbvm/Mh7C/r31ap3luYf4PwFPxL/O9e6Tg/+YTnM/EC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3kJMIAAADcAAAADwAAAAAAAAAAAAAA&#10;AAChAgAAZHJzL2Rvd25yZXYueG1sUEsFBgAAAAAEAAQA+QAAAJADAAAAAA==&#10;" strokecolor="#009f85" strokeweight="1.53mm"/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7" behindDoc="1" locked="0" layoutInCell="1" allowOverlap="1">
                <wp:simplePos x="0" y="0"/>
                <wp:positionH relativeFrom="page">
                  <wp:posOffset>4134485</wp:posOffset>
                </wp:positionH>
                <wp:positionV relativeFrom="paragraph">
                  <wp:posOffset>-326390</wp:posOffset>
                </wp:positionV>
                <wp:extent cx="73660" cy="2028190"/>
                <wp:effectExtent l="0" t="0" r="0" b="0"/>
                <wp:wrapNone/>
                <wp:docPr id="104" name="群組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3080" cy="2027520"/>
                          <a:chOff x="0" y="0"/>
                          <a:chExt cx="0" cy="0"/>
                        </a:xfrm>
                      </wpg:grpSpPr>
                      <wps:wsp>
                        <wps:cNvPr id="105" name="手繪多邊形 105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48" y="0"/>
                                </a:moveTo>
                                <a:lnTo>
                                  <a:pt x="22" y="277"/>
                                </a:lnTo>
                                <a:lnTo>
                                  <a:pt x="6" y="805"/>
                                </a:lnTo>
                                <a:lnTo>
                                  <a:pt x="0" y="1609"/>
                                </a:lnTo>
                                <a:lnTo>
                                  <a:pt x="0" y="1634"/>
                                </a:lnTo>
                                <a:lnTo>
                                  <a:pt x="6" y="2338"/>
                                </a:lnTo>
                                <a:lnTo>
                                  <a:pt x="27" y="3017"/>
                                </a:lnTo>
                                <a:lnTo>
                                  <a:pt x="47" y="3193"/>
                                </a:lnTo>
                                <a:lnTo>
                                  <a:pt x="78" y="3193"/>
                                </a:lnTo>
                                <a:lnTo>
                                  <a:pt x="105" y="2916"/>
                                </a:lnTo>
                                <a:lnTo>
                                  <a:pt x="115" y="2615"/>
                                </a:lnTo>
                                <a:lnTo>
                                  <a:pt x="45" y="2615"/>
                                </a:lnTo>
                                <a:lnTo>
                                  <a:pt x="33" y="2539"/>
                                </a:lnTo>
                                <a:lnTo>
                                  <a:pt x="16" y="2162"/>
                                </a:lnTo>
                                <a:lnTo>
                                  <a:pt x="12" y="1961"/>
                                </a:lnTo>
                                <a:lnTo>
                                  <a:pt x="12" y="1383"/>
                                </a:lnTo>
                                <a:lnTo>
                                  <a:pt x="50" y="629"/>
                                </a:lnTo>
                                <a:lnTo>
                                  <a:pt x="113" y="629"/>
                                </a:lnTo>
                                <a:lnTo>
                                  <a:pt x="99" y="176"/>
                                </a:lnTo>
                                <a:lnTo>
                                  <a:pt x="79" y="5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6" name="手繪多邊形 106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40"/>
                                </a:lnTo>
                                <a:lnTo>
                                  <a:pt x="78" y="647"/>
                                </a:lnTo>
                                <a:lnTo>
                                  <a:pt x="88" y="1051"/>
                                </a:lnTo>
                                <a:lnTo>
                                  <a:pt x="88" y="1900"/>
                                </a:lnTo>
                                <a:lnTo>
                                  <a:pt x="0" y="3193"/>
                                </a:lnTo>
                                <a:lnTo>
                                  <a:pt x="89" y="3193"/>
                                </a:lnTo>
                                <a:lnTo>
                                  <a:pt x="102" y="2829"/>
                                </a:lnTo>
                                <a:lnTo>
                                  <a:pt x="115" y="1576"/>
                                </a:lnTo>
                                <a:lnTo>
                                  <a:pt x="102" y="404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7" name="手繪多邊形 107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8" name="手繪多邊形 108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48" y="0"/>
                                </a:moveTo>
                                <a:lnTo>
                                  <a:pt x="22" y="272"/>
                                </a:lnTo>
                                <a:lnTo>
                                  <a:pt x="6" y="792"/>
                                </a:lnTo>
                                <a:lnTo>
                                  <a:pt x="0" y="1609"/>
                                </a:lnTo>
                                <a:lnTo>
                                  <a:pt x="0" y="1609"/>
                                </a:lnTo>
                                <a:lnTo>
                                  <a:pt x="6" y="2327"/>
                                </a:lnTo>
                                <a:lnTo>
                                  <a:pt x="27" y="3020"/>
                                </a:lnTo>
                                <a:lnTo>
                                  <a:pt x="47" y="3143"/>
                                </a:lnTo>
                                <a:lnTo>
                                  <a:pt x="78" y="3193"/>
                                </a:lnTo>
                                <a:lnTo>
                                  <a:pt x="105" y="2921"/>
                                </a:lnTo>
                                <a:lnTo>
                                  <a:pt x="115" y="2574"/>
                                </a:lnTo>
                                <a:lnTo>
                                  <a:pt x="45" y="2574"/>
                                </a:lnTo>
                                <a:lnTo>
                                  <a:pt x="33" y="2500"/>
                                </a:lnTo>
                                <a:lnTo>
                                  <a:pt x="16" y="2178"/>
                                </a:lnTo>
                                <a:lnTo>
                                  <a:pt x="12" y="1931"/>
                                </a:lnTo>
                                <a:lnTo>
                                  <a:pt x="12" y="1411"/>
                                </a:lnTo>
                                <a:lnTo>
                                  <a:pt x="50" y="619"/>
                                </a:lnTo>
                                <a:lnTo>
                                  <a:pt x="113" y="619"/>
                                </a:lnTo>
                                <a:lnTo>
                                  <a:pt x="99" y="173"/>
                                </a:lnTo>
                                <a:lnTo>
                                  <a:pt x="79" y="5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9" name="手繪多邊形 109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121"/>
                                </a:lnTo>
                                <a:lnTo>
                                  <a:pt x="78" y="728"/>
                                </a:lnTo>
                                <a:lnTo>
                                  <a:pt x="88" y="1051"/>
                                </a:lnTo>
                                <a:lnTo>
                                  <a:pt x="88" y="1980"/>
                                </a:lnTo>
                                <a:lnTo>
                                  <a:pt x="0" y="3193"/>
                                </a:lnTo>
                                <a:lnTo>
                                  <a:pt x="89" y="3193"/>
                                </a:lnTo>
                                <a:lnTo>
                                  <a:pt x="102" y="2910"/>
                                </a:lnTo>
                                <a:lnTo>
                                  <a:pt x="115" y="1576"/>
                                </a:lnTo>
                                <a:lnTo>
                                  <a:pt x="102" y="404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0" name="手繪多邊形 110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48" y="0"/>
                                </a:moveTo>
                                <a:lnTo>
                                  <a:pt x="22" y="277"/>
                                </a:lnTo>
                                <a:lnTo>
                                  <a:pt x="6" y="805"/>
                                </a:lnTo>
                                <a:lnTo>
                                  <a:pt x="0" y="1609"/>
                                </a:lnTo>
                                <a:lnTo>
                                  <a:pt x="0" y="1634"/>
                                </a:lnTo>
                                <a:lnTo>
                                  <a:pt x="6" y="2363"/>
                                </a:lnTo>
                                <a:lnTo>
                                  <a:pt x="27" y="3017"/>
                                </a:lnTo>
                                <a:lnTo>
                                  <a:pt x="47" y="3193"/>
                                </a:lnTo>
                                <a:lnTo>
                                  <a:pt x="78" y="3193"/>
                                </a:lnTo>
                                <a:lnTo>
                                  <a:pt x="105" y="2967"/>
                                </a:lnTo>
                                <a:lnTo>
                                  <a:pt x="115" y="2615"/>
                                </a:lnTo>
                                <a:lnTo>
                                  <a:pt x="45" y="2615"/>
                                </a:lnTo>
                                <a:lnTo>
                                  <a:pt x="33" y="2539"/>
                                </a:lnTo>
                                <a:lnTo>
                                  <a:pt x="16" y="2187"/>
                                </a:lnTo>
                                <a:lnTo>
                                  <a:pt x="12" y="1961"/>
                                </a:lnTo>
                                <a:lnTo>
                                  <a:pt x="12" y="1383"/>
                                </a:lnTo>
                                <a:lnTo>
                                  <a:pt x="50" y="629"/>
                                </a:lnTo>
                                <a:lnTo>
                                  <a:pt x="113" y="629"/>
                                </a:lnTo>
                                <a:lnTo>
                                  <a:pt x="99" y="176"/>
                                </a:lnTo>
                                <a:lnTo>
                                  <a:pt x="79" y="5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1" name="手繪多邊形 111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121"/>
                                </a:lnTo>
                                <a:lnTo>
                                  <a:pt x="78" y="647"/>
                                </a:lnTo>
                                <a:lnTo>
                                  <a:pt x="88" y="1051"/>
                                </a:lnTo>
                                <a:lnTo>
                                  <a:pt x="88" y="1940"/>
                                </a:lnTo>
                                <a:lnTo>
                                  <a:pt x="0" y="3193"/>
                                </a:lnTo>
                                <a:lnTo>
                                  <a:pt x="89" y="3193"/>
                                </a:lnTo>
                                <a:lnTo>
                                  <a:pt x="102" y="2829"/>
                                </a:lnTo>
                                <a:lnTo>
                                  <a:pt x="115" y="1576"/>
                                </a:lnTo>
                                <a:lnTo>
                                  <a:pt x="102" y="404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2" name="手繪多邊形 112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3" name="手繪多邊形 113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90" y="0"/>
                                </a:moveTo>
                                <a:lnTo>
                                  <a:pt x="2" y="0"/>
                                </a:lnTo>
                                <a:lnTo>
                                  <a:pt x="29" y="120"/>
                                </a:lnTo>
                                <a:lnTo>
                                  <a:pt x="64" y="572"/>
                                </a:lnTo>
                                <a:lnTo>
                                  <a:pt x="76" y="904"/>
                                </a:lnTo>
                                <a:lnTo>
                                  <a:pt x="76" y="1536"/>
                                </a:lnTo>
                                <a:lnTo>
                                  <a:pt x="68" y="1807"/>
                                </a:lnTo>
                                <a:lnTo>
                                  <a:pt x="43" y="2229"/>
                                </a:lnTo>
                                <a:lnTo>
                                  <a:pt x="25" y="2350"/>
                                </a:lnTo>
                                <a:lnTo>
                                  <a:pt x="0" y="2380"/>
                                </a:lnTo>
                                <a:lnTo>
                                  <a:pt x="2" y="3193"/>
                                </a:lnTo>
                                <a:lnTo>
                                  <a:pt x="39" y="3133"/>
                                </a:lnTo>
                                <a:lnTo>
                                  <a:pt x="68" y="2922"/>
                                </a:lnTo>
                                <a:lnTo>
                                  <a:pt x="107" y="2169"/>
                                </a:lnTo>
                                <a:lnTo>
                                  <a:pt x="115" y="1747"/>
                                </a:lnTo>
                                <a:lnTo>
                                  <a:pt x="115" y="633"/>
                                </a:lnTo>
                                <a:lnTo>
                                  <a:pt x="101" y="151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4" name="手繪多邊形 114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79"/>
                                </a:lnTo>
                                <a:lnTo>
                                  <a:pt x="112" y="3193"/>
                                </a:lnTo>
                                <a:lnTo>
                                  <a:pt x="115" y="2544"/>
                                </a:lnTo>
                                <a:lnTo>
                                  <a:pt x="106" y="2435"/>
                                </a:lnTo>
                                <a:lnTo>
                                  <a:pt x="82" y="2435"/>
                                </a:lnTo>
                                <a:lnTo>
                                  <a:pt x="24" y="2165"/>
                                </a:ln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5" name="手繪多邊形 115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79" y="0"/>
                                </a:moveTo>
                                <a:lnTo>
                                  <a:pt x="43" y="0"/>
                                </a:lnTo>
                                <a:lnTo>
                                  <a:pt x="28" y="224"/>
                                </a:lnTo>
                                <a:lnTo>
                                  <a:pt x="6" y="990"/>
                                </a:lnTo>
                                <a:lnTo>
                                  <a:pt x="0" y="1437"/>
                                </a:lnTo>
                                <a:lnTo>
                                  <a:pt x="0" y="2395"/>
                                </a:lnTo>
                                <a:lnTo>
                                  <a:pt x="5" y="2810"/>
                                </a:lnTo>
                                <a:lnTo>
                                  <a:pt x="11" y="3193"/>
                                </a:lnTo>
                                <a:lnTo>
                                  <a:pt x="32" y="3193"/>
                                </a:lnTo>
                                <a:lnTo>
                                  <a:pt x="26" y="3097"/>
                                </a:lnTo>
                                <a:lnTo>
                                  <a:pt x="21" y="2682"/>
                                </a:lnTo>
                                <a:lnTo>
                                  <a:pt x="21" y="1788"/>
                                </a:lnTo>
                                <a:lnTo>
                                  <a:pt x="25" y="1437"/>
                                </a:lnTo>
                                <a:lnTo>
                                  <a:pt x="39" y="958"/>
                                </a:lnTo>
                                <a:lnTo>
                                  <a:pt x="49" y="830"/>
                                </a:lnTo>
                                <a:lnTo>
                                  <a:pt x="115" y="830"/>
                                </a:lnTo>
                                <a:lnTo>
                                  <a:pt x="95" y="224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6" name="手繪多邊形 116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851"/>
                                </a:lnTo>
                                <a:lnTo>
                                  <a:pt x="17" y="1746"/>
                                </a:lnTo>
                                <a:lnTo>
                                  <a:pt x="28" y="3193"/>
                                </a:lnTo>
                                <a:lnTo>
                                  <a:pt x="43" y="3193"/>
                                </a:lnTo>
                                <a:lnTo>
                                  <a:pt x="38" y="2256"/>
                                </a:lnTo>
                                <a:lnTo>
                                  <a:pt x="32" y="1618"/>
                                </a:lnTo>
                                <a:lnTo>
                                  <a:pt x="25" y="1064"/>
                                </a:lnTo>
                                <a:lnTo>
                                  <a:pt x="115" y="106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7" name="手繪多邊形 117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8" name="手繪多邊形 118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48" y="0"/>
                                </a:moveTo>
                                <a:lnTo>
                                  <a:pt x="22" y="226"/>
                                </a:lnTo>
                                <a:lnTo>
                                  <a:pt x="6" y="805"/>
                                </a:lnTo>
                                <a:lnTo>
                                  <a:pt x="0" y="1609"/>
                                </a:lnTo>
                                <a:lnTo>
                                  <a:pt x="0" y="1659"/>
                                </a:lnTo>
                                <a:lnTo>
                                  <a:pt x="6" y="2313"/>
                                </a:lnTo>
                                <a:lnTo>
                                  <a:pt x="27" y="3017"/>
                                </a:lnTo>
                                <a:lnTo>
                                  <a:pt x="47" y="3168"/>
                                </a:lnTo>
                                <a:lnTo>
                                  <a:pt x="78" y="3193"/>
                                </a:lnTo>
                                <a:lnTo>
                                  <a:pt x="105" y="2942"/>
                                </a:lnTo>
                                <a:lnTo>
                                  <a:pt x="115" y="2590"/>
                                </a:lnTo>
                                <a:lnTo>
                                  <a:pt x="45" y="2590"/>
                                </a:lnTo>
                                <a:lnTo>
                                  <a:pt x="33" y="2539"/>
                                </a:lnTo>
                                <a:lnTo>
                                  <a:pt x="16" y="2187"/>
                                </a:lnTo>
                                <a:lnTo>
                                  <a:pt x="12" y="1911"/>
                                </a:lnTo>
                                <a:lnTo>
                                  <a:pt x="12" y="1383"/>
                                </a:lnTo>
                                <a:lnTo>
                                  <a:pt x="50" y="578"/>
                                </a:lnTo>
                                <a:lnTo>
                                  <a:pt x="113" y="578"/>
                                </a:lnTo>
                                <a:lnTo>
                                  <a:pt x="99" y="176"/>
                                </a:lnTo>
                                <a:lnTo>
                                  <a:pt x="79" y="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19" name="手繪多邊形 119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160"/>
                                </a:lnTo>
                                <a:lnTo>
                                  <a:pt x="78" y="718"/>
                                </a:lnTo>
                                <a:lnTo>
                                  <a:pt x="88" y="1078"/>
                                </a:lnTo>
                                <a:lnTo>
                                  <a:pt x="88" y="1996"/>
                                </a:lnTo>
                                <a:lnTo>
                                  <a:pt x="0" y="3193"/>
                                </a:lnTo>
                                <a:lnTo>
                                  <a:pt x="89" y="3193"/>
                                </a:lnTo>
                                <a:lnTo>
                                  <a:pt x="102" y="2914"/>
                                </a:lnTo>
                                <a:lnTo>
                                  <a:pt x="115" y="1557"/>
                                </a:lnTo>
                                <a:lnTo>
                                  <a:pt x="102" y="439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0" name="手繪多邊形 120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820"/>
                                </a:lnTo>
                                <a:lnTo>
                                  <a:pt x="17" y="1726"/>
                                </a:lnTo>
                                <a:lnTo>
                                  <a:pt x="28" y="3193"/>
                                </a:lnTo>
                                <a:lnTo>
                                  <a:pt x="43" y="3193"/>
                                </a:lnTo>
                                <a:lnTo>
                                  <a:pt x="38" y="2287"/>
                                </a:lnTo>
                                <a:lnTo>
                                  <a:pt x="32" y="1597"/>
                                </a:lnTo>
                                <a:lnTo>
                                  <a:pt x="25" y="1036"/>
                                </a:lnTo>
                                <a:lnTo>
                                  <a:pt x="115" y="1036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1" name="手繪多邊形 121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2" name="手繪多邊形 122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90" y="0"/>
                                </a:moveTo>
                                <a:lnTo>
                                  <a:pt x="2" y="0"/>
                                </a:lnTo>
                                <a:lnTo>
                                  <a:pt x="29" y="152"/>
                                </a:lnTo>
                                <a:lnTo>
                                  <a:pt x="64" y="578"/>
                                </a:lnTo>
                                <a:lnTo>
                                  <a:pt x="76" y="882"/>
                                </a:lnTo>
                                <a:lnTo>
                                  <a:pt x="76" y="1581"/>
                                </a:lnTo>
                                <a:lnTo>
                                  <a:pt x="68" y="1794"/>
                                </a:lnTo>
                                <a:lnTo>
                                  <a:pt x="43" y="2250"/>
                                </a:lnTo>
                                <a:lnTo>
                                  <a:pt x="25" y="2402"/>
                                </a:lnTo>
                                <a:lnTo>
                                  <a:pt x="0" y="2463"/>
                                </a:lnTo>
                                <a:lnTo>
                                  <a:pt x="2" y="3193"/>
                                </a:lnTo>
                                <a:lnTo>
                                  <a:pt x="39" y="3163"/>
                                </a:lnTo>
                                <a:lnTo>
                                  <a:pt x="68" y="2950"/>
                                </a:lnTo>
                                <a:lnTo>
                                  <a:pt x="107" y="2189"/>
                                </a:lnTo>
                                <a:lnTo>
                                  <a:pt x="115" y="1764"/>
                                </a:lnTo>
                                <a:lnTo>
                                  <a:pt x="115" y="639"/>
                                </a:lnTo>
                                <a:lnTo>
                                  <a:pt x="101" y="152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3" name="手繪多邊形 123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2"/>
                                </a:lnTo>
                                <a:lnTo>
                                  <a:pt x="112" y="3193"/>
                                </a:lnTo>
                                <a:lnTo>
                                  <a:pt x="115" y="2571"/>
                                </a:lnTo>
                                <a:lnTo>
                                  <a:pt x="106" y="2435"/>
                                </a:lnTo>
                                <a:lnTo>
                                  <a:pt x="82" y="2435"/>
                                </a:lnTo>
                                <a:lnTo>
                                  <a:pt x="24" y="2138"/>
                                </a:ln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4" name="手繪多邊形 124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79" y="0"/>
                                </a:moveTo>
                                <a:lnTo>
                                  <a:pt x="43" y="0"/>
                                </a:lnTo>
                                <a:lnTo>
                                  <a:pt x="28" y="221"/>
                                </a:lnTo>
                                <a:lnTo>
                                  <a:pt x="6" y="1012"/>
                                </a:lnTo>
                                <a:lnTo>
                                  <a:pt x="0" y="1454"/>
                                </a:lnTo>
                                <a:lnTo>
                                  <a:pt x="0" y="2403"/>
                                </a:lnTo>
                                <a:lnTo>
                                  <a:pt x="5" y="2782"/>
                                </a:lnTo>
                                <a:lnTo>
                                  <a:pt x="11" y="3193"/>
                                </a:lnTo>
                                <a:lnTo>
                                  <a:pt x="32" y="3193"/>
                                </a:lnTo>
                                <a:lnTo>
                                  <a:pt x="26" y="3067"/>
                                </a:lnTo>
                                <a:lnTo>
                                  <a:pt x="21" y="2687"/>
                                </a:lnTo>
                                <a:lnTo>
                                  <a:pt x="21" y="1770"/>
                                </a:lnTo>
                                <a:lnTo>
                                  <a:pt x="25" y="1517"/>
                                </a:lnTo>
                                <a:lnTo>
                                  <a:pt x="39" y="1012"/>
                                </a:lnTo>
                                <a:lnTo>
                                  <a:pt x="49" y="854"/>
                                </a:lnTo>
                                <a:lnTo>
                                  <a:pt x="115" y="854"/>
                                </a:lnTo>
                                <a:lnTo>
                                  <a:pt x="95" y="221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5" name="手繪多邊形 125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34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177"/>
                                </a:lnTo>
                                <a:lnTo>
                                  <a:pt x="20" y="473"/>
                                </a:lnTo>
                                <a:lnTo>
                                  <a:pt x="30" y="798"/>
                                </a:lnTo>
                                <a:lnTo>
                                  <a:pt x="38" y="1153"/>
                                </a:lnTo>
                                <a:lnTo>
                                  <a:pt x="63" y="2158"/>
                                </a:lnTo>
                                <a:lnTo>
                                  <a:pt x="76" y="2631"/>
                                </a:lnTo>
                                <a:lnTo>
                                  <a:pt x="96" y="3045"/>
                                </a:lnTo>
                                <a:lnTo>
                                  <a:pt x="106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2158"/>
                                </a:lnTo>
                                <a:lnTo>
                                  <a:pt x="96" y="2158"/>
                                </a:lnTo>
                                <a:lnTo>
                                  <a:pt x="88" y="2040"/>
                                </a:lnTo>
                                <a:lnTo>
                                  <a:pt x="80" y="1744"/>
                                </a:lnTo>
                                <a:lnTo>
                                  <a:pt x="64" y="1153"/>
                                </a:lnTo>
                                <a:lnTo>
                                  <a:pt x="42" y="266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6" name="手繪多邊形 126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73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126"/>
                                </a:lnTo>
                                <a:lnTo>
                                  <a:pt x="5" y="704"/>
                                </a:lnTo>
                                <a:lnTo>
                                  <a:pt x="0" y="1056"/>
                                </a:lnTo>
                                <a:lnTo>
                                  <a:pt x="0" y="2036"/>
                                </a:lnTo>
                                <a:lnTo>
                                  <a:pt x="5" y="2388"/>
                                </a:lnTo>
                                <a:lnTo>
                                  <a:pt x="27" y="2967"/>
                                </a:lnTo>
                                <a:lnTo>
                                  <a:pt x="42" y="3143"/>
                                </a:lnTo>
                                <a:lnTo>
                                  <a:pt x="61" y="3193"/>
                                </a:lnTo>
                                <a:lnTo>
                                  <a:pt x="65" y="2564"/>
                                </a:lnTo>
                                <a:lnTo>
                                  <a:pt x="52" y="2564"/>
                                </a:lnTo>
                                <a:lnTo>
                                  <a:pt x="40" y="2464"/>
                                </a:lnTo>
                                <a:lnTo>
                                  <a:pt x="25" y="2087"/>
                                </a:lnTo>
                                <a:lnTo>
                                  <a:pt x="21" y="1860"/>
                                </a:lnTo>
                                <a:lnTo>
                                  <a:pt x="21" y="1333"/>
                                </a:lnTo>
                                <a:lnTo>
                                  <a:pt x="25" y="1056"/>
                                </a:lnTo>
                                <a:lnTo>
                                  <a:pt x="40" y="704"/>
                                </a:lnTo>
                                <a:lnTo>
                                  <a:pt x="48" y="603"/>
                                </a:lnTo>
                                <a:lnTo>
                                  <a:pt x="115" y="603"/>
                                </a:lnTo>
                                <a:lnTo>
                                  <a:pt x="102" y="352"/>
                                </a:lnTo>
                                <a:lnTo>
                                  <a:pt x="88" y="126"/>
                                </a:lnTo>
                                <a:lnTo>
                                  <a:pt x="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7" name="手繪多邊形 127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8" name="手繪多邊形 128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29" name="手繪多邊形 129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48" y="0"/>
                                </a:moveTo>
                                <a:lnTo>
                                  <a:pt x="22" y="251"/>
                                </a:lnTo>
                                <a:lnTo>
                                  <a:pt x="6" y="805"/>
                                </a:lnTo>
                                <a:lnTo>
                                  <a:pt x="0" y="1584"/>
                                </a:lnTo>
                                <a:lnTo>
                                  <a:pt x="0" y="1634"/>
                                </a:lnTo>
                                <a:lnTo>
                                  <a:pt x="6" y="2338"/>
                                </a:lnTo>
                                <a:lnTo>
                                  <a:pt x="27" y="3017"/>
                                </a:lnTo>
                                <a:lnTo>
                                  <a:pt x="47" y="3193"/>
                                </a:lnTo>
                                <a:lnTo>
                                  <a:pt x="78" y="3193"/>
                                </a:lnTo>
                                <a:lnTo>
                                  <a:pt x="105" y="2967"/>
                                </a:lnTo>
                                <a:lnTo>
                                  <a:pt x="115" y="2615"/>
                                </a:lnTo>
                                <a:lnTo>
                                  <a:pt x="45" y="2615"/>
                                </a:lnTo>
                                <a:lnTo>
                                  <a:pt x="33" y="2514"/>
                                </a:lnTo>
                                <a:lnTo>
                                  <a:pt x="16" y="2162"/>
                                </a:lnTo>
                                <a:lnTo>
                                  <a:pt x="12" y="1936"/>
                                </a:lnTo>
                                <a:lnTo>
                                  <a:pt x="12" y="1358"/>
                                </a:lnTo>
                                <a:lnTo>
                                  <a:pt x="50" y="603"/>
                                </a:lnTo>
                                <a:lnTo>
                                  <a:pt x="113" y="603"/>
                                </a:lnTo>
                                <a:lnTo>
                                  <a:pt x="99" y="176"/>
                                </a:lnTo>
                                <a:lnTo>
                                  <a:pt x="79" y="5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0" name="手繪多邊形 130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85" y="0"/>
                                </a:moveTo>
                                <a:lnTo>
                                  <a:pt x="13" y="0"/>
                                </a:lnTo>
                                <a:lnTo>
                                  <a:pt x="43" y="160"/>
                                </a:lnTo>
                                <a:lnTo>
                                  <a:pt x="78" y="639"/>
                                </a:lnTo>
                                <a:lnTo>
                                  <a:pt x="88" y="1078"/>
                                </a:lnTo>
                                <a:lnTo>
                                  <a:pt x="88" y="1916"/>
                                </a:lnTo>
                                <a:lnTo>
                                  <a:pt x="0" y="3193"/>
                                </a:lnTo>
                                <a:lnTo>
                                  <a:pt x="89" y="3193"/>
                                </a:lnTo>
                                <a:lnTo>
                                  <a:pt x="102" y="2834"/>
                                </a:lnTo>
                                <a:lnTo>
                                  <a:pt x="115" y="1557"/>
                                </a:lnTo>
                                <a:lnTo>
                                  <a:pt x="102" y="439"/>
                                </a:lnTo>
                                <a:lnTo>
                                  <a:pt x="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1" name="手繪多邊形 131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34" y="0"/>
                                </a:moveTo>
                                <a:lnTo>
                                  <a:pt x="0" y="0"/>
                                </a:lnTo>
                                <a:lnTo>
                                  <a:pt x="10" y="151"/>
                                </a:lnTo>
                                <a:lnTo>
                                  <a:pt x="30" y="813"/>
                                </a:lnTo>
                                <a:lnTo>
                                  <a:pt x="38" y="1115"/>
                                </a:lnTo>
                                <a:lnTo>
                                  <a:pt x="63" y="2169"/>
                                </a:lnTo>
                                <a:lnTo>
                                  <a:pt x="76" y="2591"/>
                                </a:lnTo>
                                <a:lnTo>
                                  <a:pt x="96" y="3073"/>
                                </a:lnTo>
                                <a:lnTo>
                                  <a:pt x="106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2169"/>
                                </a:lnTo>
                                <a:lnTo>
                                  <a:pt x="96" y="2169"/>
                                </a:lnTo>
                                <a:lnTo>
                                  <a:pt x="88" y="2078"/>
                                </a:lnTo>
                                <a:lnTo>
                                  <a:pt x="80" y="1747"/>
                                </a:lnTo>
                                <a:lnTo>
                                  <a:pt x="64" y="1175"/>
                                </a:lnTo>
                                <a:lnTo>
                                  <a:pt x="42" y="211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2" name="手繪多邊形 132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73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151"/>
                                </a:lnTo>
                                <a:lnTo>
                                  <a:pt x="5" y="679"/>
                                </a:lnTo>
                                <a:lnTo>
                                  <a:pt x="0" y="1081"/>
                                </a:lnTo>
                                <a:lnTo>
                                  <a:pt x="0" y="2011"/>
                                </a:lnTo>
                                <a:lnTo>
                                  <a:pt x="5" y="2414"/>
                                </a:lnTo>
                                <a:lnTo>
                                  <a:pt x="27" y="2992"/>
                                </a:lnTo>
                                <a:lnTo>
                                  <a:pt x="42" y="3168"/>
                                </a:lnTo>
                                <a:lnTo>
                                  <a:pt x="61" y="3193"/>
                                </a:lnTo>
                                <a:lnTo>
                                  <a:pt x="65" y="2590"/>
                                </a:lnTo>
                                <a:lnTo>
                                  <a:pt x="52" y="2539"/>
                                </a:lnTo>
                                <a:lnTo>
                                  <a:pt x="40" y="2439"/>
                                </a:lnTo>
                                <a:lnTo>
                                  <a:pt x="25" y="2087"/>
                                </a:lnTo>
                                <a:lnTo>
                                  <a:pt x="21" y="1860"/>
                                </a:lnTo>
                                <a:lnTo>
                                  <a:pt x="21" y="1307"/>
                                </a:lnTo>
                                <a:lnTo>
                                  <a:pt x="25" y="1081"/>
                                </a:lnTo>
                                <a:lnTo>
                                  <a:pt x="40" y="729"/>
                                </a:lnTo>
                                <a:lnTo>
                                  <a:pt x="48" y="629"/>
                                </a:lnTo>
                                <a:lnTo>
                                  <a:pt x="115" y="629"/>
                                </a:lnTo>
                                <a:lnTo>
                                  <a:pt x="102" y="352"/>
                                </a:lnTo>
                                <a:lnTo>
                                  <a:pt x="88" y="151"/>
                                </a:lnTo>
                                <a:lnTo>
                                  <a:pt x="7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3" name="手繪多邊形 133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4" name="手繪多邊形 134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3"/>
                                </a:lnTo>
                                <a:lnTo>
                                  <a:pt x="115" y="3193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5" name="手繪多邊形 135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90" y="0"/>
                                </a:moveTo>
                                <a:lnTo>
                                  <a:pt x="2" y="0"/>
                                </a:lnTo>
                                <a:lnTo>
                                  <a:pt x="29" y="120"/>
                                </a:lnTo>
                                <a:lnTo>
                                  <a:pt x="64" y="602"/>
                                </a:lnTo>
                                <a:lnTo>
                                  <a:pt x="76" y="904"/>
                                </a:lnTo>
                                <a:lnTo>
                                  <a:pt x="76" y="1566"/>
                                </a:lnTo>
                                <a:lnTo>
                                  <a:pt x="68" y="1807"/>
                                </a:lnTo>
                                <a:lnTo>
                                  <a:pt x="43" y="2259"/>
                                </a:lnTo>
                                <a:lnTo>
                                  <a:pt x="25" y="2350"/>
                                </a:lnTo>
                                <a:lnTo>
                                  <a:pt x="0" y="2470"/>
                                </a:lnTo>
                                <a:lnTo>
                                  <a:pt x="2" y="3193"/>
                                </a:lnTo>
                                <a:lnTo>
                                  <a:pt x="39" y="3163"/>
                                </a:lnTo>
                                <a:lnTo>
                                  <a:pt x="68" y="2922"/>
                                </a:lnTo>
                                <a:lnTo>
                                  <a:pt x="107" y="2199"/>
                                </a:lnTo>
                                <a:lnTo>
                                  <a:pt x="115" y="1777"/>
                                </a:lnTo>
                                <a:lnTo>
                                  <a:pt x="115" y="663"/>
                                </a:lnTo>
                                <a:lnTo>
                                  <a:pt x="101" y="181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6" name="手繪多邊形 136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2"/>
                                </a:lnTo>
                                <a:lnTo>
                                  <a:pt x="112" y="3193"/>
                                </a:lnTo>
                                <a:lnTo>
                                  <a:pt x="115" y="2571"/>
                                </a:lnTo>
                                <a:lnTo>
                                  <a:pt x="106" y="2435"/>
                                </a:lnTo>
                                <a:lnTo>
                                  <a:pt x="82" y="2435"/>
                                </a:lnTo>
                                <a:lnTo>
                                  <a:pt x="24" y="2138"/>
                                </a:ln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37" name="手繪多邊形 137"/>
                        <wps:cNvSpPr/>
                        <wps:spPr>
                          <a:xfrm>
                            <a:off x="3686400" y="8271000"/>
                            <a:ext cx="41760" cy="1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6" h="3194">
                                <a:moveTo>
                                  <a:pt x="79" y="0"/>
                                </a:moveTo>
                                <a:lnTo>
                                  <a:pt x="43" y="0"/>
                                </a:lnTo>
                                <a:lnTo>
                                  <a:pt x="28" y="221"/>
                                </a:lnTo>
                                <a:lnTo>
                                  <a:pt x="6" y="1012"/>
                                </a:lnTo>
                                <a:lnTo>
                                  <a:pt x="0" y="1454"/>
                                </a:lnTo>
                                <a:lnTo>
                                  <a:pt x="0" y="2403"/>
                                </a:lnTo>
                                <a:lnTo>
                                  <a:pt x="5" y="2782"/>
                                </a:lnTo>
                                <a:lnTo>
                                  <a:pt x="11" y="3193"/>
                                </a:lnTo>
                                <a:lnTo>
                                  <a:pt x="32" y="3193"/>
                                </a:lnTo>
                                <a:lnTo>
                                  <a:pt x="26" y="3067"/>
                                </a:lnTo>
                                <a:lnTo>
                                  <a:pt x="21" y="2687"/>
                                </a:lnTo>
                                <a:lnTo>
                                  <a:pt x="21" y="1770"/>
                                </a:lnTo>
                                <a:lnTo>
                                  <a:pt x="25" y="1454"/>
                                </a:lnTo>
                                <a:lnTo>
                                  <a:pt x="39" y="948"/>
                                </a:lnTo>
                                <a:lnTo>
                                  <a:pt x="49" y="822"/>
                                </a:lnTo>
                                <a:lnTo>
                                  <a:pt x="115" y="822"/>
                                </a:lnTo>
                                <a:lnTo>
                                  <a:pt x="95" y="221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9B7FD" id="群組 104" o:spid="_x0000_s1026" style="position:absolute;margin-left:325.55pt;margin-top:-25.7pt;width:5.8pt;height:159.7pt;rotation:180;z-index:-503316413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">
                <v:shape id="手繪多邊形 105" o:spid="_x0000_s1027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24MQA&#10;AADcAAAADwAAAGRycy9kb3ducmV2LnhtbERPTWsCMRC9F/ofwhS8FE0sqHU1SikV2oMH14J6Gzbj&#10;7uJmsiRZ3f77Rij0No/3Oct1bxtxJR9qxxrGIwWCuHCm5lLD934zfAURIrLBxjFp+KEA69XjwxIz&#10;4268o2seS5FCOGSooYqxzaQMRUUWw8i1xIk7O28xJuhLaTzeUrht5ItSU2mx5tRQYUvvFRWXvLMa&#10;9h0Fd6i3s+OX75Tbjk/z54+J1oOn/m0BIlIf/8V/7k+T5qsJ3J9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WtuDEAAAA3AAAAA8AAAAAAAAAAAAAAAAAmAIAAGRycy9k&#10;b3ducmV2LnhtbFBLBQYAAAAABAAEAPUAAACJAwAAAAA=&#10;" path="m48,l22,277,6,805,,1609r,25l6,2338r21,679l47,3193r31,l105,2916r10,-301l45,2615,33,2539,16,2162,12,1961r,-578l50,629r63,l99,176,79,50,48,e" fillcolor="black" stroked="f">
                  <v:path arrowok="t"/>
                </v:shape>
                <v:shape id="手繪多邊形 106" o:spid="_x0000_s1028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ol8QA&#10;AADcAAAADwAAAGRycy9kb3ducmV2LnhtbERPTWsCMRC9F/ofwhS8FE0sVOtqlFIq1IMH14J6Gzbj&#10;7uJmsiRZ3f77Rij0No/3OYtVbxtxJR9qxxrGIwWCuHCm5lLD9349fAMRIrLBxjFp+KEAq+XjwwIz&#10;4268o2seS5FCOGSooYqxzaQMRUUWw8i1xIk7O28xJuhLaTzeUrht5ItSE2mx5tRQYUsfFRWXvLMa&#10;9h0Fd6i30+PGd8ptx6fZ8+er1oOn/n0OIlIf/8V/7i+T5qsJ3J9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KJfEAAAA3AAAAA8AAAAAAAAAAAAAAAAAmAIAAGRycy9k&#10;b3ducmV2LnhtbFBLBQYAAAAABAAEAPUAAACJAwAAAAA=&#10;" path="m85,l13,,43,40,78,647r10,404l88,1900,,3193r89,l102,2829,115,1576,102,404,85,e" fillcolor="black" stroked="f">
                  <v:path arrowok="t"/>
                </v:shape>
                <v:shape id="手繪多邊形 107" o:spid="_x0000_s1029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iNDMQA&#10;AADcAAAADwAAAGRycy9kb3ducmV2LnhtbERPTWsCMRC9F/ofwhS8FE0stNbVKKVUqAcPrgX1NmzG&#10;3cXNZEmyuv33jVDwNo/3OfNlbxtxIR9qxxrGIwWCuHCm5lLDz241fAcRIrLBxjFp+KUAy8Xjwxwz&#10;4668pUseS5FCOGSooYqxzaQMRUUWw8i1xIk7OW8xJuhLaTxeU7ht5ItSb9JizamhwpY+KyrOeWc1&#10;7DoKbl9vJoe175TbjI/T569XrQdP/ccMRKQ+3sX/7m+T5qsJ3J5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IjQzEAAAA3AAAAA8AAAAAAAAAAAAAAAAAmAIAAGRycy9k&#10;b3ducmV2LnhtbFBLBQYAAAAABAAEAPUAAACJAwAAAAA=&#10;" path="m115,l,,,3193r115,l115,e" fillcolor="black" stroked="f">
                  <v:path arrowok="t"/>
                </v:shape>
                <v:shape id="手繪多邊形 108" o:spid="_x0000_s1030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ZfscA&#10;AADcAAAADwAAAGRycy9kb3ducmV2LnhtbESPT2sCMRDF74V+hzCFXoomCv3j1iilWKgHD9WC9jZs&#10;xt3FzWRJsrr99p2D0NsM7817v5kvB9+qM8XUBLYwGRtQxGVwDVcWvncfoxdQKSM7bAOThV9KsFzc&#10;3syxcOHCX3Te5kpJCKcCLdQ5d4XWqazJYxqHjli0Y4ges6yx0i7iRcJ9q6fGPGmPDUtDjR2911Se&#10;tr23sOsphX2zeT6sY2/CZvIze1g9Wnt/N7y9gso05H/z9frTCb4RWnlGJ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XGX7HAAAA3AAAAA8AAAAAAAAAAAAAAAAAmAIAAGRy&#10;cy9kb3ducmV2LnhtbFBLBQYAAAAABAAEAPUAAACMAwAAAAA=&#10;" path="m48,l22,272,6,792,,1609r,l6,2327r21,693l47,3143r31,50l105,2921r10,-347l45,2574,33,2500,16,2178,12,1931r,-520l50,619r63,l99,173,79,50,48,e" fillcolor="black" stroked="f">
                  <v:path arrowok="t"/>
                </v:shape>
                <v:shape id="手繪多邊形 109" o:spid="_x0000_s1031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85cMA&#10;AADcAAAADwAAAGRycy9kb3ducmV2LnhtbERPTWsCMRC9C/0PYQQvUhOFat0apYiCPXhQC21vw2a6&#10;u7iZLElWt/++EQRv83ifs1h1thYX8qFyrGE8UiCIc2cqLjR8nrbPryBCRDZYOyYNfxRgtXzqLTAz&#10;7soHuhxjIVIIhww1lDE2mZQhL8liGLmGOHG/zluMCfpCGo/XFG5rOVFqKi1WnBpKbGhdUn4+tlbD&#10;qaXgvqr97PvDt8rtxz/z4eZF60G/e38DEamLD/HdvTNpvprD7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u85cMAAADcAAAADwAAAAAAAAAAAAAAAACYAgAAZHJzL2Rv&#10;d25yZXYueG1sUEsFBgAAAAAEAAQA9QAAAIgDAAAAAA==&#10;" path="m85,l13,,43,121,78,728r10,323l88,1980,,3193r89,l102,2910,115,1576,102,404,85,e" fillcolor="black" stroked="f">
                  <v:path arrowok="t"/>
                </v:shape>
                <v:shape id="手繪多邊形 110" o:spid="_x0000_s1032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DpccA&#10;AADcAAAADwAAAGRycy9kb3ducmV2LnhtbESPQWvCQBCF74L/YRnBS9FNCm01dZVSKrQHD1VBexuy&#10;0yQ0Oxt2N5r++86h4G2G9+a9b1abwbXqQiE2ng3k8wwUceltw5WB42E7W4CKCdli65kM/FKEzXo8&#10;WmFh/ZU/6bJPlZIQjgUaqFPqCq1jWZPDOPcdsWjfPjhMsoZK24BXCXetvs+yR+2wYWmosaPXmsqf&#10;fe8MHHqK/tTsns4foc/8Lv9a3r09GDOdDC/PoBIN6Wb+v363gp8LvjwjE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4g6XHAAAA3AAAAA8AAAAAAAAAAAAAAAAAmAIAAGRy&#10;cy9kb3ducmV2LnhtbFBLBQYAAAAABAAEAPUAAACMAwAAAAA=&#10;" path="m48,l22,277,6,805,,1609r,25l6,2363r21,654l47,3193r31,l105,2967r10,-352l45,2615,33,2539,16,2187,12,1961r,-578l50,629r63,l99,176,79,50,48,e" fillcolor="black" stroked="f">
                  <v:path arrowok="t"/>
                </v:shape>
                <v:shape id="手繪多邊形 111" o:spid="_x0000_s1033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mPsMA&#10;AADcAAAADwAAAGRycy9kb3ducmV2LnhtbERPTWvCQBC9C/0Pywheim4iaDV1lSIW2oMHtaDehuw0&#10;CWZnw+5G47/vCgVv83ifs1h1phZXcr6yrCAdJSCIc6srLhT8HD6HMxA+IGusLZOCO3lYLV96C8y0&#10;vfGOrvtQiBjCPkMFZQhNJqXPSzLoR7YhjtyvdQZDhK6Q2uEthptajpNkKg1WHBtKbGhdUn7Zt0bB&#10;oSVvj9X27fTt2sRu0/P8dTNRatDvPt5BBOrCU/zv/tJxfprC4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QmPsMAAADcAAAADwAAAAAAAAAAAAAAAACYAgAAZHJzL2Rv&#10;d25yZXYueG1sUEsFBgAAAAAEAAQA9QAAAIgDAAAAAA==&#10;" path="m85,l13,,43,121,78,647r10,404l88,1940,,3193r89,l102,2829,115,1576,102,404,85,e" fillcolor="black" stroked="f">
                  <v:path arrowok="t"/>
                </v:shape>
                <v:shape id="手繪多邊形 112" o:spid="_x0000_s1034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4ScQA&#10;AADcAAAADwAAAGRycy9kb3ducmV2LnhtbERPTWvCQBC9C/0PyxS8FN1EUNvUTSjFQj14UAu2tyE7&#10;TUKzs2F3o/Hfu0LB2zze56yKwbTiRM43lhWk0wQEcWl1w5WCr8PH5BmED8gaW8uk4EIeivxhtMJM&#10;2zPv6LQPlYgh7DNUUIfQZVL6siaDfmo74sj9WmcwROgqqR2eY7hp5SxJFtJgw7Ghxo7eayr/9r1R&#10;cOjJ22OzXX5vXJ/Ybfrz8rSeKzV+HN5eQQQawl387/7UcX46g9sz8QK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muEnEAAAA3AAAAA8AAAAAAAAAAAAAAAAAmAIAAGRycy9k&#10;b3ducmV2LnhtbFBLBQYAAAAABAAEAPUAAACJAwAAAAA=&#10;" path="m115,l,,,3193r115,l115,e" fillcolor="black" stroked="f">
                  <v:path arrowok="t"/>
                </v:shape>
                <v:shape id="手繪多邊形 113" o:spid="_x0000_s1035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d0sQA&#10;AADcAAAADwAAAGRycy9kb3ducmV2LnhtbERPS2vCQBC+F/wPyxR6Ed2kxVd0FZEW7MGDD7C9Ddlp&#10;EszOht2Npv/eLQi9zcf3nMWqM7W4kvOVZQXpMAFBnFtdcaHgdPwYTEH4gKyxtkwKfsnDatl7WmCm&#10;7Y33dD2EQsQQ9hkqKENoMil9XpJBP7QNceR+rDMYInSF1A5vMdzU8jVJxtJgxbGhxIY2JeWXQ2sU&#10;HFvy9lztJl+frk3sLv2e9d9HSr08d+s5iEBd+Bc/3Fsd56dv8Pd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qHdLEAAAA3AAAAA8AAAAAAAAAAAAAAAAAmAIAAGRycy9k&#10;b3ducmV2LnhtbFBLBQYAAAAABAAEAPUAAACJAwAAAAA=&#10;" path="m90,l2,,29,120,64,572,76,904r,632l68,1807,43,2229,25,2350,,2380r2,813l39,3133,68,2922r39,-753l115,1747r,-1114l101,151,90,e" fillcolor="black" stroked="f">
                  <v:path arrowok="t"/>
                </v:shape>
                <v:shape id="手繪多邊形 114" o:spid="_x0000_s1036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FpsQA&#10;AADcAAAADwAAAGRycy9kb3ducmV2LnhtbERPS2vCQBC+F/wPyxR6Ed2k1Fd0FZEW7MGDD7C9Ddlp&#10;EszOht2Npv/eLQi9zcf3nMWqM7W4kvOVZQXpMAFBnFtdcaHgdPwYTEH4gKyxtkwKfsnDatl7WmCm&#10;7Y33dD2EQsQQ9hkqKENoMil9XpJBP7QNceR+rDMYInSF1A5vMdzU8jVJxtJgxbGhxIY2JeWXQ2sU&#10;HFvy9lztJl+frk3sLv2e9d9HSr08d+s5iEBd+Bc/3Fsd56dv8Pd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habEAAAA3AAAAA8AAAAAAAAAAAAAAAAAmAIAAGRycy9k&#10;b3ducmV2LnhtbFBLBQYAAAAABAAEAPUAAACJAwAAAAA=&#10;" path="m24,l,,,2679r112,514l115,2544r-9,-109l82,2435,24,2165,24,e" fillcolor="black" stroked="f">
                  <v:path arrowok="t"/>
                </v:shape>
                <v:shape id="手繪多邊形 115" o:spid="_x0000_s1037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gPcMA&#10;AADcAAAADwAAAGRycy9kb3ducmV2LnhtbERPS2vCQBC+F/wPywheim5SsNroKiIV9ODBB1hvQ3aa&#10;hGZnw+5G4793C4Xe5uN7znzZmVrcyPnKsoJ0lIAgzq2uuFBwPm2GUxA+IGusLZOCB3lYLnovc8y0&#10;vfOBbsdQiBjCPkMFZQhNJqXPSzLoR7Yhjty3dQZDhK6Q2uE9hptaviXJuzRYcWwosaF1SfnPsTUK&#10;Ti15e6n2k6+daxO7T68fr59jpQb9bjUDEagL/+I/91bH+ekYfp+JF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8gPcMAAADcAAAADwAAAAAAAAAAAAAAAACYAgAAZHJzL2Rv&#10;d25yZXYueG1sUEsFBgAAAAAEAAQA9QAAAIgDAAAAAA==&#10;" path="m79,l43,,28,224,6,990,,1437r,958l5,2810r6,383l32,3193r-6,-96l21,2682r,-894l25,1437,39,958,49,830r66,l95,224,79,e" fillcolor="black" stroked="f">
                  <v:path arrowok="t"/>
                </v:shape>
                <v:shape id="手繪多邊形 116" o:spid="_x0000_s1038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2+SsQA&#10;AADcAAAADwAAAGRycy9kb3ducmV2LnhtbERPS2vCQBC+F/wPywheim5S8NHoKiIV7MGDD7Dehuw0&#10;Cc3Oht2Nxn/vFgq9zcf3nMWqM7W4kfOVZQXpKAFBnFtdcaHgfNoOZyB8QNZYWyYFD/KwWvZeFphp&#10;e+cD3Y6hEDGEfYYKyhCaTEqfl2TQj2xDHLlv6wyGCF0htcN7DDe1fEuSiTRYcWwosaFNSfnPsTUK&#10;Ti15e6n2069P1yZ2n17fXz/GSg363XoOIlAX/sV/7p2O89MJ/D4TL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dvkrEAAAA3AAAAA8AAAAAAAAAAAAAAAAAmAIAAGRycy9k&#10;b3ducmV2LnhtbFBLBQYAAAAABAAEAPUAAACJAwAAAAA=&#10;" path="m115,l,,2,851r15,895l28,3193r15,l38,2256,32,1618,25,1064r90,l115,e" fillcolor="black" stroked="f">
                  <v:path arrowok="t"/>
                </v:shape>
                <v:shape id="手繪多邊形 117" o:spid="_x0000_s1039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Eb0cMA&#10;AADcAAAADwAAAGRycy9kb3ducmV2LnhtbERPS2vCQBC+F/wPywheim5SsNroKiIV7MGDD7Dehuw0&#10;Cc3Oht2Nxn/vFgre5uN7znzZmVpcyfnKsoJ0lIAgzq2uuFBwOm6GUxA+IGusLZOCO3lYLnovc8y0&#10;vfGerodQiBjCPkMFZQhNJqXPSzLoR7YhjtyPdQZDhK6Q2uEthptaviXJuzRYcWwosaF1SfnvoTUK&#10;ji15e652k+8v1yZ2l14+Xj/HSg363WoGIlAXnuJ/91bH+ekE/p6JF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Eb0cMAAADcAAAADwAAAAAAAAAAAAAAAACYAgAAZHJzL2Rv&#10;d25yZXYueG1sUEsFBgAAAAAEAAQA9QAAAIgDAAAAAA==&#10;" path="m115,l,,,3193r115,l115,e" fillcolor="black" stroked="f">
                  <v:path arrowok="t"/>
                </v:shape>
                <v:shape id="手繪多邊形 118" o:spid="_x0000_s1040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6Po8cA&#10;AADcAAAADwAAAGRycy9kb3ducmV2LnhtbESPQWvCQBCF74L/YRnBS9FNCm01dZVSKrQHD1VBexuy&#10;0yQ0Oxt2N5r++86h4G2G9+a9b1abwbXqQiE2ng3k8wwUceltw5WB42E7W4CKCdli65kM/FKEzXo8&#10;WmFh/ZU/6bJPlZIQjgUaqFPqCq1jWZPDOPcdsWjfPjhMsoZK24BXCXetvs+yR+2wYWmosaPXmsqf&#10;fe8MHHqK/tTsns4foc/8Lv9a3r09GDOdDC/PoBIN6Wb+v363gp8LrTwjE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Oj6PHAAAA3AAAAA8AAAAAAAAAAAAAAAAAmAIAAGRy&#10;cy9kb3ducmV2LnhtbFBLBQYAAAAABAAEAPUAAACMAwAAAAA=&#10;" path="m48,l22,226,6,805,,1609r,50l6,2313r21,704l47,3168r31,25l105,2942r10,-352l45,2590,33,2539,16,2187,12,1911r,-528l50,578r63,l99,176,79,,48,e" fillcolor="black" stroked="f">
                  <v:path arrowok="t"/>
                </v:shape>
                <v:shape id="手繪多邊形 119" o:spid="_x0000_s1041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qOMQA&#10;AADcAAAADwAAAGRycy9kb3ducmV2LnhtbERPTWvCQBC9F/oflil4KbqJoNU0Gymlgj14qArqbchO&#10;k9DsbNjdaPz3XaHQ2zze5+SrwbTiQs43lhWkkwQEcWl1w5WCw349XoDwAVlja5kU3MjDqnh8yDHT&#10;9spfdNmFSsQQ9hkqqEPoMil9WZNBP7EdceS+rTMYInSV1A6vMdy0cpokc2mw4dhQY0fvNZU/u94o&#10;2Pfk7bHZvpw+XZ/YbXpePn/MlBo9DW+vIAIN4V/8597oOD9dwv2ZeIE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KjjEAAAA3AAAAA8AAAAAAAAAAAAAAAAAmAIAAGRycy9k&#10;b3ducmV2LnhtbFBLBQYAAAAABAAEAPUAAACJAwAAAAA=&#10;" path="m85,l13,,43,160,78,718r10,360l88,1996,,3193r89,l102,2914,115,1557,102,439,85,e" fillcolor="black" stroked="f">
                  <v:path arrowok="t"/>
                </v:shape>
                <v:shape id="手繪多邊形 120" o:spid="_x0000_s1042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JGMcA&#10;AADcAAAADwAAAGRycy9kb3ducmV2LnhtbESPT2vCQBDF74LfYRmhl1I3Cq01dRUpLbQHD/4B9TZk&#10;p0kwOxt2N5p++86h4G2G9+a93yxWvWvUlUKsPRuYjDNQxIW3NZcGDvvPp1dQMSFbbDyTgV+KsFoO&#10;BwvMrb/xlq67VCoJ4ZijgSqlNtc6FhU5jGPfEov244PDJGsotQ14k3DX6GmWvWiHNUtDhS29V1Rc&#10;dp0zsO8o+mO9mZ2+Q5f5zeQ8f/x4NuZh1K/fQCXq0938f/1lBX8q+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USRjHAAAA3AAAAA8AAAAAAAAAAAAAAAAAmAIAAGRy&#10;cy9kb3ducmV2LnhtbFBLBQYAAAAABAAEAPUAAACMAwAAAAA=&#10;" path="m115,l,,2,820r15,906l28,3193r15,l38,2287,32,1597,25,1036r90,l115,e" fillcolor="black" stroked="f">
                  <v:path arrowok="t"/>
                </v:shape>
                <v:shape id="手繪多邊形 121" o:spid="_x0000_s1043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sg8QA&#10;AADcAAAADwAAAGRycy9kb3ducmV2LnhtbERPTWvCQBC9C/0PyxS8FN1EUNvUTSjFQj14UAu2tyE7&#10;TUKzs2F3o/Hfu0LB2zze56yKwbTiRM43lhWk0wQEcWl1w5WCr8PH5BmED8gaW8uk4EIeivxhtMJM&#10;2zPv6LQPlYgh7DNUUIfQZVL6siaDfmo74sj9WmcwROgqqR2eY7hp5SxJFtJgw7Ghxo7eayr/9r1R&#10;cOjJ22OzXX5vXJ/Ybfrz8rSeKzV+HN5eQQQawl387/7Ucf4shdsz8QK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Y7IPEAAAA3AAAAA8AAAAAAAAAAAAAAAAAmAIAAGRycy9k&#10;b3ducmV2LnhtbFBLBQYAAAAABAAEAPUAAACJAwAAAAA=&#10;" path="m115,l,,,3193r115,l115,e" fillcolor="black" stroked="f">
                  <v:path arrowok="t"/>
                </v:shape>
                <v:shape id="手繪多邊形 122" o:spid="_x0000_s1044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y9MMA&#10;AADcAAAADwAAAGRycy9kb3ducmV2LnhtbERPTWvCQBC9C/0PyxS8iG4MtNbUVUpR0IMHtaC9Ddkx&#10;CWZnw+5G03/vFgRv83ifM1t0phZXcr6yrGA8SkAQ51ZXXCj4OayGHyB8QNZYWyYFf+RhMX/pzTDT&#10;9sY7uu5DIWII+wwVlCE0mZQ+L8mgH9mGOHJn6wyGCF0htcNbDDe1TJPkXRqsODaU2NB3Sfll3xoF&#10;h5a8PVbbyWnj2sRux7/TwfJNqf5r9/UJIlAXnuKHe63j/DSF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py9MMAAADcAAAADwAAAAAAAAAAAAAAAACYAgAAZHJzL2Rv&#10;d25yZXYueG1sUEsFBgAAAAAEAAQA9QAAAIgDAAAAAA==&#10;" path="m90,l2,,29,152,64,578,76,882r,699l68,1794,43,2250,25,2402,,2463r2,730l39,3163,68,2950r39,-761l115,1764r,-1125l101,152,90,e" fillcolor="black" stroked="f">
                  <v:path arrowok="t"/>
                </v:shape>
                <v:shape id="手繪多邊形 123" o:spid="_x0000_s1045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Xb8QA&#10;AADcAAAADwAAAGRycy9kb3ducmV2LnhtbERPS2sCMRC+F/ofwhS8iGa1+OjWKEUU9ODBB2hvw2a6&#10;u3QzWZKsbv+9EYTe5uN7zmzRmkpcyfnSsoJBPwFBnFldcq7gdFz3piB8QNZYWSYFf+RhMX99mWGq&#10;7Y33dD2EXMQQ9ikqKEKoUyl9VpBB37c1ceR+rDMYInS51A5vMdxUcpgkY2mw5NhQYE3LgrLfQ2MU&#10;HBvy9lzuJpetaxK7G3x/dFcjpTpv7dcniEBt+Bc/3Rsd5w/f4fF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G12/EAAAA3AAAAA8AAAAAAAAAAAAAAAAAmAIAAGRycy9k&#10;b3ducmV2LnhtbFBLBQYAAAAABAAEAPUAAACJAwAAAAA=&#10;" path="m24,l,,,2652r112,541l115,2571r-9,-136l82,2435,24,2138,24,e" fillcolor="black" stroked="f">
                  <v:path arrowok="t"/>
                </v:shape>
                <v:shape id="手繪多邊形 124" o:spid="_x0000_s1046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PG8QA&#10;AADcAAAADwAAAGRycy9kb3ducmV2LnhtbERPS2sCMRC+F/ofwhS8iGaV+ujWKEUU9ODBB2hvw2a6&#10;u3QzWZKsbv+9EYTe5uN7zmzRmkpcyfnSsoJBPwFBnFldcq7gdFz3piB8QNZYWSYFf+RhMX99mWGq&#10;7Y33dD2EXMQQ9ikqKEKoUyl9VpBB37c1ceR+rDMYInS51A5vMdxUcpgkY2mw5NhQYE3LgrLfQ2MU&#10;HBvy9lzuJpetaxK7G3x/dFcjpTpv7dcniEBt+Bc/3Rsd5w/f4fF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vTxvEAAAA3AAAAA8AAAAAAAAAAAAAAAAAmAIAAGRycy9k&#10;b3ducmV2LnhtbFBLBQYAAAAABAAEAPUAAACJAwAAAAA=&#10;" path="m79,l43,,28,221,6,1012,,1454r,949l5,2782r6,411l32,3193,26,3067,21,2687r,-917l25,1517,39,1012,49,854r66,l95,221,79,e" fillcolor="black" stroked="f">
                  <v:path arrowok="t"/>
                </v:shape>
                <v:shape id="手繪多邊形 125" o:spid="_x0000_s1047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qgMMA&#10;AADcAAAADwAAAGRycy9kb3ducmV2LnhtbERPS4vCMBC+C/sfwizsRTRVcNWuURZxQQ8efIB6G5rZ&#10;tmwzKUmq9d+bBcHbfHzPmS1aU4krOV9aVjDoJyCIM6tLzhUcDz+9CQgfkDVWlknBnTws5m+dGaba&#10;3nhH133IRQxhn6KCIoQ6ldJnBRn0fVsTR+7XOoMhQpdL7fAWw00lh0nyKQ2WHBsKrGlZUPa3b4yC&#10;Q0Pensrt+LxxTWK3g8u0uxop9fHefn+BCNSGl/jpXus4fziC/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PqgMMAAADcAAAADwAAAAAAAAAAAAAAAACYAgAAZHJzL2Rv&#10;d25yZXYueG1sUEsFBgAAAAAEAAQA9QAAAIgDAAAAAA==&#10;" path="m34,l,,10,177,20,473,30,798r8,355l63,2158r13,473l96,3045r10,148l115,3193r,-1035l96,2158,88,2040,80,1744,64,1153,42,266,34,e" fillcolor="black" stroked="f">
                  <v:path arrowok="t"/>
                </v:shape>
                <v:shape id="手繪多邊形 126" o:spid="_x0000_s1048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098MA&#10;AADcAAAADwAAAGRycy9kb3ducmV2LnhtbERPS4vCMBC+C/sfwizsRTRV8NU1yrLsgh48+AD1NjSz&#10;bdlmUpJU6783guBtPr7nzJetqcSFnC8tKxj0ExDEmdUl5woO+9/eFIQPyBory6TgRh6Wi7fOHFNt&#10;r7ylyy7kIoawT1FBEUKdSumzggz6vq2JI/dnncEQoculdniN4aaSwyQZS4Mlx4YCa/ouKPvfNUbB&#10;viFvj+Vmclq7JrGbwXnW/Rkp9fHefn2CCNSGl/jpXuk4fziG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F098MAAADcAAAADwAAAAAAAAAAAAAAAACYAgAAZHJzL2Rv&#10;d25yZXYueG1sUEsFBgAAAAAEAAQA9QAAAIgDAAAAAA==&#10;" path="m73,l44,,28,126,5,704,,1056r,980l5,2388r22,579l42,3143r19,50l65,2564r-13,l40,2464,25,2087,21,1860r,-527l25,1056,40,704,48,603r67,l102,352,88,126,73,e" fillcolor="black" stroked="f">
                  <v:path arrowok="t"/>
                </v:shape>
                <v:shape id="手繪多邊形 127" o:spid="_x0000_s1049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RbMMA&#10;AADcAAAADwAAAGRycy9kb3ducmV2LnhtbERPS4vCMBC+C/sfwizsRTRV8NU1yrLsgh48+AD1NjSz&#10;bdlmUpJU6783guBtPr7nzJetqcSFnC8tKxj0ExDEmdUl5woO+9/eFIQPyBory6TgRh6Wi7fOHFNt&#10;r7ylyy7kIoawT1FBEUKdSumzggz6vq2JI/dnncEQoculdniN4aaSwyQZS4Mlx4YCa/ouKPvfNUbB&#10;viFvj+Vmclq7JrGbwXnW/Rkp9fHefn2CCNSGl/jpXuk4fziB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3RbMMAAADcAAAADwAAAAAAAAAAAAAAAACYAgAAZHJzL2Rv&#10;d25yZXYueG1sUEsFBgAAAAAEAAQA9QAAAIgDAAAAAA==&#10;" path="m115,l,,,3193r115,l115,e" fillcolor="black" stroked="f">
                  <v:path arrowok="t"/>
                </v:shape>
                <v:shape id="手繪多邊形 128" o:spid="_x0000_s1050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FHscA&#10;AADcAAAADwAAAGRycy9kb3ducmV2LnhtbESPT2vCQBDF74LfYRmhl1I3Cq01dRUpLbQHD/4B9TZk&#10;p0kwOxt2N5p++86h4G2G9+a93yxWvWvUlUKsPRuYjDNQxIW3NZcGDvvPp1dQMSFbbDyTgV+KsFoO&#10;BwvMrb/xlq67VCoJ4ZijgSqlNtc6FhU5jGPfEov244PDJGsotQ14k3DX6GmWvWiHNUtDhS29V1Rc&#10;dp0zsO8o+mO9mZ2+Q5f5zeQ8f/x4NuZh1K/fQCXq0938f/1lBX8qt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iRR7HAAAA3AAAAA8AAAAAAAAAAAAAAAAAmAIAAGRy&#10;cy9kb3ducmV2LnhtbFBLBQYAAAAABAAEAPUAAACMAwAAAAA=&#10;" path="m115,l,,,3193r115,l115,e" fillcolor="black" stroked="f">
                  <v:path arrowok="t"/>
                </v:shape>
                <v:shape id="手繪多邊形 129" o:spid="_x0000_s1051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7ghcQA&#10;AADcAAAADwAAAGRycy9kb3ducmV2LnhtbERPTWvCQBC9F/wPywi9SLNRsK1pVimlgj14MBa0tyE7&#10;JsHsbNjdaPz33YLQ2zze5+SrwbTiQs43lhVMkxQEcWl1w5WC7/366RWED8gaW8uk4EYeVsvRQ46Z&#10;tlfe0aUIlYgh7DNUUIfQZVL6siaDPrEdceRO1hkMEbpKaofXGG5aOUvTZ2mw4dhQY0cfNZXnojcK&#10;9j15e2i2L8cv16d2O/1ZTD7nSj2Oh/c3EIGG8C++uzc6zp8t4O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u4IXEAAAA3AAAAA8AAAAAAAAAAAAAAAAAmAIAAGRycy9k&#10;b3ducmV2LnhtbFBLBQYAAAAABAAEAPUAAACJAwAAAAA=&#10;" path="m48,l22,251,6,805,,1584r,50l6,2338r21,679l47,3193r31,l105,2967r10,-352l45,2615,33,2514,16,2162,12,1936r,-578l50,603r63,l99,176,79,50,48,e" fillcolor="black" stroked="f">
                  <v:path arrowok="t"/>
                </v:shape>
                <v:shape id="手繪多邊形 130" o:spid="_x0000_s1052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3fxccA&#10;AADcAAAADwAAAGRycy9kb3ducmV2LnhtbESPQWvCQBCF74X+h2UKvZS60WJbU1cRaUEPHqqF1tuQ&#10;nSbB7GzY3Wj8985B8DbDe/PeN9N57xp1pBBrzwaGgwwUceFtzaWBn93X8zuomJAtNp7JwJkizGf3&#10;d1PMrT/xNx23qVQSwjFHA1VKba51LCpyGAe+JRbt3weHSdZQahvwJOGu0aMse9UOa5aGCltaVlQc&#10;tp0zsOso+t968/a3Dl3mN8P95OlzbMzjQ7/4AJWoTzfz9XplBf9F8OUZmU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N38XHAAAA3AAAAA8AAAAAAAAAAAAAAAAAmAIAAGRy&#10;cy9kb3ducmV2LnhtbFBLBQYAAAAABAAEAPUAAACMAwAAAAA=&#10;" path="m85,l13,,43,160,78,639r10,439l88,1916,,3193r89,l102,2834,115,1557,102,439,85,e" fillcolor="black" stroked="f">
                  <v:path arrowok="t"/>
                </v:shape>
                <v:shape id="手繪多邊形 131" o:spid="_x0000_s1053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6XsQA&#10;AADcAAAADwAAAGRycy9kb3ducmV2LnhtbERPS2vCQBC+F/wPyxR6Ed2kxVd0FZEW7MGDD7C9Ddlp&#10;EszOht2Npv/eLQi9zcf3nMWqM7W4kvOVZQXpMAFBnFtdcaHgdPwYTEH4gKyxtkwKfsnDatl7WmCm&#10;7Y33dD2EQsQQ9hkqKENoMil9XpJBP7QNceR+rDMYInSF1A5vMdzU8jVJxtJgxbGhxIY2JeWXQ2sU&#10;HFvy9lztJl+frk3sLv2e9d9HSr08d+s5iEBd+Bc/3Fsd57+l8Pd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Bel7EAAAA3AAAAA8AAAAAAAAAAAAAAAAAmAIAAGRycy9k&#10;b3ducmV2LnhtbFBLBQYAAAAABAAEAPUAAACJAwAAAAA=&#10;" path="m34,l,,10,151,30,813r8,302l63,2169r13,422l96,3073r10,120l115,3193r,-1024l96,2169r-8,-91l80,1747,64,1175,42,211,34,e" fillcolor="black" stroked="f">
                  <v:path arrowok="t"/>
                </v:shape>
                <v:shape id="手繪多邊形 132" o:spid="_x0000_s1054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kKcQA&#10;AADcAAAADwAAAGRycy9kb3ducmV2LnhtbERPS2sCMRC+F/ofwhS8iGa1+OjWKEUU9ODBB2hvw2a6&#10;u3QzWZKsbv+9EYTe5uN7zmzRmkpcyfnSsoJBPwFBnFldcq7gdFz3piB8QNZYWSYFf+RhMX99mWGq&#10;7Y33dD2EXMQQ9ikqKEKoUyl9VpBB37c1ceR+rDMYInS51A5vMdxUcpgkY2mw5NhQYE3LgrLfQ2MU&#10;HBvy9lzuJpetaxK7G3x/dFcjpTpv7dcniEBt+Bc/3Rsd578P4fF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T5CnEAAAA3AAAAA8AAAAAAAAAAAAAAAAAmAIAAGRycy9k&#10;b3ducmV2LnhtbFBLBQYAAAAABAAEAPUAAACJAwAAAAA=&#10;" path="m73,l44,,28,151,5,679,,1081r,930l5,2414r22,578l42,3168r19,25l65,2590,52,2539,40,2439,25,2087,21,1860r,-553l25,1081,40,729,48,629r67,l102,352,88,151,73,e" fillcolor="black" stroked="f">
                  <v:path arrowok="t"/>
                </v:shape>
                <v:shape id="手繪多邊形 133" o:spid="_x0000_s1055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9BssQA&#10;AADcAAAADwAAAGRycy9kb3ducmV2LnhtbERPS2vCQBC+C/0PyxR6KXWTSh9GNyKlBT14qArW25Ad&#10;k2B2NuxuNP33riB4m4/vOdNZbxpxIudrywrSYQKCuLC65lLBdvPz8gnCB2SNjWVS8E8eZvnDYIqZ&#10;tmf+pdM6lCKGsM9QQRVCm0npi4oM+qFtiSN3sM5giNCVUjs8x3DTyNckeZcGa44NFbb0VVFxXHdG&#10;waYjb3f16uNv6brErtL9+Pn7Tamnx34+ARGoD3fxzb3Qcf5oBNdn4gU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QbLEAAAA3AAAAA8AAAAAAAAAAAAAAAAAmAIAAGRycy9k&#10;b3ducmV2LnhtbFBLBQYAAAAABAAEAPUAAACJAwAAAAA=&#10;" path="m115,l,,,3193r115,l115,e" fillcolor="black" stroked="f">
                  <v:path arrowok="t"/>
                </v:shape>
                <v:shape id="手繪多邊形 134" o:spid="_x0000_s1056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ZxsQA&#10;AADcAAAADwAAAGRycy9kb3ducmV2LnhtbERPTWvCQBC9F/wPywi9FN1Ybaupq0ipoAcPjUL1NmSn&#10;STA7G3Y3mv77riD0No/3OfNlZ2pxIecrywpGwwQEcW51xYWCw349mILwAVljbZkU/JKH5aL3MMdU&#10;2yt/0SULhYgh7FNUUIbQpFL6vCSDfmgb4sj9WGcwROgKqR1eY7ip5XOSvEqDFceGEhv6KCk/Z61R&#10;sG/J2+9q93bcujaxu9Fp9vT5otRjv1u9gwjUhX/x3b3Rcf54Ardn4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22cbEAAAA3AAAAA8AAAAAAAAAAAAAAAAAmAIAAGRycy9k&#10;b3ducmV2LnhtbFBLBQYAAAAABAAEAPUAAACJAwAAAAA=&#10;" path="m115,l,,,3193r115,l115,e" fillcolor="black" stroked="f">
                  <v:path arrowok="t"/>
                </v:shape>
                <v:shape id="手繪多邊形 135" o:spid="_x0000_s1057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8XcQA&#10;AADcAAAADwAAAGRycy9kb3ducmV2LnhtbERPS2sCMRC+F/wPYYReimZVfK1GKVKhPXjwAept2Iy7&#10;SzeTJcnq9t83BaG3+fies1y3phJ3cr60rGDQT0AQZ1aXnCs4Hbe9GQgfkDVWlknBD3lYrzovS0y1&#10;ffCe7oeQixjCPkUFRQh1KqXPCjLo+7YmjtzNOoMhQpdL7fARw00lh0kykQZLjg0F1rQpKPs+NEbB&#10;sSFvz+VuevlyTWJ3g+v87WOs1Gu3fV+ACNSGf/HT/anj/NEY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6fF3EAAAA3AAAAA8AAAAAAAAAAAAAAAAAmAIAAGRycy9k&#10;b3ducmV2LnhtbFBLBQYAAAAABAAEAPUAAACJAwAAAAA=&#10;" path="m90,l2,,29,120,64,602,76,904r,662l68,1807,43,2259r-18,91l,2470r2,723l39,3163,68,2922r39,-723l115,1777r,-1114l101,181,90,e" fillcolor="black" stroked="f">
                  <v:path arrowok="t"/>
                </v:shape>
                <v:shape id="手繪多邊形 136" o:spid="_x0000_s1058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iKsQA&#10;AADcAAAADwAAAGRycy9kb3ducmV2LnhtbERPS2sCMRC+F/wPYYReimZV6mM1SpEK7cGDD1Bvw2bc&#10;XbqZLElWt/++KQje5uN7zmLVmkrcyPnSsoJBPwFBnFldcq7geNj0piB8QNZYWSYFv+Rhtey8LDDV&#10;9s47uu1DLmII+xQVFCHUqZQ+K8ig79uaOHJX6wyGCF0utcN7DDeVHCbJWBosOTYUWNO6oOxn3xgF&#10;h4a8PZXbyfnbNYndDi6zt893pV677cccRKA2PMUP95eO80dj+H8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o4irEAAAA3AAAAA8AAAAAAAAAAAAAAAAAmAIAAGRycy9k&#10;b3ducmV2LnhtbFBLBQYAAAAABAAEAPUAAACJAwAAAAA=&#10;" path="m24,l,,,2652r112,541l115,2571r-9,-136l82,2435,24,2138,24,e" fillcolor="black" stroked="f">
                  <v:path arrowok="t"/>
                </v:shape>
                <v:shape id="手繪多邊形 137" o:spid="_x0000_s1059" style="position:absolute;left:3686400;top:8271000;width:41760;height:1149840;visibility:visible;mso-wrap-style:square;v-text-anchor:top" coordsize="116,3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HscQA&#10;AADcAAAADwAAAGRycy9kb3ducmV2LnhtbERPS2sCMRC+F/wPYYRepGZt8dGtUURa0IMHtaDehs24&#10;u7iZLElWt//eCEJv8/E9ZzpvTSWu5HxpWcGgn4AgzqwuOVfwu/95m4DwAVljZZkU/JGH+azzMsVU&#10;2xtv6boLuYgh7FNUUIRQp1L6rCCDvm9r4sidrTMYInS51A5vMdxU8j1JRtJgybGhwJqWBWWXXWMU&#10;7Bvy9lBuxse1axK7GZw+e99DpV677eILRKA2/Iuf7pWO8z/G8HgmXi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R7HEAAAA3AAAAA8AAAAAAAAAAAAAAAAAmAIAAGRycy9k&#10;b3ducmV2LnhtbFBLBQYAAAAABAAEAPUAAACJAwAAAAA=&#10;" path="m79,l43,,28,221,6,1012,,1454r,949l5,2782r6,411l32,3193,26,3067,21,2687r,-917l25,1454,39,948,49,822r66,l95,221,79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8" behindDoc="1" locked="0" layoutInCell="1" allowOverlap="1">
                <wp:simplePos x="0" y="0"/>
                <wp:positionH relativeFrom="page">
                  <wp:posOffset>6202680</wp:posOffset>
                </wp:positionH>
                <wp:positionV relativeFrom="paragraph">
                  <wp:posOffset>95250</wp:posOffset>
                </wp:positionV>
                <wp:extent cx="54610" cy="635"/>
                <wp:effectExtent l="0" t="0" r="0" b="0"/>
                <wp:wrapNone/>
                <wp:docPr id="138" name="群組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139" name="直線接點 139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DCA121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8C5CD" id="群組 138" o:spid="_x0000_s1026" style="position:absolute;margin-left:488.4pt;margin-top:7.5pt;width:4.3pt;height:.05pt;z-index:-50331641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">
                <v:line id="直線接點 139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v6usEAAADcAAAADwAAAGRycy9kb3ducmV2LnhtbERPTWvCQBC9C/0PyxR6001bkRpdRQJK&#10;T4qpeB6y0ySYnU13Nyb++64geJvH+5zlejCNuJLztWUF75MEBHFhdc2lgtPPdvwFwgdkjY1lUnAj&#10;D+vVy2iJqbY9H+mah1LEEPYpKqhCaFMpfVGRQT+xLXHkfq0zGCJ0pdQO+xhuGvmRJDNpsObYUGFL&#10;WUXFJe+Mgul5t/vLssOW/ObSdK6/7TvKlHp7HTYLEIGG8BQ/3N86zv+cw/2ZeIF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C/q6wQAAANwAAAAPAAAAAAAAAAAAAAAA&#10;AKECAABkcnMvZG93bnJldi54bWxQSwUGAAAAAAQABAD5AAAAjwMAAAAA&#10;" strokecolor="#dca121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69" behindDoc="1" locked="0" layoutInCell="1" allowOverlap="1">
                <wp:simplePos x="0" y="0"/>
                <wp:positionH relativeFrom="page">
                  <wp:posOffset>6202680</wp:posOffset>
                </wp:positionH>
                <wp:positionV relativeFrom="paragraph">
                  <wp:posOffset>226060</wp:posOffset>
                </wp:positionV>
                <wp:extent cx="54610" cy="635"/>
                <wp:effectExtent l="0" t="0" r="0" b="0"/>
                <wp:wrapNone/>
                <wp:docPr id="140" name="群組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141" name="直線接點 141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2FB4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A492E" id="群組 140" o:spid="_x0000_s1026" style="position:absolute;margin-left:488.4pt;margin-top:17.8pt;width:4.3pt;height:.05pt;z-index:-50331641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">
                <v:line id="直線接點 141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EHdcYAAADcAAAADwAAAGRycy9kb3ducmV2LnhtbERPS2vCQBC+F/wPyxS81U18lDZ1FQ0o&#10;RfBQ24LeptlpEs3Ohuyqqb/eFYTe5uN7znjamkqcqHGlZQVxLwJBnFldcq7g63Px9ALCeWSNlWVS&#10;8EcOppPOwxgTbc/8QaeNz0UIYZeggsL7OpHSZQUZdD1bEwfu1zYGfYBNLnWD5xBuKtmPomdpsOTQ&#10;UGBNaUHZYXM0CtJ08LqN1qP9Lt7Ph8ufy+r4PUOluo/t7A2Ep9b/i+/udx3mD2O4PRMukJ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xB3XGAAAA3AAAAA8AAAAAAAAA&#10;AAAAAAAAoQIAAGRycy9kb3ducmV2LnhtbFBLBQYAAAAABAAEAPkAAACUAwAAAAA=&#10;" strokecolor="#2fb4ff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0" behindDoc="1" locked="0" layoutInCell="1" allowOverlap="1">
                <wp:simplePos x="0" y="0"/>
                <wp:positionH relativeFrom="page">
                  <wp:posOffset>6202680</wp:posOffset>
                </wp:positionH>
                <wp:positionV relativeFrom="paragraph">
                  <wp:posOffset>356870</wp:posOffset>
                </wp:positionV>
                <wp:extent cx="54610" cy="635"/>
                <wp:effectExtent l="0" t="0" r="0" b="0"/>
                <wp:wrapNone/>
                <wp:docPr id="142" name="群組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143" name="直線接點 143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009F85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50B68" id="群組 142" o:spid="_x0000_s1026" style="position:absolute;margin-left:488.4pt;margin-top:28.1pt;width:4.3pt;height:.05pt;z-index:-50331641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">
                <v:line id="直線接點 143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d5MMAAADcAAAADwAAAGRycy9kb3ducmV2LnhtbERP3WrCMBS+H/gO4QjeiE3dZEhtlDEZ&#10;OBnbqj7AoTm2xeakNLFmb78MhN2dj+/35JtgWjFQ7xrLCuZJCoK4tLrhSsHp+DZbgnAeWWNrmRT8&#10;kIPNevSQY6btjQsaDr4SMYRdhgpq77tMSlfWZNAltiOO3Nn2Bn2EfSV1j7cYblr5mKbP0mDDsaHG&#10;jl5rKi+Hq1GwvzgK10DbxefHdH8qwtf5/XtQajIOLysQnoL/F9/dOx3nL57g75l4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XXeTDAAAA3AAAAA8AAAAAAAAAAAAA&#10;AAAAoQIAAGRycy9kb3ducmV2LnhtbFBLBQYAAAAABAAEAPkAAACRAwAAAAA=&#10;" strokecolor="#009f85" strokeweight="1.53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proofErr w:type="gramEnd"/>
      <w:r>
        <w:rPr>
          <w:rFonts w:ascii="Arial" w:eastAsia="Arial" w:hAnsi="Arial" w:cs="Arial"/>
          <w:spacing w:val="-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0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7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4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5</w:t>
      </w:r>
      <w:r>
        <w:rPr>
          <w:rFonts w:ascii="Arial" w:eastAsia="Arial" w:hAnsi="Arial" w:cs="Arial"/>
          <w:spacing w:val="-1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1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5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20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</w:p>
    <w:p w:rsidR="006664EA" w:rsidRDefault="00762E61">
      <w:pPr>
        <w:spacing w:before="7" w:line="128" w:lineRule="exact"/>
        <w:ind w:left="8704" w:right="849" w:firstLine="2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1" behindDoc="1" locked="0" layoutInCell="1" allowOverlap="1">
                <wp:simplePos x="0" y="0"/>
                <wp:positionH relativeFrom="page">
                  <wp:posOffset>1415415</wp:posOffset>
                </wp:positionH>
                <wp:positionV relativeFrom="paragraph">
                  <wp:posOffset>222885</wp:posOffset>
                </wp:positionV>
                <wp:extent cx="72390" cy="66675"/>
                <wp:effectExtent l="0" t="0" r="0" b="0"/>
                <wp:wrapNone/>
                <wp:docPr id="144" name="群組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640" cy="65880"/>
                          <a:chOff x="0" y="0"/>
                          <a:chExt cx="0" cy="0"/>
                        </a:xfrm>
                      </wpg:grpSpPr>
                      <wps:wsp>
                        <wps:cNvPr id="145" name="手繪多邊形 145"/>
                        <wps:cNvSpPr/>
                        <wps:spPr>
                          <a:xfrm>
                            <a:off x="2144880" y="8898120"/>
                            <a:ext cx="41040" cy="3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4" h="105">
                                <a:moveTo>
                                  <a:pt x="0" y="0"/>
                                </a:moveTo>
                                <a:lnTo>
                                  <a:pt x="4" y="21"/>
                                </a:lnTo>
                                <a:lnTo>
                                  <a:pt x="29" y="37"/>
                                </a:lnTo>
                                <a:lnTo>
                                  <a:pt x="45" y="47"/>
                                </a:lnTo>
                                <a:lnTo>
                                  <a:pt x="53" y="52"/>
                                </a:lnTo>
                                <a:lnTo>
                                  <a:pt x="47" y="55"/>
                                </a:lnTo>
                                <a:lnTo>
                                  <a:pt x="42" y="58"/>
                                </a:lnTo>
                                <a:lnTo>
                                  <a:pt x="0" y="86"/>
                                </a:lnTo>
                                <a:lnTo>
                                  <a:pt x="0" y="104"/>
                                </a:lnTo>
                                <a:lnTo>
                                  <a:pt x="65" y="60"/>
                                </a:lnTo>
                                <a:lnTo>
                                  <a:pt x="113" y="60"/>
                                </a:lnTo>
                                <a:lnTo>
                                  <a:pt x="113" y="45"/>
                                </a:lnTo>
                                <a:lnTo>
                                  <a:pt x="65" y="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2C4D1" id="群組 144" o:spid="_x0000_s1026" style="position:absolute;margin-left:111.45pt;margin-top:17.55pt;width:5.7pt;height:5.25pt;rotation:180;z-index:-50331640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">
                <v:shape id="手繪多邊形 145" o:spid="_x0000_s1027" style="position:absolute;left:2144880;top:8898120;width:41040;height:37800;visibility:visible;mso-wrap-style:square;v-text-anchor:top" coordsize="11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NRMIA&#10;AADcAAAADwAAAGRycy9kb3ducmV2LnhtbERPTWvCQBC9C/0PyxR6Ed1Y1NrUVcSieBChUe/T7DSJ&#10;ZmdDdmviv3cFwds83udM560pxYVqV1hWMOhHIIhTqwvOFBz2q94EhPPIGkvLpOBKDuazl84UY20b&#10;/qFL4jMRQtjFqCD3voqldGlOBl3fVsSB+7O1QR9gnUldYxPCTSnfo2gsDRYcGnKsaJlTek7+jYKT&#10;J338XEe774UzzUFvP7q6+VXq7bVdfIHw1Pqn+OHe6DB/OIL7M+E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k1EwgAAANwAAAAPAAAAAAAAAAAAAAAAAJgCAABkcnMvZG93&#10;bnJldi54bWxQSwUGAAAAAAQABAD1AAAAhwMAAAAA&#10;" path="m,l4,21,29,37,45,47r8,5l47,55r-5,3l,86r,18l65,60r48,l113,45r-48,l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2" behindDoc="1" locked="0" layoutInCell="1" allowOverlap="1">
                <wp:simplePos x="0" y="0"/>
                <wp:positionH relativeFrom="page">
                  <wp:posOffset>6190615</wp:posOffset>
                </wp:positionH>
                <wp:positionV relativeFrom="paragraph">
                  <wp:posOffset>47625</wp:posOffset>
                </wp:positionV>
                <wp:extent cx="78105" cy="635"/>
                <wp:effectExtent l="0" t="0" r="0" b="0"/>
                <wp:wrapNone/>
                <wp:docPr id="146" name="群組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147" name="直線接點 147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C7343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71964" id="群組 146" o:spid="_x0000_s1026" style="position:absolute;margin-left:487.45pt;margin-top:3.75pt;width:6.15pt;height:.05pt;z-index:-50331640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">
                <v:line id="直線接點 147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nMQ8IAAADcAAAADwAAAGRycy9kb3ducmV2LnhtbERP22rCQBB9F/yHZYS+6aahVEldRYJC&#10;IQWj5gPG7DQJzc6G7GrSv+8WBN/mcK6z3o6mFXfqXWNZwesiAkFcWt1wpaC4HOYrEM4ja2wtk4Jf&#10;crDdTCdrTLQd+ET3s69ECGGXoILa+y6R0pU1GXQL2xEH7tv2Bn2AfSV1j0MIN62Mo+hdGmw4NNTY&#10;UVpT+XO+GQVR3u0uZcHZNT8M8XFPWfGVXpV6mY27DxCeRv8UP9yfOsx/W8L/M+E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nMQ8IAAADcAAAADwAAAAAAAAAAAAAA&#10;AAChAgAAZHJzL2Rvd25yZXYueG1sUEsFBgAAAAAEAAQA+QAAAJADAAAAAA==&#10;" strokecolor="#c7343f" strokeweight=".28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3" behindDoc="1" locked="0" layoutInCell="1" allowOverlap="1">
                <wp:simplePos x="0" y="0"/>
                <wp:positionH relativeFrom="page">
                  <wp:posOffset>6190615</wp:posOffset>
                </wp:positionH>
                <wp:positionV relativeFrom="paragraph">
                  <wp:posOffset>120015</wp:posOffset>
                </wp:positionV>
                <wp:extent cx="78105" cy="635"/>
                <wp:effectExtent l="0" t="0" r="0" b="0"/>
                <wp:wrapNone/>
                <wp:docPr id="148" name="群組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149" name="直線接點 149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9AAAC3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6FE5D" id="群組 148" o:spid="_x0000_s1026" style="position:absolute;margin-left:487.45pt;margin-top:9.45pt;width:6.15pt;height:.05pt;z-index:-50331640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">
                <v:line id="直線接點 149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n68IAAADcAAAADwAAAGRycy9kb3ducmV2LnhtbERPTWvCQBC9C/6HZYTezMZStKauUkoL&#10;xZ6MFfQ2ZKfZaHY2zW5j/PddQfA2j/c5i1Vva9FR6yvHCiZJCoK4cLriUsH39mP8DMIHZI21Y1Jw&#10;IQ+r5XCwwEy7M2+oy0MpYgj7DBWYEJpMSl8YsugT1xBH7se1FkOEbSl1i+cYbmv5mKZTabHi2GCw&#10;oTdDxSn/swoO5lTgu7f97y6f7dclyunXsVPqYdS/voAI1Ie7+Ob+1HH+0xyuz8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kn68IAAADcAAAADwAAAAAAAAAAAAAA&#10;AAChAgAAZHJzL2Rvd25yZXYueG1sUEsFBgAAAAAEAAQA+QAAAJADAAAAAA==&#10;" strokecolor="#9aaac3" strokeweight=".28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proofErr w:type="gramEnd"/>
      <w:r>
        <w:rPr>
          <w:rFonts w:ascii="Arial" w:eastAsia="Arial" w:hAnsi="Arial" w:cs="Arial"/>
          <w:spacing w:val="17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</w:p>
    <w:p w:rsidR="006664EA" w:rsidRDefault="006664EA">
      <w:pPr>
        <w:spacing w:before="7" w:line="170" w:lineRule="exact"/>
        <w:rPr>
          <w:sz w:val="17"/>
          <w:szCs w:val="17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ind w:left="162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noProof/>
          <w:lang w:eastAsia="zh-TW"/>
        </w:rPr>
        <w:drawing>
          <wp:inline distT="0" distB="0" distL="0" distR="0">
            <wp:extent cx="1710055" cy="80010"/>
            <wp:effectExtent l="0" t="0" r="0" b="0"/>
            <wp:docPr id="659" name="圖片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709280" cy="7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0"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9" w:line="350" w:lineRule="auto"/>
        <w:ind w:left="110" w:right="953"/>
        <w:jc w:val="both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5" behindDoc="1" locked="0" layoutInCell="1" allowOverlap="1">
                <wp:simplePos x="0" y="0"/>
                <wp:positionH relativeFrom="page">
                  <wp:posOffset>2705735</wp:posOffset>
                </wp:positionH>
                <wp:positionV relativeFrom="paragraph">
                  <wp:posOffset>-347345</wp:posOffset>
                </wp:positionV>
                <wp:extent cx="66675" cy="72390"/>
                <wp:effectExtent l="0" t="0" r="0" b="0"/>
                <wp:wrapNone/>
                <wp:docPr id="150" name="群組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5880" cy="71640"/>
                          <a:chOff x="0" y="0"/>
                          <a:chExt cx="0" cy="0"/>
                        </a:xfrm>
                      </wpg:grpSpPr>
                      <wps:wsp>
                        <wps:cNvPr id="151" name="手繪多邊形 151"/>
                        <wps:cNvSpPr/>
                        <wps:spPr>
                          <a:xfrm>
                            <a:off x="2876400" y="9767880"/>
                            <a:ext cx="37800" cy="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5" h="114">
                                <a:moveTo>
                                  <a:pt x="34" y="0"/>
                                </a:moveTo>
                                <a:lnTo>
                                  <a:pt x="8" y="0"/>
                                </a:lnTo>
                                <a:lnTo>
                                  <a:pt x="66" y="54"/>
                                </a:lnTo>
                                <a:lnTo>
                                  <a:pt x="0" y="113"/>
                                </a:lnTo>
                                <a:lnTo>
                                  <a:pt x="54" y="88"/>
                                </a:lnTo>
                                <a:lnTo>
                                  <a:pt x="71" y="71"/>
                                </a:lnTo>
                                <a:lnTo>
                                  <a:pt x="77" y="65"/>
                                </a:lnTo>
                                <a:lnTo>
                                  <a:pt x="104" y="65"/>
                                </a:lnTo>
                                <a:lnTo>
                                  <a:pt x="92" y="53"/>
                                </a:lnTo>
                                <a:lnTo>
                                  <a:pt x="103" y="43"/>
                                </a:lnTo>
                                <a:lnTo>
                                  <a:pt x="79" y="43"/>
                                </a:lnTo>
                                <a:lnTo>
                                  <a:pt x="77" y="40"/>
                                </a:lnTo>
                                <a:lnTo>
                                  <a:pt x="74" y="37"/>
                                </a:lnTo>
                                <a:lnTo>
                                  <a:pt x="71" y="34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2" name="手繪多邊形 152"/>
                        <wps:cNvSpPr/>
                        <wps:spPr>
                          <a:xfrm>
                            <a:off x="2876400" y="9767880"/>
                            <a:ext cx="37800" cy="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5" h="114">
                                <a:moveTo>
                                  <a:pt x="34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8"/>
                                </a:lnTo>
                                <a:lnTo>
                                  <a:pt x="9" y="20"/>
                                </a:lnTo>
                                <a:lnTo>
                                  <a:pt x="68" y="113"/>
                                </a:lnTo>
                                <a:lnTo>
                                  <a:pt x="104" y="113"/>
                                </a:lnTo>
                                <a:lnTo>
                                  <a:pt x="3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3" name="手繪多邊形 153"/>
                        <wps:cNvSpPr/>
                        <wps:spPr>
                          <a:xfrm>
                            <a:off x="2876400" y="9767880"/>
                            <a:ext cx="37800" cy="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05" h="114">
                                <a:moveTo>
                                  <a:pt x="104" y="0"/>
                                </a:moveTo>
                                <a:lnTo>
                                  <a:pt x="41" y="45"/>
                                </a:lnTo>
                                <a:lnTo>
                                  <a:pt x="12" y="92"/>
                                </a:lnTo>
                                <a:lnTo>
                                  <a:pt x="0" y="113"/>
                                </a:lnTo>
                                <a:lnTo>
                                  <a:pt x="35" y="113"/>
                                </a:lnTo>
                                <a:lnTo>
                                  <a:pt x="10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65898" id="群組 150" o:spid="_x0000_s1026" style="position:absolute;margin-left:213.05pt;margin-top:-27.35pt;width:5.25pt;height:5.7pt;rotation:180;z-index:-50331640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">
                <v:shape id="手繪多邊形 151" o:spid="_x0000_s1027" style="position:absolute;left:2876400;top:9767880;width:37800;height:41040;visibility:visible;mso-wrap-style:square;v-text-anchor:top" coordsize="10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1jaMAA&#10;AADcAAAADwAAAGRycy9kb3ducmV2LnhtbERPTYvCMBC9C/sfwix4s6nCilSjyC7uioJo9eJtaMa2&#10;2ExKk7X13xtB8DaP9zmzRWcqcaPGlZYVDKMYBHFmdcm5gtNxNZiAcB5ZY2WZFNzJwWL+0Zthom3L&#10;B7qlPhchhF2CCgrv60RKlxVk0EW2Jg7cxTYGfYBNLnWDbQg3lRzF8VgaLDk0FFjTd0HZNf03Cv7a&#10;LW8qNnqvl78/pd+drUlrpfqf3XIKwlPn3+KXe63D/K8hPJ8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1jaMAAAADcAAAADwAAAAAAAAAAAAAAAACYAgAAZHJzL2Rvd25y&#10;ZXYueG1sUEsFBgAAAAAEAAQA9QAAAIUDAAAAAA==&#10;" path="m34,l8,,66,54,,113,54,88,71,71r6,-6l104,65,92,53,103,43r-24,l77,40,74,37,71,34,34,e" fillcolor="black" stroked="f">
                  <v:path arrowok="t"/>
                </v:shape>
                <v:shape id="手繪多邊形 152" o:spid="_x0000_s1028" style="position:absolute;left:2876400;top:9767880;width:37800;height:41040;visibility:visible;mso-wrap-style:square;v-text-anchor:top" coordsize="10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9H8AA&#10;AADcAAAADwAAAGRycy9kb3ducmV2LnhtbERPS4vCMBC+C/6HMII3TRVcpBpFFB+4sGj14m1oxrbY&#10;TEoTbf33m4UFb/PxPWe+bE0pXlS7wrKC0TACQZxaXXCm4HrZDqYgnEfWWFomBW9ysFx0O3OMtW34&#10;TK/EZyKEsItRQe59FUvp0pwMuqGtiAN3t7VBH2CdSV1jE8JNKcdR9CUNFhwacqxonVP6SJ5Gwb75&#10;5mPJRp/0arcp/M/NmqRSqt9rVzMQnlr/Ef+7DzrMn4zh75lwgV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/9H8AAAADcAAAADwAAAAAAAAAAAAAAAACYAgAAZHJzL2Rvd25y&#10;ZXYueG1sUEsFBgAAAAAEAAQA9QAAAIUDAAAAAA==&#10;" path="m34,l,,1,8,9,20r59,93l104,113,34,e" fillcolor="black" stroked="f">
                  <v:path arrowok="t"/>
                </v:shape>
                <v:shape id="手繪多邊形 153" o:spid="_x0000_s1029" style="position:absolute;left:2876400;top:9767880;width:37800;height:41040;visibility:visible;mso-wrap-style:square;v-text-anchor:top" coordsize="105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YhMEA&#10;AADcAAAADwAAAGRycy9kb3ducmV2LnhtbERPS4vCMBC+L/gfwgjeNHXFRapRxMUHLixr9eJtaMa2&#10;2ExKE23990YQ9jYf33Nmi9aU4k61KywrGA4iEMSp1QVnCk7HdX8CwnlkjaVlUvAgB4t552OGsbYN&#10;H+ie+EyEEHYxKsi9r2IpXZqTQTewFXHgLrY26AOsM6lrbEK4KeVnFH1JgwWHhhwrWuWUXpObUbBt&#10;fnhfstF/ern5Lvzv2ZqkUqrXbZdTEJ5a/y9+u3c6zB+P4PVMu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DWITBAAAA3AAAAA8AAAAAAAAAAAAAAAAAmAIAAGRycy9kb3du&#10;cmV2LnhtbFBLBQYAAAAABAAEAPUAAACGAwAAAAA=&#10;" path="m104,l41,45,12,92,,113r35,l104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6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ragraph">
                  <wp:posOffset>-588010</wp:posOffset>
                </wp:positionV>
                <wp:extent cx="1316355" cy="73660"/>
                <wp:effectExtent l="0" t="0" r="0" b="0"/>
                <wp:wrapNone/>
                <wp:docPr id="154" name="群組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15800" cy="73080"/>
                          <a:chOff x="0" y="0"/>
                          <a:chExt cx="0" cy="0"/>
                        </a:xfrm>
                      </wpg:grpSpPr>
                      <wps:wsp>
                        <wps:cNvPr id="155" name="手繪多邊形 155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866" y="0"/>
                                </a:moveTo>
                                <a:lnTo>
                                  <a:pt x="1250" y="0"/>
                                </a:lnTo>
                                <a:lnTo>
                                  <a:pt x="1392" y="3"/>
                                </a:lnTo>
                                <a:lnTo>
                                  <a:pt x="1613" y="12"/>
                                </a:lnTo>
                                <a:lnTo>
                                  <a:pt x="1677" y="16"/>
                                </a:lnTo>
                                <a:lnTo>
                                  <a:pt x="1677" y="31"/>
                                </a:lnTo>
                                <a:lnTo>
                                  <a:pt x="538" y="77"/>
                                </a:lnTo>
                                <a:lnTo>
                                  <a:pt x="301" y="87"/>
                                </a:lnTo>
                                <a:lnTo>
                                  <a:pt x="63" y="102"/>
                                </a:lnTo>
                                <a:lnTo>
                                  <a:pt x="0" y="109"/>
                                </a:lnTo>
                                <a:lnTo>
                                  <a:pt x="0" y="115"/>
                                </a:lnTo>
                                <a:lnTo>
                                  <a:pt x="2072" y="115"/>
                                </a:lnTo>
                                <a:lnTo>
                                  <a:pt x="2072" y="101"/>
                                </a:lnTo>
                                <a:lnTo>
                                  <a:pt x="538" y="101"/>
                                </a:lnTo>
                                <a:lnTo>
                                  <a:pt x="617" y="95"/>
                                </a:lnTo>
                                <a:lnTo>
                                  <a:pt x="759" y="89"/>
                                </a:lnTo>
                                <a:lnTo>
                                  <a:pt x="1060" y="78"/>
                                </a:lnTo>
                                <a:lnTo>
                                  <a:pt x="1566" y="61"/>
                                </a:lnTo>
                                <a:lnTo>
                                  <a:pt x="1835" y="48"/>
                                </a:lnTo>
                                <a:lnTo>
                                  <a:pt x="1977" y="40"/>
                                </a:lnTo>
                                <a:lnTo>
                                  <a:pt x="2072" y="32"/>
                                </a:lnTo>
                                <a:lnTo>
                                  <a:pt x="2072" y="14"/>
                                </a:lnTo>
                                <a:lnTo>
                                  <a:pt x="1977" y="4"/>
                                </a:lnTo>
                                <a:lnTo>
                                  <a:pt x="186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6" name="手繪多邊形 156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527" y="0"/>
                                </a:moveTo>
                                <a:lnTo>
                                  <a:pt x="854" y="0"/>
                                </a:lnTo>
                                <a:lnTo>
                                  <a:pt x="563" y="10"/>
                                </a:lnTo>
                                <a:lnTo>
                                  <a:pt x="145" y="48"/>
                                </a:lnTo>
                                <a:lnTo>
                                  <a:pt x="18" y="75"/>
                                </a:lnTo>
                                <a:lnTo>
                                  <a:pt x="0" y="111"/>
                                </a:lnTo>
                                <a:lnTo>
                                  <a:pt x="473" y="115"/>
                                </a:lnTo>
                                <a:lnTo>
                                  <a:pt x="473" y="92"/>
                                </a:lnTo>
                                <a:lnTo>
                                  <a:pt x="545" y="71"/>
                                </a:lnTo>
                                <a:lnTo>
                                  <a:pt x="800" y="44"/>
                                </a:lnTo>
                                <a:lnTo>
                                  <a:pt x="945" y="36"/>
                                </a:lnTo>
                                <a:lnTo>
                                  <a:pt x="2072" y="36"/>
                                </a:lnTo>
                                <a:lnTo>
                                  <a:pt x="1818" y="10"/>
                                </a:lnTo>
                                <a:lnTo>
                                  <a:pt x="152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7" name="手繪多邊形 157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495" y="0"/>
                                </a:moveTo>
                                <a:lnTo>
                                  <a:pt x="0" y="2"/>
                                </a:lnTo>
                                <a:lnTo>
                                  <a:pt x="37" y="39"/>
                                </a:lnTo>
                                <a:lnTo>
                                  <a:pt x="165" y="68"/>
                                </a:lnTo>
                                <a:lnTo>
                                  <a:pt x="623" y="107"/>
                                </a:lnTo>
                                <a:lnTo>
                                  <a:pt x="880" y="115"/>
                                </a:lnTo>
                                <a:lnTo>
                                  <a:pt x="1559" y="115"/>
                                </a:lnTo>
                                <a:lnTo>
                                  <a:pt x="1852" y="101"/>
                                </a:lnTo>
                                <a:lnTo>
                                  <a:pt x="2072" y="76"/>
                                </a:lnTo>
                                <a:lnTo>
                                  <a:pt x="1008" y="76"/>
                                </a:lnTo>
                                <a:lnTo>
                                  <a:pt x="843" y="68"/>
                                </a:lnTo>
                                <a:lnTo>
                                  <a:pt x="623" y="43"/>
                                </a:lnTo>
                                <a:lnTo>
                                  <a:pt x="532" y="25"/>
                                </a:lnTo>
                                <a:lnTo>
                                  <a:pt x="49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8" name="手繪多邊形 158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563" y="0"/>
                                </a:moveTo>
                                <a:lnTo>
                                  <a:pt x="0" y="0"/>
                                </a:lnTo>
                                <a:lnTo>
                                  <a:pt x="400" y="5"/>
                                </a:lnTo>
                                <a:lnTo>
                                  <a:pt x="981" y="23"/>
                                </a:lnTo>
                                <a:lnTo>
                                  <a:pt x="1091" y="37"/>
                                </a:lnTo>
                                <a:lnTo>
                                  <a:pt x="1091" y="71"/>
                                </a:lnTo>
                                <a:lnTo>
                                  <a:pt x="981" y="87"/>
                                </a:lnTo>
                                <a:lnTo>
                                  <a:pt x="400" y="108"/>
                                </a:lnTo>
                                <a:lnTo>
                                  <a:pt x="73" y="115"/>
                                </a:lnTo>
                                <a:lnTo>
                                  <a:pt x="1345" y="115"/>
                                </a:lnTo>
                                <a:lnTo>
                                  <a:pt x="1854" y="97"/>
                                </a:lnTo>
                                <a:lnTo>
                                  <a:pt x="2072" y="76"/>
                                </a:lnTo>
                                <a:lnTo>
                                  <a:pt x="2072" y="28"/>
                                </a:lnTo>
                                <a:lnTo>
                                  <a:pt x="1854" y="9"/>
                                </a:lnTo>
                                <a:lnTo>
                                  <a:pt x="156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9" name="手繪多邊形 159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2072" y="0"/>
                                </a:moveTo>
                                <a:lnTo>
                                  <a:pt x="334" y="0"/>
                                </a:lnTo>
                                <a:lnTo>
                                  <a:pt x="0" y="112"/>
                                </a:lnTo>
                                <a:lnTo>
                                  <a:pt x="404" y="115"/>
                                </a:lnTo>
                                <a:lnTo>
                                  <a:pt x="544" y="100"/>
                                </a:lnTo>
                                <a:lnTo>
                                  <a:pt x="737" y="94"/>
                                </a:lnTo>
                                <a:lnTo>
                                  <a:pt x="1984" y="94"/>
                                </a:lnTo>
                                <a:lnTo>
                                  <a:pt x="1826" y="84"/>
                                </a:lnTo>
                                <a:lnTo>
                                  <a:pt x="492" y="84"/>
                                </a:lnTo>
                                <a:lnTo>
                                  <a:pt x="667" y="24"/>
                                </a:lnTo>
                                <a:lnTo>
                                  <a:pt x="2072" y="24"/>
                                </a:ln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0" name="手繪多邊形 160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499" y="0"/>
                                </a:moveTo>
                                <a:lnTo>
                                  <a:pt x="682" y="0"/>
                                </a:lnTo>
                                <a:lnTo>
                                  <a:pt x="327" y="41"/>
                                </a:lnTo>
                                <a:lnTo>
                                  <a:pt x="0" y="115"/>
                                </a:lnTo>
                                <a:lnTo>
                                  <a:pt x="2072" y="115"/>
                                </a:lnTo>
                                <a:lnTo>
                                  <a:pt x="1881" y="58"/>
                                </a:lnTo>
                                <a:lnTo>
                                  <a:pt x="149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1" name="手繪多邊形 161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2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  <a:lnTo>
                                  <a:pt x="2072" y="115"/>
                                </a:ln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2" name="手繪多邊形 162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2072" y="0"/>
                                </a:moveTo>
                                <a:lnTo>
                                  <a:pt x="1561" y="6"/>
                                </a:lnTo>
                                <a:lnTo>
                                  <a:pt x="965" y="47"/>
                                </a:lnTo>
                                <a:lnTo>
                                  <a:pt x="0" y="76"/>
                                </a:lnTo>
                                <a:lnTo>
                                  <a:pt x="0" y="115"/>
                                </a:lnTo>
                                <a:lnTo>
                                  <a:pt x="568" y="101"/>
                                </a:lnTo>
                                <a:lnTo>
                                  <a:pt x="1050" y="87"/>
                                </a:lnTo>
                                <a:lnTo>
                                  <a:pt x="1419" y="68"/>
                                </a:lnTo>
                                <a:lnTo>
                                  <a:pt x="2072" y="68"/>
                                </a:lnTo>
                                <a:lnTo>
                                  <a:pt x="20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3" name="手繪多邊形 163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251" y="0"/>
                                </a:moveTo>
                                <a:lnTo>
                                  <a:pt x="0" y="71"/>
                                </a:lnTo>
                                <a:lnTo>
                                  <a:pt x="215" y="96"/>
                                </a:lnTo>
                                <a:lnTo>
                                  <a:pt x="626" y="110"/>
                                </a:lnTo>
                                <a:lnTo>
                                  <a:pt x="1251" y="115"/>
                                </a:lnTo>
                                <a:lnTo>
                                  <a:pt x="1798" y="110"/>
                                </a:lnTo>
                                <a:lnTo>
                                  <a:pt x="1994" y="104"/>
                                </a:lnTo>
                                <a:lnTo>
                                  <a:pt x="1075" y="104"/>
                                </a:lnTo>
                                <a:lnTo>
                                  <a:pt x="938" y="102"/>
                                </a:lnTo>
                                <a:lnTo>
                                  <a:pt x="450" y="69"/>
                                </a:lnTo>
                                <a:lnTo>
                                  <a:pt x="450" y="41"/>
                                </a:lnTo>
                                <a:lnTo>
                                  <a:pt x="508" y="30"/>
                                </a:lnTo>
                                <a:lnTo>
                                  <a:pt x="665" y="22"/>
                                </a:lnTo>
                                <a:lnTo>
                                  <a:pt x="801" y="15"/>
                                </a:lnTo>
                                <a:lnTo>
                                  <a:pt x="958" y="11"/>
                                </a:lnTo>
                                <a:lnTo>
                                  <a:pt x="2072" y="11"/>
                                </a:lnTo>
                                <a:lnTo>
                                  <a:pt x="1857" y="5"/>
                                </a:lnTo>
                                <a:lnTo>
                                  <a:pt x="125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4" name="手繪多邊形 164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281" y="0"/>
                                </a:moveTo>
                                <a:lnTo>
                                  <a:pt x="0" y="0"/>
                                </a:lnTo>
                                <a:lnTo>
                                  <a:pt x="264" y="3"/>
                                </a:lnTo>
                                <a:lnTo>
                                  <a:pt x="753" y="10"/>
                                </a:lnTo>
                                <a:lnTo>
                                  <a:pt x="866" y="16"/>
                                </a:lnTo>
                                <a:lnTo>
                                  <a:pt x="1017" y="25"/>
                                </a:lnTo>
                                <a:lnTo>
                                  <a:pt x="1130" y="32"/>
                                </a:lnTo>
                                <a:lnTo>
                                  <a:pt x="1130" y="43"/>
                                </a:lnTo>
                                <a:lnTo>
                                  <a:pt x="1130" y="78"/>
                                </a:lnTo>
                                <a:lnTo>
                                  <a:pt x="1093" y="93"/>
                                </a:lnTo>
                                <a:lnTo>
                                  <a:pt x="527" y="110"/>
                                </a:lnTo>
                                <a:lnTo>
                                  <a:pt x="151" y="115"/>
                                </a:lnTo>
                                <a:lnTo>
                                  <a:pt x="1130" y="115"/>
                                </a:lnTo>
                                <a:lnTo>
                                  <a:pt x="1808" y="99"/>
                                </a:lnTo>
                                <a:lnTo>
                                  <a:pt x="1997" y="75"/>
                                </a:lnTo>
                                <a:lnTo>
                                  <a:pt x="2072" y="41"/>
                                </a:lnTo>
                                <a:lnTo>
                                  <a:pt x="1658" y="11"/>
                                </a:lnTo>
                                <a:lnTo>
                                  <a:pt x="12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5" name="手繪多邊形 165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854" y="0"/>
                                </a:moveTo>
                                <a:lnTo>
                                  <a:pt x="1246" y="0"/>
                                </a:lnTo>
                                <a:lnTo>
                                  <a:pt x="1387" y="3"/>
                                </a:lnTo>
                                <a:lnTo>
                                  <a:pt x="1605" y="12"/>
                                </a:lnTo>
                                <a:lnTo>
                                  <a:pt x="1651" y="16"/>
                                </a:lnTo>
                                <a:lnTo>
                                  <a:pt x="1651" y="31"/>
                                </a:lnTo>
                                <a:lnTo>
                                  <a:pt x="1573" y="38"/>
                                </a:lnTo>
                                <a:lnTo>
                                  <a:pt x="1277" y="52"/>
                                </a:lnTo>
                                <a:lnTo>
                                  <a:pt x="1075" y="60"/>
                                </a:lnTo>
                                <a:lnTo>
                                  <a:pt x="530" y="77"/>
                                </a:lnTo>
                                <a:lnTo>
                                  <a:pt x="312" y="87"/>
                                </a:lnTo>
                                <a:lnTo>
                                  <a:pt x="62" y="102"/>
                                </a:lnTo>
                                <a:lnTo>
                                  <a:pt x="0" y="109"/>
                                </a:lnTo>
                                <a:lnTo>
                                  <a:pt x="0" y="115"/>
                                </a:lnTo>
                                <a:lnTo>
                                  <a:pt x="2072" y="115"/>
                                </a:lnTo>
                                <a:lnTo>
                                  <a:pt x="2072" y="101"/>
                                </a:lnTo>
                                <a:lnTo>
                                  <a:pt x="530" y="101"/>
                                </a:lnTo>
                                <a:lnTo>
                                  <a:pt x="608" y="95"/>
                                </a:lnTo>
                                <a:lnTo>
                                  <a:pt x="748" y="89"/>
                                </a:lnTo>
                                <a:lnTo>
                                  <a:pt x="1075" y="78"/>
                                </a:lnTo>
                                <a:lnTo>
                                  <a:pt x="1542" y="61"/>
                                </a:lnTo>
                                <a:lnTo>
                                  <a:pt x="1854" y="48"/>
                                </a:lnTo>
                                <a:lnTo>
                                  <a:pt x="1979" y="40"/>
                                </a:lnTo>
                                <a:lnTo>
                                  <a:pt x="2041" y="32"/>
                                </a:lnTo>
                                <a:lnTo>
                                  <a:pt x="2041" y="14"/>
                                </a:lnTo>
                                <a:lnTo>
                                  <a:pt x="1963" y="4"/>
                                </a:lnTo>
                                <a:lnTo>
                                  <a:pt x="185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6" name="手繪多邊形 166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522" y="0"/>
                                </a:moveTo>
                                <a:lnTo>
                                  <a:pt x="843" y="0"/>
                                </a:lnTo>
                                <a:lnTo>
                                  <a:pt x="587" y="10"/>
                                </a:lnTo>
                                <a:lnTo>
                                  <a:pt x="128" y="48"/>
                                </a:lnTo>
                                <a:lnTo>
                                  <a:pt x="0" y="75"/>
                                </a:lnTo>
                                <a:lnTo>
                                  <a:pt x="0" y="111"/>
                                </a:lnTo>
                                <a:lnTo>
                                  <a:pt x="440" y="115"/>
                                </a:lnTo>
                                <a:lnTo>
                                  <a:pt x="440" y="92"/>
                                </a:lnTo>
                                <a:lnTo>
                                  <a:pt x="513" y="71"/>
                                </a:lnTo>
                                <a:lnTo>
                                  <a:pt x="770" y="44"/>
                                </a:lnTo>
                                <a:lnTo>
                                  <a:pt x="972" y="36"/>
                                </a:lnTo>
                                <a:lnTo>
                                  <a:pt x="2072" y="36"/>
                                </a:lnTo>
                                <a:lnTo>
                                  <a:pt x="1815" y="10"/>
                                </a:lnTo>
                                <a:lnTo>
                                  <a:pt x="152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7" name="手繪多邊形 167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271" y="0"/>
                                </a:moveTo>
                                <a:lnTo>
                                  <a:pt x="0" y="71"/>
                                </a:lnTo>
                                <a:lnTo>
                                  <a:pt x="215" y="96"/>
                                </a:lnTo>
                                <a:lnTo>
                                  <a:pt x="665" y="110"/>
                                </a:lnTo>
                                <a:lnTo>
                                  <a:pt x="1271" y="115"/>
                                </a:lnTo>
                                <a:lnTo>
                                  <a:pt x="1837" y="110"/>
                                </a:lnTo>
                                <a:lnTo>
                                  <a:pt x="2013" y="104"/>
                                </a:lnTo>
                                <a:lnTo>
                                  <a:pt x="1114" y="104"/>
                                </a:lnTo>
                                <a:lnTo>
                                  <a:pt x="938" y="102"/>
                                </a:lnTo>
                                <a:lnTo>
                                  <a:pt x="489" y="69"/>
                                </a:lnTo>
                                <a:lnTo>
                                  <a:pt x="489" y="41"/>
                                </a:lnTo>
                                <a:lnTo>
                                  <a:pt x="547" y="30"/>
                                </a:lnTo>
                                <a:lnTo>
                                  <a:pt x="704" y="22"/>
                                </a:lnTo>
                                <a:lnTo>
                                  <a:pt x="801" y="15"/>
                                </a:lnTo>
                                <a:lnTo>
                                  <a:pt x="997" y="11"/>
                                </a:lnTo>
                                <a:lnTo>
                                  <a:pt x="2072" y="11"/>
                                </a:lnTo>
                                <a:lnTo>
                                  <a:pt x="1896" y="5"/>
                                </a:lnTo>
                                <a:lnTo>
                                  <a:pt x="127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8" name="手繪多邊形 168"/>
                        <wps:cNvSpPr/>
                        <wps:spPr>
                          <a:xfrm>
                            <a:off x="3831480" y="9631440"/>
                            <a:ext cx="746280" cy="4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073" h="116">
                                <a:moveTo>
                                  <a:pt x="1206" y="0"/>
                                </a:moveTo>
                                <a:lnTo>
                                  <a:pt x="0" y="0"/>
                                </a:lnTo>
                                <a:lnTo>
                                  <a:pt x="264" y="3"/>
                                </a:lnTo>
                                <a:lnTo>
                                  <a:pt x="678" y="10"/>
                                </a:lnTo>
                                <a:lnTo>
                                  <a:pt x="866" y="16"/>
                                </a:lnTo>
                                <a:lnTo>
                                  <a:pt x="1017" y="25"/>
                                </a:lnTo>
                                <a:lnTo>
                                  <a:pt x="1093" y="32"/>
                                </a:lnTo>
                                <a:lnTo>
                                  <a:pt x="1130" y="43"/>
                                </a:lnTo>
                                <a:lnTo>
                                  <a:pt x="1130" y="78"/>
                                </a:lnTo>
                                <a:lnTo>
                                  <a:pt x="1017" y="93"/>
                                </a:lnTo>
                                <a:lnTo>
                                  <a:pt x="527" y="110"/>
                                </a:lnTo>
                                <a:lnTo>
                                  <a:pt x="151" y="115"/>
                                </a:lnTo>
                                <a:lnTo>
                                  <a:pt x="1093" y="115"/>
                                </a:lnTo>
                                <a:lnTo>
                                  <a:pt x="1808" y="99"/>
                                </a:lnTo>
                                <a:lnTo>
                                  <a:pt x="1997" y="75"/>
                                </a:lnTo>
                                <a:lnTo>
                                  <a:pt x="2072" y="41"/>
                                </a:lnTo>
                                <a:lnTo>
                                  <a:pt x="1658" y="11"/>
                                </a:lnTo>
                                <a:lnTo>
                                  <a:pt x="120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BD5F0" id="群組 154" o:spid="_x0000_s1026" style="position:absolute;margin-left:345.7pt;margin-top:-46.3pt;width:103.65pt;height:5.8pt;rotation:180;z-index:-503316404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">
                <v:shape id="手繪多邊形 155" o:spid="_x0000_s1027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5yj8IA&#10;AADcAAAADwAAAGRycy9kb3ducmV2LnhtbERPS2sCMRC+F/ofwhS81ayCZdkapRRKZQ8tPg49Tjez&#10;D7qZLMmo679vBMHbfHzPWa5H16sThdh5NjCbZqCIK287bgwc9h/POagoyBZ7z2TgQhHWq8eHJRbW&#10;n3lLp500KoVwLNBAKzIUWseqJYdx6gfixNU+OJQEQ6NtwHMKd72eZ9mLdthxamhxoPeWqr/d0Rn4&#10;DeNXOfuUn7I8SJ3XeRf774sxk6fx7RWU0Ch38c29sWn+YgHXZ9IF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bnKPwgAAANwAAAAPAAAAAAAAAAAAAAAAAJgCAABkcnMvZG93&#10;bnJldi54bWxQSwUGAAAAAAQABAD1AAAAhwMAAAAA&#10;" path="m1866,l1250,r142,3l1613,12r64,4l1677,31,538,77,301,87,63,102,,109r,6l2072,115r,-14l538,101r79,-6l759,89,1060,78,1566,61,1835,48r142,-8l2072,32r,-18l1977,4,1866,e" fillcolor="black" stroked="f">
                  <v:path arrowok="t"/>
                </v:shape>
                <v:shape id="手繪多邊形 156" o:spid="_x0000_s1028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s+MIA&#10;AADcAAAADwAAAGRycy9kb3ducmV2LnhtbERPS2sCMRC+C/0PYQq9aVahsmyNUgqlZQ8tPg49Tjez&#10;D7qZLMmo679vBMHbfHzPWW1G16sThdh5NjCfZaCIK287bgwc9u/THFQUZIu9ZzJwoQib9cNkhYX1&#10;Z97SaSeNSiEcCzTQigyF1rFqyWGc+YE4cbUPDiXB0Ggb8JzCXa8XWbbUDjtODS0O9NZS9bc7OgO/&#10;Yfwq5x/yU5YHqfM672L/fTHm6XF8fQElNMpdfHN/2jT/eQnXZ9IF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Oz4wgAAANwAAAAPAAAAAAAAAAAAAAAAAJgCAABkcnMvZG93&#10;bnJldi54bWxQSwUGAAAAAAQABAD1AAAAhwMAAAAA&#10;" path="m1527,l854,,563,10,145,48,18,75,,111r473,4l473,92,545,71,800,44,945,36r1127,l1818,10,1527,e" fillcolor="black" stroked="f">
                  <v:path arrowok="t"/>
                </v:shape>
                <v:shape id="手繪多邊形 157" o:spid="_x0000_s1029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JY8MA&#10;AADcAAAADwAAAGRycy9kb3ducmV2LnhtbERPS2sCMRC+F/ofwhS81ayF2mVrlFIoLXtQqh56nG5m&#10;H3QzWZKprv/eCIK3+fies1iNrlcHCrHzbGA2zUARV9523BjY7z4ec1BRkC32nsnAiSKslvd3Cyys&#10;P/I3HbbSqBTCsUADrchQaB2rlhzGqR+IE1f74FASDI22AY8p3PX6Kcvm2mHHqaHFgd5bqv62/87A&#10;bxjX5exTfspyL3Ve513sNydjJg/j2ysooVFu4qv7y6b5zy9weSZdoJ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BJY8MAAADcAAAADwAAAAAAAAAAAAAAAACYAgAAZHJzL2Rv&#10;d25yZXYueG1sUEsFBgAAAAAEAAQA9QAAAIgDAAAAAA==&#10;" path="m495,l,2,37,39,165,68r458,39l880,115r679,l1852,101,2072,76r-1064,l843,68,623,43,532,25,495,e" fillcolor="black" stroked="f">
                  <v:path arrowok="t"/>
                </v:shape>
                <v:shape id="手繪多邊形 158" o:spid="_x0000_s1030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/dEcUA&#10;AADcAAAADwAAAGRycy9kb3ducmV2LnhtbESPT0sDQQzF74LfYYjgzc5WUJa101IKouxBse3BY9zJ&#10;/sGdzDIT2+23NwfBW8J7ee+X1WYOozlRykNkB8tFAYa4iX7gzsHx8HxXgsmC7HGMTA4ulGGzvr5a&#10;YeXjmT/otJfOaAjnCh30IlNlbW56CpgXcSJWrY0poOiaOusTnjU8jPa+KB5twIG1oceJdj013/uf&#10;4OArzW/18kU+6/oobdmWQx7fL87d3szbJzBCs/yb/65fveI/KK0+oxPY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90RxQAAANwAAAAPAAAAAAAAAAAAAAAAAJgCAABkcnMv&#10;ZG93bnJldi54bWxQSwUGAAAAAAQABAD1AAAAigMAAAAA&#10;" path="m1563,l,,400,5,981,23r110,14l1091,71,981,87,400,108,73,115r1272,l1854,97,2072,76r,-48l1854,9,1563,e" fillcolor="black" stroked="f">
                  <v:path arrowok="t"/>
                </v:shape>
                <v:shape id="手繪多邊形 159" o:spid="_x0000_s1031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4isMA&#10;AADcAAAADwAAAGRycy9kb3ducmV2LnhtbERPS2sCMRC+F/wPYYTeatZCy7o1ShGksoeWqgeP083s&#10;g24mSzLq+u+bQqG3+fies1yPrlcXCrHzbGA+y0ARV9523Bg4HrYPOagoyBZ7z2TgRhHWq8ndEgvr&#10;r/xJl700KoVwLNBAKzIUWseqJYdx5gfixNU+OJQEQ6NtwGsKd71+zLJn7bDj1NDiQJuWqu/92Rn4&#10;CuN7OX+TU1kepc7rvIv9x82Y++n4+gJKaJR/8Z97Z9P8pwX8PpMu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N4isMAAADcAAAADwAAAAAAAAAAAAAAAACYAgAAZHJzL2Rv&#10;d25yZXYueG1sUEsFBgAAAAAEAAQA9QAAAIgDAAAAAA==&#10;" path="m2072,l334,,,112r404,3l544,100,737,94r1247,l1826,84,492,84,667,24r1405,l2072,e" fillcolor="black" stroked="f">
                  <v:path arrowok="t"/>
                </v:shape>
                <v:shape id="手繪多邊形 160" o:spid="_x0000_s1032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bqsUA&#10;AADcAAAADwAAAGRycy9kb3ducmV2LnhtbESPT0sDQQzF74LfYYjgzc7WQ1nWTksRRNmDYu2hx7iT&#10;/UN3MstMbLff3hwEbwnv5b1f1ts5jOZMKQ+RHSwXBRjiJvqBOweHr5eHEkwWZI9jZHJwpQzbze3N&#10;GisfL/xJ5710RkM4V+igF5kqa3PTU8C8iBOxam1MAUXX1Fmf8KLhYbSPRbGyAQfWhh4neu6pOe1/&#10;goPvNL/Xy1c51vVB2rIthzx+XJ27v5t3T2CEZvk3/12/ecVfKb4+ox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dRuqxQAAANwAAAAPAAAAAAAAAAAAAAAAAJgCAABkcnMv&#10;ZG93bnJldi54bWxQSwUGAAAAAAQABAD1AAAAigMAAAAA&#10;" path="m1499,l682,,327,41,,115r2072,l1881,58,1499,e" fillcolor="black" stroked="f">
                  <v:path arrowok="t"/>
                </v:shape>
                <v:shape id="手繪多邊形 161" o:spid="_x0000_s1033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m+McIA&#10;AADcAAAADwAAAGRycy9kb3ducmV2LnhtbERPS2vCQBC+F/oflin0VjfxICF1FRFKJYcWrYcex+zk&#10;gdnZsDvV+O+7BaG3+fies1xPblAXCrH3bCCfZaCIa297bg0cv95eClBRkC0OnsnAjSKsV48PSyyt&#10;v/KeLgdpVQrhWKKBTmQstY51Rw7jzI/EiWt8cCgJhlbbgNcU7gY9z7KFdthzauhwpG1H9fnw4wyc&#10;wvRR5e/yXVVHaYqm6OPweTPm+WnavIISmuRffHfvbJq/yOHvmXS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Ob4xwgAAANwAAAAPAAAAAAAAAAAAAAAAAJgCAABkcnMvZG93&#10;bnJldi54bWxQSwUGAAAAAAQABAD1AAAAhwMAAAAA&#10;" path="m2072,l,,,115r2072,l2072,e" fillcolor="black" stroked="f">
                  <v:path arrowok="t"/>
                </v:shape>
                <v:shape id="手繪多邊形 162" o:spid="_x0000_s1034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sgRsIA&#10;AADcAAAADwAAAGRycy9kb3ducmV2LnhtbERPS2sCMRC+F/wPYYTealYPsqxGKYWi7KGl6sHjuJl9&#10;0M1kSaa6/vumUPA2H99z1tvR9epKIXaeDcxnGSjiytuOGwOn4/tLDioKssXeMxm4U4TtZvK0xsL6&#10;G3/R9SCNSiEcCzTQigyF1rFqyWGc+YE4cbUPDiXB0Ggb8JbCXa8XWbbUDjtODS0O9NZS9X34cQYu&#10;Yfwo5zs5l+VJ6rzOu9h/3o15no6vK1BCozzE/+69TfOXC/h7Jl2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6yBGwgAAANwAAAAPAAAAAAAAAAAAAAAAAJgCAABkcnMvZG93&#10;bnJldi54bWxQSwUGAAAAAAQABAD1AAAAhwMAAAAA&#10;" path="m2072,l1561,6,965,47,,76r,39l568,101,1050,87,1419,68r653,l2072,e" fillcolor="black" stroked="f">
                  <v:path arrowok="t"/>
                </v:shape>
                <v:shape id="手繪多邊形 163" o:spid="_x0000_s1035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eF3cIA&#10;AADcAAAADwAAAGRycy9kb3ducmV2LnhtbERPS2sCMRC+C/0PYQq9aVYLsmyNUgqlZQ8tPg49Tjez&#10;D7qZLMmo679vBMHbfHzPWW1G16sThdh5NjCfZaCIK287bgwc9u/THFQUZIu9ZzJwoQib9cNkhYX1&#10;Z97SaSeNSiEcCzTQigyF1rFqyWGc+YE4cbUPDiXB0Ggb8JzCXa8XWbbUDjtODS0O9NZS9bc7OgO/&#10;Yfwq5x/yU5YHqfM672L/fTHm6XF8fQElNMpdfHN/2jR/+QzXZ9IF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4XdwgAAANwAAAAPAAAAAAAAAAAAAAAAAJgCAABkcnMvZG93&#10;bnJldi54bWxQSwUGAAAAAAQABAD1AAAAhwMAAAAA&#10;" path="m1251,l,71,215,96r411,14l1251,115r547,-5l1994,104r-919,l938,102,450,69r,-28l508,30,665,22,801,15,958,11r1114,l1857,5,1251,e" fillcolor="black" stroked="f">
                  <v:path arrowok="t"/>
                </v:shape>
                <v:shape id="手繪多邊形 164" o:spid="_x0000_s1036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4dqcIA&#10;AADcAAAADwAAAGRycy9kb3ducmV2LnhtbERPS2sCMRC+C/0PYQq9aVYpsmyNUgqlZQ8tPg49Tjez&#10;D7qZLMmo679vBMHbfHzPWW1G16sThdh5NjCfZaCIK287bgwc9u/THFQUZIu9ZzJwoQib9cNkhYX1&#10;Z97SaSeNSiEcCzTQigyF1rFqyWGc+YE4cbUPDiXB0Ggb8JzCXa8XWbbUDjtODS0O9NZS9bc7OgO/&#10;Yfwq5x/yU5YHqfM672L/fTHm6XF8fQElNMpdfHN/2jR/+QzXZ9IF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Th2pwgAAANwAAAAPAAAAAAAAAAAAAAAAAJgCAABkcnMvZG93&#10;bnJldi54bWxQSwUGAAAAAAQABAD1AAAAhwMAAAAA&#10;" path="m1281,l,,264,3r489,7l866,16r151,9l1130,32r,11l1130,78r-37,15l527,110r-376,5l1130,115,1808,99,1997,75r75,-34l1658,11,1281,e" fillcolor="black" stroked="f">
                  <v:path arrowok="t"/>
                </v:shape>
                <v:shape id="手繪多邊形 165" o:spid="_x0000_s1037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4MsIA&#10;AADcAAAADwAAAGRycy9kb3ducmV2LnhtbERPS2sCMRC+C/0PYQq9aVahsmyNUgqlZQ8tPg49Tjez&#10;D7qZLMmo679vBMHbfHzPWW1G16sThdh5NjCfZaCIK287bgwc9u/THFQUZIu9ZzJwoQib9cNkhYX1&#10;Z97SaSeNSiEcCzTQigyF1rFqyWGc+YE4cbUPDiXB0Ggb8JzCXa8XWbbUDjtODS0O9NZS9bc7OgO/&#10;Yfwq5x/yU5YHqfM672L/fTHm6XF8fQElNMpdfHN/2jR/+QzXZ9IF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rgywgAAANwAAAAPAAAAAAAAAAAAAAAAAJgCAABkcnMvZG93&#10;bnJldi54bWxQSwUGAAAAAAQABAD1AAAAhwMAAAAA&#10;" path="m1854,l1246,r141,3l1605,12r46,4l1651,31r-78,7l1277,52r-202,8l530,77,312,87,62,102,,109r,6l2072,115r,-14l530,101r78,-6l748,89,1075,78,1542,61,1854,48r125,-8l2041,32r,-18l1963,4,1854,e" fillcolor="black" stroked="f">
                  <v:path arrowok="t"/>
                </v:shape>
                <v:shape id="手繪多邊形 166" o:spid="_x0000_s1038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AmRcIA&#10;AADcAAAADwAAAGRycy9kb3ducmV2LnhtbERPyWrDMBC9F/oPYgq9NXJyMMaNEkqhNPjQkOXQ49Qa&#10;L9QaGWmaOH9fBQK5zeOts1xPblAnCrH3bGA+y0AR19723Bo4Hj5eClBRkC0OnsnAhSKsV48PSyyt&#10;P/OOTntpVQrhWKKBTmQstY51Rw7jzI/EiWt8cCgJhlbbgOcU7ga9yLJcO+w5NXQ40ntH9e/+zxn4&#10;CdNXNf+U76o6SlM0RR+H7cWY56fp7RWU0CR38c29sWl+nsP1mXSBX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CZFwgAAANwAAAAPAAAAAAAAAAAAAAAAAJgCAABkcnMvZG93&#10;bnJldi54bWxQSwUGAAAAAAQABAD1AAAAhwMAAAAA&#10;" path="m1522,l843,,587,10,128,48,,75r,36l440,115r,-23l513,71,770,44,972,36r1100,l1815,10,1522,e" fillcolor="black" stroked="f">
                  <v:path arrowok="t"/>
                </v:shape>
                <v:shape id="手繪多邊形 167" o:spid="_x0000_s1039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D3sIA&#10;AADcAAAADwAAAGRycy9kb3ducmV2LnhtbERPS2sCMRC+F/ofwhS81awe7LI1SimUyh5afBx6nG5m&#10;H3QzWZJR13/fCIK3+fies1yPrlcnCrHzbGA2zUARV9523Bg47D+ec1BRkC32nsnAhSKsV48PSyys&#10;P/OWTjtpVArhWKCBVmQotI5VSw7j1A/Eiat9cCgJhkbbgOcU7no9z7KFdthxamhxoPeWqr/d0Rn4&#10;DeNXOfuUn7I8SJ3XeRf774sxk6fx7RWU0Ch38c29sWn+4gWuz6QL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IPewgAAANwAAAAPAAAAAAAAAAAAAAAAAJgCAABkcnMvZG93&#10;bnJldi54bWxQSwUGAAAAAAQABAD1AAAAhwMAAAAA&#10;" path="m1271,l,71,215,96r450,14l1271,115r566,-5l2013,104r-899,l938,102,489,69r,-28l547,30,704,22r97,-7l997,11r1075,l1896,5,1271,e" fillcolor="black" stroked="f">
                  <v:path arrowok="t"/>
                </v:shape>
                <v:shape id="手繪多邊形 168" o:spid="_x0000_s1040" style="position:absolute;left:3831480;top:9631440;width:746280;height:41760;visibility:visible;mso-wrap-style:square;v-text-anchor:top" coordsize="207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MXrMUA&#10;AADcAAAADwAAAGRycy9kb3ducmV2LnhtbESPT0sDQQzF74LfYYjgzc7WQ1nWTksRRNmDYu2hx7iT&#10;/UN3MstMbLff3hwEbwnv5b1f1ts5jOZMKQ+RHSwXBRjiJvqBOweHr5eHEkwWZI9jZHJwpQzbze3N&#10;GisfL/xJ5710RkM4V+igF5kqa3PTU8C8iBOxam1MAUXX1Fmf8KLhYbSPRbGyAQfWhh4neu6pOe1/&#10;goPvNL/Xy1c51vVB2rIthzx+XJ27v5t3T2CEZvk3/12/ecVfKa0+oxPY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xesxQAAANwAAAAPAAAAAAAAAAAAAAAAAJgCAABkcnMv&#10;ZG93bnJldi54bWxQSwUGAAAAAAQABAD1AAAAigMAAAAA&#10;" path="m1206,l,,264,3r414,7l866,16r151,9l1093,32r37,11l1130,78,1017,93,527,110r-376,5l1093,115,1808,99,1997,75r75,-34l1658,11,1206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7" behindDoc="1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-347345</wp:posOffset>
                </wp:positionV>
                <wp:extent cx="400685" cy="93345"/>
                <wp:effectExtent l="0" t="0" r="0" b="0"/>
                <wp:wrapNone/>
                <wp:docPr id="169" name="群組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99960" cy="92880"/>
                          <a:chOff x="0" y="0"/>
                          <a:chExt cx="0" cy="0"/>
                        </a:xfrm>
                      </wpg:grpSpPr>
                      <wps:wsp>
                        <wps:cNvPr id="170" name="手繪多邊形 170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122" y="146"/>
                                </a:lnTo>
                                <a:lnTo>
                                  <a:pt x="122" y="80"/>
                                </a:lnTo>
                                <a:lnTo>
                                  <a:pt x="564" y="80"/>
                                </a:lnTo>
                                <a:lnTo>
                                  <a:pt x="564" y="62"/>
                                </a:lnTo>
                                <a:lnTo>
                                  <a:pt x="122" y="62"/>
                                </a:lnTo>
                                <a:lnTo>
                                  <a:pt x="122" y="17"/>
                                </a:lnTo>
                                <a:lnTo>
                                  <a:pt x="630" y="17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1" name="手繪多邊形 171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2" name="手繪多邊形 172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369" y="0"/>
                                </a:moveTo>
                                <a:lnTo>
                                  <a:pt x="218" y="0"/>
                                </a:lnTo>
                                <a:lnTo>
                                  <a:pt x="142" y="7"/>
                                </a:lnTo>
                                <a:lnTo>
                                  <a:pt x="28" y="35"/>
                                </a:lnTo>
                                <a:lnTo>
                                  <a:pt x="0" y="53"/>
                                </a:lnTo>
                                <a:lnTo>
                                  <a:pt x="0" y="97"/>
                                </a:lnTo>
                                <a:lnTo>
                                  <a:pt x="28" y="114"/>
                                </a:lnTo>
                                <a:lnTo>
                                  <a:pt x="85" y="128"/>
                                </a:lnTo>
                                <a:lnTo>
                                  <a:pt x="142" y="139"/>
                                </a:lnTo>
                                <a:lnTo>
                                  <a:pt x="227" y="146"/>
                                </a:lnTo>
                                <a:lnTo>
                                  <a:pt x="403" y="146"/>
                                </a:lnTo>
                                <a:lnTo>
                                  <a:pt x="469" y="143"/>
                                </a:lnTo>
                                <a:lnTo>
                                  <a:pt x="568" y="126"/>
                                </a:lnTo>
                                <a:lnTo>
                                  <a:pt x="270" y="126"/>
                                </a:lnTo>
                                <a:lnTo>
                                  <a:pt x="218" y="122"/>
                                </a:lnTo>
                                <a:lnTo>
                                  <a:pt x="142" y="108"/>
                                </a:lnTo>
                                <a:lnTo>
                                  <a:pt x="128" y="95"/>
                                </a:lnTo>
                                <a:lnTo>
                                  <a:pt x="118" y="80"/>
                                </a:lnTo>
                                <a:lnTo>
                                  <a:pt x="630" y="80"/>
                                </a:lnTo>
                                <a:lnTo>
                                  <a:pt x="630" y="60"/>
                                </a:lnTo>
                                <a:lnTo>
                                  <a:pt x="128" y="60"/>
                                </a:lnTo>
                                <a:lnTo>
                                  <a:pt x="137" y="48"/>
                                </a:lnTo>
                                <a:lnTo>
                                  <a:pt x="152" y="39"/>
                                </a:lnTo>
                                <a:lnTo>
                                  <a:pt x="218" y="24"/>
                                </a:lnTo>
                                <a:lnTo>
                                  <a:pt x="270" y="20"/>
                                </a:lnTo>
                                <a:lnTo>
                                  <a:pt x="554" y="20"/>
                                </a:lnTo>
                                <a:lnTo>
                                  <a:pt x="554" y="19"/>
                                </a:lnTo>
                                <a:lnTo>
                                  <a:pt x="512" y="12"/>
                                </a:lnTo>
                                <a:lnTo>
                                  <a:pt x="422" y="4"/>
                                </a:lnTo>
                                <a:lnTo>
                                  <a:pt x="36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3" name="手繪多邊形 173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344" y="0"/>
                                </a:moveTo>
                                <a:lnTo>
                                  <a:pt x="298" y="47"/>
                                </a:lnTo>
                                <a:lnTo>
                                  <a:pt x="241" y="89"/>
                                </a:lnTo>
                                <a:lnTo>
                                  <a:pt x="103" y="136"/>
                                </a:lnTo>
                                <a:lnTo>
                                  <a:pt x="0" y="146"/>
                                </a:lnTo>
                                <a:lnTo>
                                  <a:pt x="481" y="146"/>
                                </a:lnTo>
                                <a:lnTo>
                                  <a:pt x="584" y="89"/>
                                </a:lnTo>
                                <a:lnTo>
                                  <a:pt x="630" y="10"/>
                                </a:lnTo>
                                <a:lnTo>
                                  <a:pt x="34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4" name="手繪多邊形 174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447" y="0"/>
                                </a:moveTo>
                                <a:lnTo>
                                  <a:pt x="0" y="0"/>
                                </a:lnTo>
                                <a:lnTo>
                                  <a:pt x="103" y="14"/>
                                </a:lnTo>
                                <a:lnTo>
                                  <a:pt x="286" y="57"/>
                                </a:lnTo>
                                <a:lnTo>
                                  <a:pt x="344" y="96"/>
                                </a:lnTo>
                                <a:lnTo>
                                  <a:pt x="344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139"/>
                                </a:lnTo>
                                <a:lnTo>
                                  <a:pt x="584" y="78"/>
                                </a:lnTo>
                                <a:lnTo>
                                  <a:pt x="44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5" name="手繪多邊形 175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219" y="0"/>
                                </a:moveTo>
                                <a:lnTo>
                                  <a:pt x="27" y="0"/>
                                </a:lnTo>
                                <a:lnTo>
                                  <a:pt x="351" y="69"/>
                                </a:lnTo>
                                <a:lnTo>
                                  <a:pt x="0" y="146"/>
                                </a:lnTo>
                                <a:lnTo>
                                  <a:pt x="199" y="146"/>
                                </a:lnTo>
                                <a:lnTo>
                                  <a:pt x="444" y="89"/>
                                </a:lnTo>
                                <a:lnTo>
                                  <a:pt x="630" y="89"/>
                                </a:lnTo>
                                <a:lnTo>
                                  <a:pt x="537" y="69"/>
                                </a:lnTo>
                                <a:lnTo>
                                  <a:pt x="630" y="51"/>
                                </a:lnTo>
                                <a:lnTo>
                                  <a:pt x="444" y="51"/>
                                </a:lnTo>
                                <a:lnTo>
                                  <a:pt x="431" y="47"/>
                                </a:lnTo>
                                <a:lnTo>
                                  <a:pt x="365" y="30"/>
                                </a:ln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6" name="手繪多邊形 176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256" y="0"/>
                                </a:moveTo>
                                <a:lnTo>
                                  <a:pt x="0" y="0"/>
                                </a:lnTo>
                                <a:lnTo>
                                  <a:pt x="356" y="146"/>
                                </a:lnTo>
                                <a:lnTo>
                                  <a:pt x="630" y="146"/>
                                </a:lnTo>
                                <a:lnTo>
                                  <a:pt x="25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7" name="手繪多邊形 177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350" y="0"/>
                                </a:lnTo>
                                <a:lnTo>
                                  <a:pt x="0" y="146"/>
                                </a:lnTo>
                                <a:lnTo>
                                  <a:pt x="28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8" name="手繪多邊形 178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9" name="手繪多邊形 179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0" name="手繪多邊形 180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184" y="0"/>
                                </a:moveTo>
                                <a:lnTo>
                                  <a:pt x="0" y="0"/>
                                </a:lnTo>
                                <a:lnTo>
                                  <a:pt x="61" y="97"/>
                                </a:lnTo>
                                <a:lnTo>
                                  <a:pt x="161" y="146"/>
                                </a:lnTo>
                                <a:lnTo>
                                  <a:pt x="415" y="146"/>
                                </a:lnTo>
                                <a:lnTo>
                                  <a:pt x="538" y="97"/>
                                </a:lnTo>
                                <a:lnTo>
                                  <a:pt x="630" y="0"/>
                                </a:lnTo>
                                <a:lnTo>
                                  <a:pt x="230" y="0"/>
                                </a:lnTo>
                                <a:lnTo>
                                  <a:pt x="18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1" name="手繪多邊形 181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133" y="146"/>
                                </a:lnTo>
                                <a:lnTo>
                                  <a:pt x="133" y="133"/>
                                </a:lnTo>
                                <a:lnTo>
                                  <a:pt x="283" y="133"/>
                                </a:lnTo>
                                <a:lnTo>
                                  <a:pt x="277" y="131"/>
                                </a:lnTo>
                                <a:lnTo>
                                  <a:pt x="231" y="128"/>
                                </a:lnTo>
                                <a:lnTo>
                                  <a:pt x="202" y="125"/>
                                </a:lnTo>
                                <a:lnTo>
                                  <a:pt x="173" y="121"/>
                                </a:lnTo>
                                <a:lnTo>
                                  <a:pt x="162" y="116"/>
                                </a:lnTo>
                                <a:lnTo>
                                  <a:pt x="144" y="111"/>
                                </a:lnTo>
                                <a:lnTo>
                                  <a:pt x="133" y="103"/>
                                </a:lnTo>
                                <a:lnTo>
                                  <a:pt x="133" y="81"/>
                                </a:lnTo>
                                <a:lnTo>
                                  <a:pt x="150" y="71"/>
                                </a:lnTo>
                                <a:lnTo>
                                  <a:pt x="231" y="57"/>
                                </a:lnTo>
                                <a:lnTo>
                                  <a:pt x="295" y="53"/>
                                </a:lnTo>
                                <a:lnTo>
                                  <a:pt x="630" y="53"/>
                                </a:lnTo>
                                <a:lnTo>
                                  <a:pt x="618" y="52"/>
                                </a:lnTo>
                                <a:lnTo>
                                  <a:pt x="144" y="52"/>
                                </a:lnTo>
                                <a:lnTo>
                                  <a:pt x="14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2" name="手繪多邊形 182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440" y="0"/>
                                </a:moveTo>
                                <a:lnTo>
                                  <a:pt x="24" y="0"/>
                                </a:lnTo>
                                <a:lnTo>
                                  <a:pt x="131" y="8"/>
                                </a:lnTo>
                                <a:lnTo>
                                  <a:pt x="214" y="20"/>
                                </a:lnTo>
                                <a:lnTo>
                                  <a:pt x="297" y="33"/>
                                </a:lnTo>
                                <a:lnTo>
                                  <a:pt x="333" y="50"/>
                                </a:lnTo>
                                <a:lnTo>
                                  <a:pt x="333" y="97"/>
                                </a:lnTo>
                                <a:lnTo>
                                  <a:pt x="297" y="115"/>
                                </a:lnTo>
                                <a:lnTo>
                                  <a:pt x="131" y="141"/>
                                </a:lnTo>
                                <a:lnTo>
                                  <a:pt x="0" y="146"/>
                                </a:lnTo>
                                <a:lnTo>
                                  <a:pt x="416" y="146"/>
                                </a:lnTo>
                                <a:lnTo>
                                  <a:pt x="571" y="130"/>
                                </a:lnTo>
                                <a:lnTo>
                                  <a:pt x="630" y="104"/>
                                </a:lnTo>
                                <a:lnTo>
                                  <a:pt x="630" y="42"/>
                                </a:lnTo>
                                <a:lnTo>
                                  <a:pt x="571" y="20"/>
                                </a:ln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3" name="手繪多邊形 183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443" y="0"/>
                                </a:moveTo>
                                <a:lnTo>
                                  <a:pt x="171" y="0"/>
                                </a:lnTo>
                                <a:lnTo>
                                  <a:pt x="70" y="51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552" y="51"/>
                                </a:lnTo>
                                <a:lnTo>
                                  <a:pt x="44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4" name="手繪多邊形 184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5" name="手繪多邊形 185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手繪多邊形 186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7" name="手繪多邊形 187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8" name="手繪多邊形 188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9" name="手繪多邊形 189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2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"/>
                                </a:lnTo>
                                <a:lnTo>
                                  <a:pt x="285" y="146"/>
                                </a:lnTo>
                                <a:lnTo>
                                  <a:pt x="464" y="146"/>
                                </a:lnTo>
                                <a:lnTo>
                                  <a:pt x="547" y="146"/>
                                </a:lnTo>
                                <a:lnTo>
                                  <a:pt x="630" y="145"/>
                                </a:lnTo>
                                <a:lnTo>
                                  <a:pt x="582" y="120"/>
                                </a:lnTo>
                                <a:lnTo>
                                  <a:pt x="380" y="120"/>
                                </a:lnTo>
                                <a:lnTo>
                                  <a:pt x="333" y="118"/>
                                </a:lnTo>
                                <a:lnTo>
                                  <a:pt x="309" y="116"/>
                                </a:lnTo>
                                <a:lnTo>
                                  <a:pt x="309" y="112"/>
                                </a:lnTo>
                                <a:lnTo>
                                  <a:pt x="285" y="106"/>
                                </a:lnTo>
                                <a:lnTo>
                                  <a:pt x="28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0" name="手繪多邊形 190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360" y="146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1" name="手繪多邊形 191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2" name="手繪多邊形 192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0" y="41"/>
                                </a:lnTo>
                                <a:lnTo>
                                  <a:pt x="0" y="146"/>
                                </a:lnTo>
                                <a:lnTo>
                                  <a:pt x="630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3" name="手繪多邊形 193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0" y="0"/>
                                </a:moveTo>
                                <a:lnTo>
                                  <a:pt x="24" y="135"/>
                                </a:lnTo>
                                <a:lnTo>
                                  <a:pt x="107" y="146"/>
                                </a:lnTo>
                                <a:lnTo>
                                  <a:pt x="166" y="146"/>
                                </a:lnTo>
                                <a:lnTo>
                                  <a:pt x="380" y="146"/>
                                </a:lnTo>
                                <a:lnTo>
                                  <a:pt x="487" y="119"/>
                                </a:lnTo>
                                <a:lnTo>
                                  <a:pt x="630" y="22"/>
                                </a:lnTo>
                                <a:lnTo>
                                  <a:pt x="107" y="22"/>
                                </a:lnTo>
                                <a:lnTo>
                                  <a:pt x="48" y="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4" name="手繪多邊形 194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186" y="0"/>
                                </a:moveTo>
                                <a:lnTo>
                                  <a:pt x="0" y="0"/>
                                </a:lnTo>
                                <a:lnTo>
                                  <a:pt x="387" y="118"/>
                                </a:lnTo>
                                <a:lnTo>
                                  <a:pt x="365" y="129"/>
                                </a:lnTo>
                                <a:lnTo>
                                  <a:pt x="329" y="136"/>
                                </a:lnTo>
                                <a:lnTo>
                                  <a:pt x="301" y="139"/>
                                </a:lnTo>
                                <a:lnTo>
                                  <a:pt x="279" y="143"/>
                                </a:lnTo>
                                <a:lnTo>
                                  <a:pt x="236" y="146"/>
                                </a:lnTo>
                                <a:lnTo>
                                  <a:pt x="451" y="146"/>
                                </a:lnTo>
                                <a:lnTo>
                                  <a:pt x="465" y="144"/>
                                </a:lnTo>
                                <a:lnTo>
                                  <a:pt x="515" y="133"/>
                                </a:lnTo>
                                <a:lnTo>
                                  <a:pt x="551" y="120"/>
                                </a:lnTo>
                                <a:lnTo>
                                  <a:pt x="551" y="118"/>
                                </a:lnTo>
                                <a:lnTo>
                                  <a:pt x="630" y="94"/>
                                </a:lnTo>
                                <a:lnTo>
                                  <a:pt x="480" y="94"/>
                                </a:lnTo>
                                <a:lnTo>
                                  <a:pt x="451" y="88"/>
                                </a:lnTo>
                                <a:lnTo>
                                  <a:pt x="437" y="82"/>
                                </a:lnTo>
                                <a:lnTo>
                                  <a:pt x="430" y="77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95" name="手繪多邊形 195"/>
                        <wps:cNvSpPr/>
                        <wps:spPr>
                          <a:xfrm>
                            <a:off x="4188240" y="9767880"/>
                            <a:ext cx="227160" cy="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631" h="147">
                                <a:moveTo>
                                  <a:pt x="630" y="0"/>
                                </a:moveTo>
                                <a:lnTo>
                                  <a:pt x="388" y="0"/>
                                </a:lnTo>
                                <a:lnTo>
                                  <a:pt x="87" y="108"/>
                                </a:lnTo>
                                <a:lnTo>
                                  <a:pt x="48" y="122"/>
                                </a:lnTo>
                                <a:lnTo>
                                  <a:pt x="19" y="136"/>
                                </a:lnTo>
                                <a:lnTo>
                                  <a:pt x="0" y="146"/>
                                </a:lnTo>
                                <a:lnTo>
                                  <a:pt x="204" y="146"/>
                                </a:lnTo>
                                <a:lnTo>
                                  <a:pt x="6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00F97" id="群組 169" o:spid="_x0000_s1026" style="position:absolute;margin-left:395.25pt;margin-top:-27.35pt;width:31.55pt;height:7.35pt;rotation:180;z-index:-503316403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">
                <v:shape id="手繪多邊形 170" o:spid="_x0000_s1027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EpsMA&#10;AADcAAAADwAAAGRycy9kb3ducmV2LnhtbESPQWvDMAyF74P9B6NBb6vTHrqR1S1podBrsxHYTcSa&#10;ExbLwXaa7N9Ph8FuEu/pvU/74+IHdaeY+sAGNusCFHEbbM/OwMf75fkVVMrIFofAZOCHEhwPjw97&#10;LG2Y+Ub3OjslIZxKNNDlPJZap7Yjj2kdRmLRvkL0mGWNTtuIs4T7QW+LYqc99iwNHY507qj9ridv&#10;YOqb01Rfq6ldhubiqmaOu09nzOppqd5AZVryv/nv+moF/0Xw5RmZQB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FEpsMAAADcAAAADwAAAAAAAAAAAAAAAACYAgAAZHJzL2Rv&#10;d25yZXYueG1sUEsFBgAAAAAEAAQA9QAAAIgDAAAAAA==&#10;" path="m630,l,,,146r122,l122,80r442,l564,62r-442,l122,17r508,l630,e" fillcolor="black" stroked="f">
                  <v:path arrowok="t"/>
                </v:shape>
                <v:shape id="手繪多邊形 171" o:spid="_x0000_s1028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3hPcEA&#10;AADcAAAADwAAAGRycy9kb3ducmV2LnhtbERPPWvDMBDdC/kP4gLdGtkd0uJGMU4gkDVuMXQ7rIts&#10;Yp2MJMfuv48KhW73eJ+3Kxc7iDv50DtWkG8yEMSt0z0bBV+fp5d3ECEiaxwck4IfClDuV087LLSb&#10;+UL3OhqRQjgUqKCLcSykDG1HFsPGjcSJuzpvMSbojdQe5xRuB/maZVtpsefU0OFIx47aWz1ZBVPf&#10;HKb6XE3tMjQnUzWz334bpZ7XS/UBItIS/8V/7rNO899y+H0mX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N4T3BAAAA3AAAAA8AAAAAAAAAAAAAAAAAmAIAAGRycy9kb3du&#10;cmV2LnhtbFBLBQYAAAAABAAEAPUAAACGAwAAAAA=&#10;" path="m630,l,,,146r630,l630,e" fillcolor="black" stroked="f">
                  <v:path arrowok="t"/>
                </v:shape>
                <v:shape id="手繪多邊形 172" o:spid="_x0000_s1029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9/SsAA&#10;AADcAAAADwAAAGRycy9kb3ducmV2LnhtbERPTYvCMBC9L/gfwgh703Q9qFSjdAXB61YpeBua2bRs&#10;MylJauu/3ywIe5vH+5z9cbKdeJAPrWMFH8sMBHHtdMtGwe16XmxBhIissXNMCp4U4HiYve0x127k&#10;L3qU0YgUwiFHBU2MfS5lqBuyGJauJ07ct/MWY4LeSO1xTOG2k6ssW0uLLaeGBns6NVT/lINVMLTV&#10;51BeiqGeuupsimr067tR6n0+FTsQkab4L365LzrN36zg75l0gT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9/SsAAAADcAAAADwAAAAAAAAAAAAAAAACYAgAAZHJzL2Rvd25y&#10;ZXYueG1sUEsFBgAAAAAEAAQA9QAAAIUDAAAAAA==&#10;" path="m369,l218,,142,7,28,35,,53,,97r28,17l85,128r57,11l227,146r176,l469,143r99,-17l270,126r-52,-4l142,108,128,95,118,80r512,l630,60r-502,l137,48r15,-9l218,24r52,-4l554,20r,-1l512,12,422,4,369,e" fillcolor="black" stroked="f">
                  <v:path arrowok="t"/>
                </v:shape>
                <v:shape id="手繪多邊形 173" o:spid="_x0000_s1030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Pa0cAA&#10;AADcAAAADwAAAGRycy9kb3ducmV2LnhtbERP32vCMBB+H/g/hBN8m+kU3OiMUgXBV6sU9nY0t7Ss&#10;uZQktfW/N4PB3u7j+3nb/WQ7cScfWscK3pYZCOLa6ZaNgtv19PoBIkRkjZ1jUvCgAPvd7GWLuXYj&#10;X+heRiNSCIccFTQx9rmUoW7IYli6njhx385bjAl6I7XHMYXbTq6ybCMttpwaGuzp2FD9Uw5WwdBW&#10;h6E8F0M9ddXJFNXoN19GqcV8Kj5BRJriv/jPfdZp/vs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Pa0cAAAADcAAAADwAAAAAAAAAAAAAAAACYAgAAZHJzL2Rvd25y&#10;ZXYueG1sUEsFBgAAAAAEAAQA9QAAAIUDAAAAAA==&#10;" path="m344,l298,47,241,89,103,136,,146r481,l584,89,630,10,344,e" fillcolor="black" stroked="f">
                  <v:path arrowok="t"/>
                </v:shape>
                <v:shape id="手繪多邊形 174" o:spid="_x0000_s1031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CpcAA&#10;AADcAAAADwAAAGRycy9kb3ducmV2LnhtbERP32vCMBB+H/g/hBN8m+lE3OiMUgXBV6sU9nY0t7Ss&#10;uZQktfW/N4PB3u7j+3nb/WQ7cScfWscK3pYZCOLa6ZaNgtv19PoBIkRkjZ1jUvCgAPvd7GWLuXYj&#10;X+heRiNSCIccFTQx9rmUoW7IYli6njhx385bjAl6I7XHMYXbTq6ybCMttpwaGuzp2FD9Uw5WwdBW&#10;h6E8F0M9ddXJFNXoN19GqcV8Kj5BRJriv/jPfdZp/vs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pCpcAAAADcAAAADwAAAAAAAAAAAAAAAACYAgAAZHJzL2Rvd25y&#10;ZXYueG1sUEsFBgAAAAAEAAQA9QAAAIUDAAAAAA==&#10;" path="m447,l,,103,14,286,57r58,39l344,146r286,l630,139,584,78,447,e" fillcolor="black" stroked="f">
                  <v:path arrowok="t"/>
                </v:shape>
                <v:shape id="手繪多邊形 175" o:spid="_x0000_s1032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nPsAA&#10;AADcAAAADwAAAGRycy9kb3ducmV2LnhtbERP32vCMBB+H/g/hBN8m+kE3eiMUgXBV6sU9nY0t7Ss&#10;uZQktfW/N4PB3u7j+3nb/WQ7cScfWscK3pYZCOLa6ZaNgtv19PoBIkRkjZ1jUvCgAPvd7GWLuXYj&#10;X+heRiNSCIccFTQx9rmUoW7IYli6njhx385bjAl6I7XHMYXbTq6ybCMttpwaGuzp2FD9Uw5WwdBW&#10;h6E8F0M9ddXJFNXoN19GqcV8Kj5BRJriv/jPfdZp/vs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bnPsAAAADcAAAADwAAAAAAAAAAAAAAAACYAgAAZHJzL2Rvd25y&#10;ZXYueG1sUEsFBgAAAAAEAAQA9QAAAIUDAAAAAA==&#10;" path="m219,l27,,351,69,,146r199,l444,89r186,l537,69,630,51r-186,l431,47,365,30,219,e" fillcolor="black" stroked="f">
                  <v:path arrowok="t"/>
                </v:shape>
                <v:shape id="手繪多邊形 176" o:spid="_x0000_s1033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R5ScEA&#10;AADcAAAADwAAAGRycy9kb3ducmV2LnhtbERPPWvDMBDdA/0P4grdGrkd3OBGNk4hkLVuMGQ7rKts&#10;Yp2MJMfuv68KhWz3eJ+3r1Y7ihv5MDhW8LLNQBB3Tg9sFJy/js87ECEiaxwdk4IfClCVD5s9Ftot&#10;/Em3JhqRQjgUqKCPcSqkDF1PFsPWTcSJ+3beYkzQG6k9LincjvI1y3JpceDU0ONEHz1112a2Cuah&#10;PczNqZ67dWyPpm4Xn1+MUk+Pa/0OItIa7+J/90mn+W85/D2TLpD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keUnBAAAA3AAAAA8AAAAAAAAAAAAAAAAAmAIAAGRycy9kb3du&#10;cmV2LnhtbFBLBQYAAAAABAAEAPUAAACGAwAAAAA=&#10;" path="m256,l,,356,146r274,l256,e" fillcolor="black" stroked="f">
                  <v:path arrowok="t"/>
                </v:shape>
                <v:shape id="手繪多邊形 177" o:spid="_x0000_s1034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c0sAA&#10;AADcAAAADwAAAGRycy9kb3ducmV2LnhtbERPTYvCMBC9L/gfwgje1nQ96FKN0hUEr3aXgrehmU3L&#10;NpOSpLb+eyMIe5vH+5zdYbKduJEPrWMFH8sMBHHtdMtGwc/36f0TRIjIGjvHpOBOAQ772dsOc+1G&#10;vtCtjEakEA45Kmhi7HMpQ92QxbB0PXHifp23GBP0RmqPYwq3nVxl2VpabDk1NNjTsaH6rxysgqGt&#10;vobyXAz11FUnU1SjX1+NUov5VGxBRJriv/jlPus0f7OB5zPpAr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jc0sAAAADcAAAADwAAAAAAAAAAAAAAAACYAgAAZHJzL2Rvd25y&#10;ZXYueG1sUEsFBgAAAAAEAAQA9QAAAIUDAAAAAA==&#10;" path="m630,l350,,,146r280,l630,e" fillcolor="black" stroked="f">
                  <v:path arrowok="t"/>
                </v:shape>
                <v:shape id="手繪多邊形 178" o:spid="_x0000_s1035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IoMMA&#10;AADcAAAADwAAAGRycy9kb3ducmV2LnhtbESPQWvDMAyF74P9B6NBb6vTHrqR1S1podBrsxHYTcSa&#10;ExbLwXaa7N9Ph8FuEu/pvU/74+IHdaeY+sAGNusCFHEbbM/OwMf75fkVVMrIFofAZOCHEhwPjw97&#10;LG2Y+Ub3OjslIZxKNNDlPJZap7Yjj2kdRmLRvkL0mGWNTtuIs4T7QW+LYqc99iwNHY507qj9ridv&#10;YOqb01Rfq6ldhubiqmaOu09nzOppqd5AZVryv/nv+moF/0Vo5RmZQB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dIoMMAAADcAAAADwAAAAAAAAAAAAAAAACYAgAAZHJzL2Rv&#10;d25yZXYueG1sUEsFBgAAAAAEAAQA9QAAAIgDAAAAAA==&#10;" path="m630,l,,,146r630,l630,e" fillcolor="black" stroked="f">
                  <v:path arrowok="t"/>
                </v:shape>
                <v:shape id="手繪多邊形 179" o:spid="_x0000_s1036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O8EA&#10;AADcAAAADwAAAGRycy9kb3ducmV2LnhtbERPTWvCQBC9F/wPywi91Y0ebI2uEgXBa9MS8DZkx00w&#10;Oxt2Nyb++26h0Ns83ufsDpPtxIN8aB0rWC4yEMS10y0bBd9f57cPECEia+wck4InBTjsZy87zLUb&#10;+ZMeZTQihXDIUUETY59LGeqGLIaF64kTd3PeYkzQG6k9jincdnKVZWtpseXU0GBPp4bqezlYBUNb&#10;HYfyUgz11FVnU1SjX1+NUq/zqdiCiDTFf/Gf+6LT/PcN/D6TL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77TvBAAAA3AAAAA8AAAAAAAAAAAAAAAAAmAIAAGRycy9kb3du&#10;cmV2LnhtbFBLBQYAAAAABAAEAPUAAACGAwAAAAA=&#10;" path="m630,l,,,146r630,l630,e" fillcolor="black" stroked="f">
                  <v:path arrowok="t"/>
                </v:shape>
                <v:shape id="手繪多邊形 180" o:spid="_x0000_s1037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Q0gcMA&#10;AADcAAAADwAAAGRycy9kb3ducmV2LnhtbESPQWvDMAyF74P9B6PBbqvTHkrJ6pa0UOh12QjsJmLN&#10;CY3lYDtN+u+nw2A3iff03qf9cfGDulNMfWAD61UBirgNtmdn4Ovz8rYDlTKyxSEwGXhQguPh+WmP&#10;pQ0zf9C9zk5JCKcSDXQ5j6XWqe3IY1qFkVi0nxA9Zlmj0zbiLOF+0Jui2GqPPUtDhyOdO2pv9eQN&#10;TH1zmuprNbXL0Fxc1cxx++2MeX1ZqndQmZb8b/67vlrB3wm+PCMT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Q0gcMAAADcAAAADwAAAAAAAAAAAAAAAACYAgAAZHJzL2Rv&#10;d25yZXYueG1sUEsFBgAAAAAEAAQA9QAAAIgDAAAAAA==&#10;" path="m184,l,,61,97r100,49l415,146,538,97,630,,230,,184,e" fillcolor="black" stroked="f">
                  <v:path arrowok="t"/>
                </v:shape>
                <v:shape id="手繪多邊形 181" o:spid="_x0000_s1038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RGr8A&#10;AADcAAAADwAAAGRycy9kb3ducmV2LnhtbERPTYvCMBC9C/6HMMLeNNWDSDVKVxC8blcK3oZmTMs2&#10;k5KktvvvN4Kwt3m8zzmcJtuJJ/nQOlawXmUgiGunWzYKbt+X5Q5EiMgaO8ek4JcCnI7z2QFz7Ub+&#10;omcZjUghHHJU0MTY51KGuiGLYeV64sQ9nLcYE/RGao9jCred3GTZVlpsOTU02NO5ofqnHKyCoa0+&#10;h/JaDPXUVRdTVKPf3o1SH4up2IOINMV/8dt91Wn+bg2vZ9IF8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JEavwAAANwAAAAPAAAAAAAAAAAAAAAAAJgCAABkcnMvZG93bnJl&#10;di54bWxQSwUGAAAAAAQABAD1AAAAhAMAAAAA&#10;" path="m144,l,,,146r133,l133,133r150,l277,131r-46,-3l202,125r-29,-4l162,116r-18,-5l133,103r,-22l150,71,231,57r64,-4l630,53,618,52r-474,l144,e" fillcolor="black" stroked="f">
                  <v:path arrowok="t"/>
                </v:shape>
                <v:shape id="手繪多邊形 182" o:spid="_x0000_s1039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Pbb8A&#10;AADcAAAADwAAAGRycy9kb3ducmV2LnhtbERPTYvCMBC9C/6HMMLeNF0PItUo3QXBq3Up7G1oxrRs&#10;MylJauu/3wiCt3m8z9kfJ9uJO/nQOlbwucpAENdOt2wU/FxPyy2IEJE1do5JwYMCHA/z2R5z7Ua+&#10;0L2MRqQQDjkqaGLscylD3ZDFsHI9ceJuzluMCXojtccxhdtOrrNsIy22nBoa7Om7ofqvHKyCoa2+&#10;hvJcDPXUVSdTVKPf/BqlPhZTsQMRaYpv8ct91mn+dg3PZ9IF8vA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yg9tvwAAANwAAAAPAAAAAAAAAAAAAAAAAJgCAABkcnMvZG93bnJl&#10;di54bWxQSwUGAAAAAAQABAD1AAAAhAMAAAAA&#10;" path="m440,l24,,131,8r83,12l297,33r36,17l333,97r-36,18l131,141,,146r416,l571,130r59,-26l630,42,571,20,440,e" fillcolor="black" stroked="f">
                  <v:path arrowok="t"/>
                </v:shape>
                <v:shape id="手繪多邊形 183" o:spid="_x0000_s1040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q9sAA&#10;AADcAAAADwAAAGRycy9kb3ducmV2LnhtbERPTYvCMBC9L/gfwgje1nQVRLpG6QqCV7tLYW9DM5uW&#10;bSYlSW3990YQvM3jfc7uMNlOXMmH1rGCj2UGgrh2umWj4Of79L4FESKyxs4xKbhRgMN+9rbDXLuR&#10;L3QtoxEphEOOCpoY+1zKUDdkMSxdT5y4P+ctxgS9kdrjmMJtJ1dZtpEWW04NDfZ0bKj+LwerYGir&#10;r6E8F0M9ddXJFNXoN79GqcV8Kj5BRJriS/x0n3Wav13D45l0gd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aq9sAAAADcAAAADwAAAAAAAAAAAAAAAACYAgAAZHJzL2Rvd25y&#10;ZXYueG1sUEsFBgAAAAAEAAQA9QAAAIUDAAAAAA==&#10;" path="m443,l171,,70,51,,146r630,l552,51,443,e" fillcolor="black" stroked="f">
                  <v:path arrowok="t"/>
                </v:shape>
                <v:shape id="手繪多邊形 184" o:spid="_x0000_s1041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8ygsAA&#10;AADcAAAADwAAAGRycy9kb3ducmV2LnhtbERPTYvCMBC9L/gfwgje1nRFRLpG6QqCV7tLYW9DM5uW&#10;bSYlSW3990YQvM3jfc7uMNlOXMmH1rGCj2UGgrh2umWj4Of79L4FESKyxs4xKbhRgMN+9rbDXLuR&#10;L3QtoxEphEOOCpoY+1zKUDdkMSxdT5y4P+ctxgS9kdrjmMJtJ1dZtpEWW04NDfZ0bKj+LwerYGir&#10;r6E8F0M9ddXJFNXoN79GqcV8Kj5BRJriS/x0n3Wav13D45l0gd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8ygsAAAADcAAAADwAAAAAAAAAAAAAAAACYAgAAZHJzL2Rvd25y&#10;ZXYueG1sUEsFBgAAAAAEAAQA9QAAAIUDAAAAAA==&#10;" path="m630,l,,,146r630,l630,e" fillcolor="black" stroked="f">
                  <v:path arrowok="t"/>
                </v:shape>
                <v:shape id="手繪多邊形 185" o:spid="_x0000_s1042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XGcAA&#10;AADcAAAADwAAAGRycy9kb3ducmV2LnhtbERPTYvCMBC9L/gfwgje1nQFRbpG6QqCV7tLYW9DM5uW&#10;bSYlSW3990YQvM3jfc7uMNlOXMmH1rGCj2UGgrh2umWj4Of79L4FESKyxs4xKbhRgMN+9rbDXLuR&#10;L3QtoxEphEOOCpoY+1zKUDdkMSxdT5y4P+ctxgS9kdrjmMJtJ1dZtpEWW04NDfZ0bKj+LwerYGir&#10;r6E8F0M9ddXJFNXoN79GqcV8Kj5BRJriS/x0n3Wav13D45l0gd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XGcAAAADcAAAADwAAAAAAAAAAAAAAAACYAgAAZHJzL2Rvd25y&#10;ZXYueG1sUEsFBgAAAAAEAAQA9QAAAIUDAAAAAA==&#10;" path="m630,l,,,146r630,l630,e" fillcolor="black" stroked="f">
                  <v:path arrowok="t"/>
                </v:shape>
                <v:shape id="手繪多邊形 186" o:spid="_x0000_s1043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JbsAA&#10;AADcAAAADwAAAGRycy9kb3ducmV2LnhtbERPPWvDMBDdC/0P4grdGrkdTHCiGCdgyFo3GLId1lU2&#10;tU5GkmP331eBQLd7vM/bl6sdxY18GBwreN9kIIg7pwc2Ci5f9dsWRIjIGkfHpOCXApSH56c9Ftot&#10;/Em3JhqRQjgUqKCPcSqkDF1PFsPGTcSJ+3beYkzQG6k9LincjvIjy3JpceDU0ONEp566n2a2Cuah&#10;Pc7NuZq7dWxrU7WLz69GqdeXtdqBiLTGf/HDfdZp/jaH+zPpAn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EJbsAAAADcAAAADwAAAAAAAAAAAAAAAACYAgAAZHJzL2Rvd25y&#10;ZXYueG1sUEsFBgAAAAAEAAQA9QAAAIUDAAAAAA==&#10;" path="m630,l,,,146r630,l630,e" fillcolor="black" stroked="f">
                  <v:path arrowok="t"/>
                </v:shape>
                <v:shape id="手繪多邊形 187" o:spid="_x0000_s1044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2s9cAA&#10;AADcAAAADwAAAGRycy9kb3ducmV2LnhtbERPTYvCMBC9L/gfwgje1nQ9uFKN0hUEr3aXgrehmU3L&#10;NpOSpLb+eyMIe5vH+5zdYbKduJEPrWMFH8sMBHHtdMtGwc/36X0DIkRkjZ1jUnCnAIf97G2HuXYj&#10;X+hWRiNSCIccFTQx9rmUoW7IYli6njhxv85bjAl6I7XHMYXbTq6ybC0ttpwaGuzp2FD9Vw5WwdBW&#10;X0N5LoZ66qqTKarRr69GqcV8KrYgIk3xX/xyn3Wav/mE5zPpAr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2s9cAAAADcAAAADwAAAAAAAAAAAAAAAACYAgAAZHJzL2Rvd25y&#10;ZXYueG1sUEsFBgAAAAAEAAQA9QAAAIUDAAAAAA==&#10;" path="m630,l,,,146r630,l630,e" fillcolor="black" stroked="f">
                  <v:path arrowok="t"/>
                </v:shape>
                <v:shape id="手繪多邊形 188" o:spid="_x0000_s1045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4h8MA&#10;AADcAAAADwAAAGRycy9kb3ducmV2LnhtbESPQWvDMAyF74P9B6PBbqvTHkrJ6pa0UOh12QjsJmLN&#10;CY3lYDtN+u+nw2A3iff03qf9cfGDulNMfWAD61UBirgNtmdn4Ovz8rYDlTKyxSEwGXhQguPh+WmP&#10;pQ0zf9C9zk5JCKcSDXQ5j6XWqe3IY1qFkVi0nxA9Zlmj0zbiLOF+0Jui2GqPPUtDhyOdO2pv9eQN&#10;TH1zmuprNbXL0Fxc1cxx++2MeX1ZqndQmZb8b/67vlrB3wmtPCMT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I4h8MAAADcAAAADwAAAAAAAAAAAAAAAACYAgAAZHJzL2Rv&#10;d25yZXYueG1sUEsFBgAAAAAEAAQA9QAAAIgDAAAAAA==&#10;" path="m630,l,,,146r630,l630,e" fillcolor="black" stroked="f">
                  <v:path arrowok="t"/>
                </v:shape>
                <v:shape id="手繪多邊形 189" o:spid="_x0000_s1046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dHMAA&#10;AADcAAAADwAAAGRycy9kb3ducmV2LnhtbERPTYvCMBC9L/gfwgje1nQ9iFuN0hUEr3aXgrehmU3L&#10;NpOSpLb+eyMIe5vH+5zdYbKduJEPrWMFH8sMBHHtdMtGwc/36X0DIkRkjZ1jUnCnAIf97G2HuXYj&#10;X+hWRiNSCIccFTQx9rmUoW7IYli6njhxv85bjAl6I7XHMYXbTq6ybC0ttpwaGuzp2FD9Vw5WwdBW&#10;X0N5LoZ66qqTKarRr69GqcV8KrYgIk3xX/xyn3Wav/mE5zPpAr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6dHMAAAADcAAAADwAAAAAAAAAAAAAAAACYAgAAZHJzL2Rvd25y&#10;ZXYueG1sUEsFBgAAAAAEAAQA9QAAAIUDAAAAAA==&#10;" path="m285,l,,,108r285,38l464,146r83,l630,145,582,120r-202,l333,118r-24,-2l309,112r-24,-6l285,e" fillcolor="black" stroked="f">
                  <v:path arrowok="t"/>
                </v:shape>
                <v:shape id="手繪多邊形 190" o:spid="_x0000_s1047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iXMMA&#10;AADcAAAADwAAAGRycy9kb3ducmV2LnhtbESPQWvDMAyF74P9B6NBb6vTHsqW1S1podBrsxHYTcSa&#10;ExbLwXaa7N9Ph8FuEu/pvU/74+IHdaeY+sAGNusCFHEbbM/OwMf75fkFVMrIFofAZOCHEhwPjw97&#10;LG2Y+Ub3OjslIZxKNNDlPJZap7Yjj2kdRmLRvkL0mGWNTtuIs4T7QW+LYqc99iwNHY507qj9ridv&#10;YOqb01Rfq6ldhubiqmaOu09nzOppqd5AZVryv/nv+moF/1Xw5RmZQB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2iXMMAAADcAAAADwAAAAAAAAAAAAAAAACYAgAAZHJzL2Rv&#10;d25yZXYueG1sUEsFBgAAAAAEAAQA9QAAAIgDAAAAAA==&#10;" path="m630,l360,146,,146r630,l630,e" fillcolor="black" stroked="f">
                  <v:path arrowok="t"/>
                </v:shape>
                <v:shape id="手繪多邊形 191" o:spid="_x0000_s1048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Hx8EA&#10;AADcAAAADwAAAGRycy9kb3ducmV2LnhtbERPPWvDMBDdC/kP4gLdGtkdQutGMU4gkDVuMXQ7rIts&#10;Yp2MJMfuv48KhW73eJ+3Kxc7iDv50DtWkG8yEMSt0z0bBV+fp5c3ECEiaxwck4IfClDuV087LLSb&#10;+UL3OhqRQjgUqKCLcSykDG1HFsPGjcSJuzpvMSbojdQe5xRuB/maZVtpsefU0OFIx47aWz1ZBVPf&#10;HKb6XE3tMjQnUzWz334bpZ7XS/UBItIS/8V/7rNO899z+H0mX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BB8fBAAAA3AAAAA8AAAAAAAAAAAAAAAAAmAIAAGRycy9kb3du&#10;cmV2LnhtbFBLBQYAAAAABAAEAPUAAACGAwAAAAA=&#10;" path="m630,l,,,146r630,l630,e" fillcolor="black" stroked="f">
                  <v:path arrowok="t"/>
                </v:shape>
                <v:shape id="手繪多邊形 192" o:spid="_x0000_s1049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ZsMAA&#10;AADcAAAADwAAAGRycy9kb3ducmV2LnhtbERPTYvCMBC9L/gfwgh703Q9iFajdAXB61YpeBua2bRs&#10;MylJauu/3ywIe5vH+5z9cbKdeJAPrWMFH8sMBHHtdMtGwe16XmxAhIissXNMCp4U4HiYve0x127k&#10;L3qU0YgUwiFHBU2MfS5lqBuyGJauJ07ct/MWY4LeSO1xTOG2k6ssW0uLLaeGBns6NVT/lINVMLTV&#10;51BeiqGeuupsimr067tR6n0+FTsQkab4L365LzrN367g75l0gT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OZsMAAAADcAAAADwAAAAAAAAAAAAAAAACYAgAAZHJzL2Rvd25y&#10;ZXYueG1sUEsFBgAAAAAEAAQA9QAAAIUDAAAAAA==&#10;" path="m630,l,41,,146r630,l630,e" fillcolor="black" stroked="f">
                  <v:path arrowok="t"/>
                </v:shape>
                <v:shape id="手繪多邊形 193" o:spid="_x0000_s1050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88K8AA&#10;AADcAAAADwAAAGRycy9kb3ducmV2LnhtbERP32vCMBB+H/g/hBN8m+kUZOuMUgXBV6sU9nY0t7Ss&#10;uZQktfW/N4PB3u7j+3nb/WQ7cScfWscK3pYZCOLa6ZaNgtv19PoOIkRkjZ1jUvCgAPvd7GWLuXYj&#10;X+heRiNSCIccFTQx9rmUoW7IYli6njhx385bjAl6I7XHMYXbTq6ybCMttpwaGuzp2FD9Uw5WwdBW&#10;h6E8F0M9ddXJFNXoN19GqcV8Kj5BRJriv/jPfdZp/sc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88K8AAAADcAAAADwAAAAAAAAAAAAAAAACYAgAAZHJzL2Rvd25y&#10;ZXYueG1sUEsFBgAAAAAEAAQA9QAAAIUDAAAAAA==&#10;" path="m,l24,135r83,11l166,146r214,l487,119,630,22r-523,l48,11,,e" fillcolor="black" stroked="f">
                  <v:path arrowok="t"/>
                </v:shape>
                <v:shape id="手繪多邊形 194" o:spid="_x0000_s1051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kX8AA&#10;AADcAAAADwAAAGRycy9kb3ducmV2LnhtbERP32vCMBB+H/g/hBN8m+lEZOuMUgXBV6sU9nY0t7Ss&#10;uZQktfW/N4PB3u7j+3nb/WQ7cScfWscK3pYZCOLa6ZaNgtv19PoOIkRkjZ1jUvCgAPvd7GWLuXYj&#10;X+heRiNSCIccFTQx9rmUoW7IYli6njhx385bjAl6I7XHMYXbTq6ybCMttpwaGuzp2FD9Uw5WwdBW&#10;h6E8F0M9ddXJFNXoN19GqcV8Kj5BRJriv/jPfdZp/sc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akX8AAAADcAAAADwAAAAAAAAAAAAAAAACYAgAAZHJzL2Rvd25y&#10;ZXYueG1sUEsFBgAAAAAEAAQA9QAAAIUDAAAAAA==&#10;" path="m186,l,,387,118r-22,11l329,136r-28,3l279,143r-43,3l451,146r14,-2l515,133r36,-13l551,118,630,94r-150,l451,88,437,82r-7,-5l186,e" fillcolor="black" stroked="f">
                  <v:path arrowok="t"/>
                </v:shape>
                <v:shape id="手繪多邊形 195" o:spid="_x0000_s1052" style="position:absolute;left:4188240;top:9767880;width:227160;height:52920;visibility:visible;mso-wrap-style:square;v-text-anchor:top" coordsize="631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BxMAA&#10;AADcAAAADwAAAGRycy9kb3ducmV2LnhtbERP32vCMBB+H/g/hBN8m+kEZeuMUgXBV6sU9nY0t7Ss&#10;uZQktfW/N4PB3u7j+3nb/WQ7cScfWscK3pYZCOLa6ZaNgtv19PoOIkRkjZ1jUvCgAPvd7GWLuXYj&#10;X+heRiNSCIccFTQx9rmUoW7IYli6njhx385bjAl6I7XHMYXbTq6ybCMttpwaGuzp2FD9Uw5WwdBW&#10;h6E8F0M9ddXJFNXoN19GqcV8Kj5BRJriv/jPfdZp/scafp9JF8jd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oBxMAAAADcAAAADwAAAAAAAAAAAAAAAACYAgAAZHJzL2Rvd25y&#10;ZXYueG1sUEsFBgAAAAAEAAQA9QAAAIUDAAAAAA==&#10;" path="m630,l388,,87,108,48,122,19,136,,146r204,l630,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cs="Arial"/>
          <w:spacing w:val="-1"/>
          <w:sz w:val="20"/>
          <w:szCs w:val="20"/>
        </w:rPr>
        <w:t>F</w:t>
      </w:r>
      <w:r>
        <w:rPr>
          <w:rFonts w:cs="Arial"/>
          <w:sz w:val="20"/>
          <w:szCs w:val="20"/>
        </w:rPr>
        <w:t>i</w:t>
      </w:r>
      <w:r>
        <w:rPr>
          <w:rFonts w:cs="Arial"/>
          <w:spacing w:val="1"/>
          <w:sz w:val="20"/>
          <w:szCs w:val="20"/>
        </w:rPr>
        <w:t>g</w:t>
      </w:r>
      <w:r>
        <w:rPr>
          <w:rFonts w:cs="Arial"/>
          <w:spacing w:val="-1"/>
          <w:sz w:val="20"/>
          <w:szCs w:val="20"/>
        </w:rPr>
        <w:t>u</w:t>
      </w:r>
      <w:r>
        <w:rPr>
          <w:rFonts w:cs="Arial"/>
          <w:sz w:val="20"/>
          <w:szCs w:val="20"/>
        </w:rPr>
        <w:t>re</w:t>
      </w:r>
      <w:r>
        <w:rPr>
          <w:rFonts w:cs="Arial"/>
          <w:spacing w:val="5"/>
          <w:sz w:val="20"/>
          <w:szCs w:val="20"/>
        </w:rPr>
        <w:t xml:space="preserve"> </w:t>
      </w:r>
      <w:r>
        <w:rPr>
          <w:rFonts w:cs="Arial"/>
          <w:spacing w:val="1"/>
          <w:sz w:val="20"/>
          <w:szCs w:val="20"/>
        </w:rPr>
        <w:t>1</w:t>
      </w:r>
      <w:r>
        <w:t>:</w:t>
      </w:r>
      <w:r>
        <w:rPr>
          <w:spacing w:val="4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9"/>
        </w:rPr>
        <w:t xml:space="preserve"> </w:t>
      </w:r>
      <w:r>
        <w:rPr>
          <w:spacing w:val="-2"/>
        </w:rPr>
        <w:t>b</w:t>
      </w:r>
      <w:r>
        <w:t>la</w:t>
      </w:r>
      <w:r>
        <w:rPr>
          <w:spacing w:val="-10"/>
        </w:rPr>
        <w:t>c</w:t>
      </w:r>
      <w:r>
        <w:t>k</w:t>
      </w:r>
      <w:r>
        <w:rPr>
          <w:spacing w:val="8"/>
        </w:rPr>
        <w:t xml:space="preserve"> </w:t>
      </w:r>
      <w:r>
        <w:rPr>
          <w:spacing w:val="-2"/>
        </w:rPr>
        <w:t>cu</w:t>
      </w:r>
      <w:r>
        <w:t>r</w:t>
      </w:r>
      <w:r>
        <w:rPr>
          <w:spacing w:val="-9"/>
        </w:rPr>
        <w:t>v</w:t>
      </w:r>
      <w:r>
        <w:t>e</w:t>
      </w:r>
      <w:r>
        <w:rPr>
          <w:spacing w:val="10"/>
        </w:rPr>
        <w:t xml:space="preserve"> </w:t>
      </w:r>
      <w:r>
        <w:t>r</w:t>
      </w:r>
      <w:r>
        <w:rPr>
          <w:spacing w:val="-2"/>
        </w:rPr>
        <w:t>ep</w:t>
      </w:r>
      <w:r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-2"/>
        </w:rPr>
        <w:t>e</w:t>
      </w:r>
      <w:r>
        <w:rPr>
          <w:spacing w:val="-9"/>
        </w:rPr>
        <w:t>n</w:t>
      </w:r>
      <w:r>
        <w:t>ts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tr</w:t>
      </w:r>
      <w:r>
        <w:rPr>
          <w:spacing w:val="-2"/>
        </w:rPr>
        <w:t>u</w:t>
      </w:r>
      <w:r>
        <w:t>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rPr>
          <w:spacing w:val="8"/>
        </w:rPr>
        <w:t>o</w:t>
      </w:r>
      <w:r>
        <w:rPr>
          <w:spacing w:val="-2"/>
        </w:rPr>
        <w:t>de</w:t>
      </w:r>
      <w:r>
        <w:t>l</w:t>
      </w:r>
      <w:r>
        <w:rPr>
          <w:spacing w:val="7"/>
        </w:rPr>
        <w:t xml:space="preserve"> </w:t>
      </w:r>
      <w:proofErr w:type="gramStart"/>
      <w:r>
        <w:rPr>
          <w:rFonts w:cs="Arial"/>
          <w:w w:val="145"/>
        </w:rPr>
        <w:t>f</w:t>
      </w:r>
      <w:r>
        <w:rPr>
          <w:rFonts w:cs="Arial"/>
          <w:spacing w:val="-76"/>
          <w:w w:val="145"/>
        </w:rPr>
        <w:t xml:space="preserve"> </w:t>
      </w:r>
      <w:r>
        <w:t>.</w:t>
      </w:r>
      <w:proofErr w:type="gramEnd"/>
      <w:r>
        <w:rPr>
          <w:spacing w:val="55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7"/>
        </w:rPr>
        <w:t xml:space="preserve"> </w:t>
      </w:r>
      <w:r>
        <w:t>ot</w:t>
      </w:r>
      <w:r>
        <w:rPr>
          <w:spacing w:val="-2"/>
        </w:rPr>
        <w:t>he</w:t>
      </w:r>
      <w:r>
        <w:t>r</w:t>
      </w:r>
      <w:r>
        <w:rPr>
          <w:spacing w:val="9"/>
        </w:rPr>
        <w:t xml:space="preserve"> </w:t>
      </w:r>
      <w:r>
        <w:rPr>
          <w:spacing w:val="-2"/>
        </w:rPr>
        <w:t>cu</w:t>
      </w:r>
      <w:r>
        <w:t>r</w:t>
      </w:r>
      <w:r>
        <w:rPr>
          <w:spacing w:val="-9"/>
        </w:rPr>
        <w:t>v</w:t>
      </w:r>
      <w:r>
        <w:rPr>
          <w:spacing w:val="-2"/>
        </w:rPr>
        <w:t>e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rPr>
          <w:rFonts w:cs="Arial"/>
          <w:spacing w:val="-48"/>
          <w:w w:val="125"/>
        </w:rPr>
        <w:t>f</w:t>
      </w:r>
      <w:r>
        <w:rPr>
          <w:w w:val="125"/>
          <w:position w:val="6"/>
        </w:rPr>
        <w:t>ˆ</w:t>
      </w:r>
      <w:r>
        <w:rPr>
          <w:spacing w:val="-31"/>
          <w:w w:val="125"/>
          <w:position w:val="6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h</w:t>
      </w:r>
      <w:r>
        <w:t>i</w:t>
      </w:r>
      <w:r>
        <w:rPr>
          <w:spacing w:val="-9"/>
        </w:rPr>
        <w:t>c</w:t>
      </w:r>
      <w:r>
        <w:t>h</w:t>
      </w:r>
      <w:r>
        <w:rPr>
          <w:spacing w:val="11"/>
        </w:rPr>
        <w:t xml:space="preserve"> </w:t>
      </w:r>
      <w:r>
        <w:t>are</w:t>
      </w:r>
      <w:r>
        <w:rPr>
          <w:w w:val="77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 xml:space="preserve"> </w:t>
      </w:r>
      <w:proofErr w:type="gramStart"/>
      <w:r>
        <w:rPr>
          <w:rFonts w:cs="Arial"/>
          <w:spacing w:val="4"/>
          <w:w w:val="125"/>
        </w:rPr>
        <w:t>E</w:t>
      </w:r>
      <w:r>
        <w:rPr>
          <w:spacing w:val="4"/>
          <w:w w:val="125"/>
        </w:rPr>
        <w:t>(</w:t>
      </w:r>
      <w:proofErr w:type="gramEnd"/>
      <w:r>
        <w:rPr>
          <w:rFonts w:cs="Arial"/>
          <w:spacing w:val="2"/>
          <w:w w:val="125"/>
        </w:rPr>
        <w:t>f</w:t>
      </w:r>
      <w:r>
        <w:rPr>
          <w:rFonts w:cs="Arial"/>
          <w:spacing w:val="-64"/>
          <w:w w:val="125"/>
        </w:rPr>
        <w:t xml:space="preserve"> </w:t>
      </w:r>
      <w:r>
        <w:t>).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2" w:line="240" w:lineRule="exact"/>
        <w:rPr>
          <w:sz w:val="24"/>
          <w:szCs w:val="24"/>
        </w:rPr>
      </w:pPr>
    </w:p>
    <w:p w:rsidR="006664EA" w:rsidRDefault="00762E61">
      <w:pPr>
        <w:pStyle w:val="a3"/>
        <w:spacing w:line="376" w:lineRule="auto"/>
        <w:ind w:left="110" w:right="953"/>
        <w:jc w:val="both"/>
      </w:pPr>
      <w:r>
        <w:rPr>
          <w:spacing w:val="-2"/>
        </w:rPr>
        <w:t>As shown in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fi</w:t>
      </w:r>
      <w:r>
        <w:rPr>
          <w:spacing w:val="-2"/>
        </w:rPr>
        <w:t>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15"/>
        </w:rPr>
        <w:t xml:space="preserve"> </w:t>
      </w:r>
      <w:r>
        <w:rPr>
          <w:spacing w:val="-3"/>
        </w:rPr>
        <w:t>abo</w:t>
      </w:r>
      <w:r>
        <w:rPr>
          <w:spacing w:val="-2"/>
        </w:rPr>
        <w:t>v</w:t>
      </w:r>
      <w:r>
        <w:rPr>
          <w:spacing w:val="-3"/>
        </w:rPr>
        <w:t>e,</w:t>
      </w:r>
      <w:r>
        <w:rPr>
          <w:spacing w:val="18"/>
        </w:rPr>
        <w:t xml:space="preserve"> </w:t>
      </w:r>
      <w:r>
        <w:rPr>
          <w:spacing w:val="-2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e</w:t>
      </w:r>
      <w:r>
        <w:rPr>
          <w:spacing w:val="-1"/>
        </w:rPr>
        <w:t>xibility</w:t>
      </w:r>
      <w:r>
        <w:rPr>
          <w:spacing w:val="15"/>
        </w:rPr>
        <w:t xml:space="preserve"> </w:t>
      </w:r>
      <w:r>
        <w:rPr>
          <w:spacing w:val="-3"/>
        </w:rPr>
        <w:t>g</w:t>
      </w:r>
      <w:r>
        <w:rPr>
          <w:spacing w:val="-2"/>
        </w:rPr>
        <w:t>r</w:t>
      </w:r>
      <w:r>
        <w:rPr>
          <w:spacing w:val="-3"/>
        </w:rPr>
        <w:t>ows</w:t>
      </w:r>
      <w:r>
        <w:rPr>
          <w:spacing w:val="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tin</w:t>
      </w:r>
      <w:r>
        <w:rPr>
          <w:spacing w:val="-2"/>
        </w:rPr>
        <w:t>g</w:t>
      </w:r>
      <w:r>
        <w:rPr>
          <w:spacing w:val="53"/>
          <w:w w:val="87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c</w:t>
      </w:r>
      <w:r>
        <w:rPr>
          <w:spacing w:val="-1"/>
        </w:rPr>
        <w:t>r</w:t>
      </w:r>
      <w:r>
        <w:rPr>
          <w:spacing w:val="-2"/>
        </w:rPr>
        <w:t>eases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r</w:t>
      </w:r>
      <w:r>
        <w:rPr>
          <w:spacing w:val="-2"/>
        </w:rPr>
        <w:t>ama</w:t>
      </w:r>
      <w:r>
        <w:rPr>
          <w:spacing w:val="-1"/>
        </w:rPr>
        <w:t>t</w:t>
      </w:r>
      <w:r>
        <w:rPr>
          <w:spacing w:val="-2"/>
        </w:rPr>
        <w:t>ica</w:t>
      </w:r>
      <w:r>
        <w:rPr>
          <w:spacing w:val="-1"/>
        </w:rPr>
        <w:t>lly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ns</w:t>
      </w:r>
      <w:r>
        <w:rPr>
          <w:spacing w:val="-3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o </w:t>
      </w:r>
      <w:r>
        <w:t>a</w:t>
      </w:r>
      <w:r>
        <w:rPr>
          <w:spacing w:val="-2"/>
        </w:rPr>
        <w:t xml:space="preserve"> U</w:t>
      </w:r>
      <w:r>
        <w:rPr>
          <w:spacing w:val="-3"/>
        </w:rPr>
        <w:t>-cu</w:t>
      </w:r>
      <w:r>
        <w:rPr>
          <w:spacing w:val="-2"/>
        </w:rPr>
        <w:t>rv</w:t>
      </w:r>
      <w:r>
        <w:rPr>
          <w:spacing w:val="-3"/>
        </w:rPr>
        <w:t>e</w:t>
      </w:r>
      <w:r>
        <w:rPr>
          <w:spacing w:val="-1"/>
        </w:rPr>
        <w:t xml:space="preserve"> (</w:t>
      </w:r>
      <w:r>
        <w:rPr>
          <w:spacing w:val="-2"/>
        </w:rPr>
        <w:t>cu</w:t>
      </w:r>
      <w:r>
        <w:rPr>
          <w:spacing w:val="-1"/>
        </w:rPr>
        <w:t>rv</w:t>
      </w:r>
      <w:r>
        <w:rPr>
          <w:spacing w:val="-2"/>
        </w:rPr>
        <w:t>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im</w:t>
      </w:r>
      <w:r>
        <w:rPr>
          <w:spacing w:val="-2"/>
        </w:rPr>
        <w:t>ensiona</w:t>
      </w:r>
      <w:r>
        <w:rPr>
          <w:spacing w:val="-1"/>
        </w:rPr>
        <w:t>lity)</w:t>
      </w:r>
      <w:r>
        <w:rPr>
          <w:spacing w:val="-2"/>
        </w:rPr>
        <w:t>.</w:t>
      </w:r>
      <w:r>
        <w:rPr>
          <w:spacing w:val="2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ange </w:t>
      </w:r>
      <w:r>
        <w:rPr>
          <w:spacing w:val="-1"/>
        </w:rPr>
        <w:t>lin</w:t>
      </w:r>
      <w:r>
        <w:rPr>
          <w:spacing w:val="-2"/>
        </w:rPr>
        <w:t>e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2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4"/>
        </w:rPr>
        <w:t>which</w:t>
      </w:r>
      <w:r>
        <w:rPr>
          <w:spacing w:val="1"/>
        </w:rPr>
        <w:t xml:space="preserve"> </w:t>
      </w:r>
      <w:r>
        <w:t xml:space="preserve">is </w:t>
      </w:r>
      <w:r>
        <w:rPr>
          <w:spacing w:val="-2"/>
        </w:rPr>
        <w:t>r</w:t>
      </w:r>
      <w:r>
        <w:rPr>
          <w:spacing w:val="-3"/>
        </w:rPr>
        <w:t>ela</w:t>
      </w:r>
      <w:r>
        <w:rPr>
          <w:spacing w:val="-2"/>
        </w:rPr>
        <w:t>tiv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3"/>
        </w:rPr>
        <w:t xml:space="preserve"> </w:t>
      </w:r>
      <w:r>
        <w:rPr>
          <w:spacing w:val="-1"/>
        </w:rPr>
        <w:t>infl</w:t>
      </w:r>
      <w:r>
        <w:rPr>
          <w:spacing w:val="-2"/>
        </w:rPr>
        <w:t>e</w:t>
      </w:r>
      <w:r>
        <w:rPr>
          <w:spacing w:val="-1"/>
        </w:rPr>
        <w:t>xib</w:t>
      </w:r>
      <w:r>
        <w:rPr>
          <w:spacing w:val="-2"/>
        </w:rPr>
        <w:t>le.</w:t>
      </w:r>
      <w:r>
        <w:rPr>
          <w:spacing w:val="36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2"/>
        </w:rPr>
        <w:t>le</w:t>
      </w:r>
      <w:r>
        <w:rPr>
          <w:spacing w:val="-1"/>
        </w:rPr>
        <w:t>ft</w:t>
      </w:r>
      <w:r>
        <w:t xml:space="preserve"> </w:t>
      </w:r>
      <w:r>
        <w:rPr>
          <w:spacing w:val="-2"/>
        </w:rPr>
        <w:t>hand</w:t>
      </w:r>
      <w: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1"/>
        </w:rPr>
        <w:t xml:space="preserve"> </w:t>
      </w:r>
      <w:r>
        <w:t>of</w:t>
      </w:r>
      <w:r>
        <w:rPr>
          <w:spacing w:val="95"/>
          <w:w w:val="107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t>1,</w:t>
      </w:r>
      <w:r>
        <w:rPr>
          <w:spacing w:val="-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lu</w:t>
      </w:r>
      <w:r>
        <w:rPr>
          <w:spacing w:val="-2"/>
        </w:rPr>
        <w:t>e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r</w:t>
      </w:r>
      <w:r>
        <w:rPr>
          <w:spacing w:val="-2"/>
        </w:rPr>
        <w:t>een</w:t>
      </w:r>
      <w:r>
        <w:rPr>
          <w:spacing w:val="-24"/>
        </w:rPr>
        <w:t xml:space="preserve"> </w:t>
      </w:r>
      <w:r>
        <w:rPr>
          <w:spacing w:val="-3"/>
        </w:rPr>
        <w:t>cu</w:t>
      </w:r>
      <w:r>
        <w:rPr>
          <w:spacing w:val="-2"/>
        </w:rPr>
        <w:t>rv</w:t>
      </w:r>
      <w:r>
        <w:rPr>
          <w:spacing w:val="-3"/>
        </w:rPr>
        <w:t>es</w:t>
      </w:r>
      <w:r>
        <w:rPr>
          <w:spacing w:val="-22"/>
        </w:rPr>
        <w:t xml:space="preserve"> </w:t>
      </w:r>
      <w:r>
        <w:rPr>
          <w:spacing w:val="-4"/>
        </w:rPr>
        <w:t>are</w:t>
      </w:r>
      <w:r>
        <w:rPr>
          <w:spacing w:val="-25"/>
        </w:rPr>
        <w:t xml:space="preserve"> </w:t>
      </w:r>
      <w:r>
        <w:t>smoothing</w:t>
      </w:r>
      <w:r>
        <w:rPr>
          <w:spacing w:val="-24"/>
        </w:rPr>
        <w:t xml:space="preserve"> </w:t>
      </w:r>
      <w:r>
        <w:rPr>
          <w:spacing w:val="-2"/>
        </w:rPr>
        <w:t>sp</w:t>
      </w:r>
      <w:r>
        <w:rPr>
          <w:spacing w:val="-1"/>
        </w:rPr>
        <w:t>lin</w:t>
      </w:r>
      <w:r>
        <w:rPr>
          <w:spacing w:val="-2"/>
        </w:rPr>
        <w:t>es</w:t>
      </w:r>
      <w:r>
        <w:rPr>
          <w:spacing w:val="-23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25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>t</w:t>
      </w:r>
      <w:r>
        <w:rPr>
          <w:spacing w:val="-22"/>
        </w:rPr>
        <w:t xml:space="preserve"> </w:t>
      </w:r>
      <w:r>
        <w:rPr>
          <w:spacing w:val="-3"/>
        </w:rPr>
        <w:t>le</w:t>
      </w:r>
      <w:r>
        <w:rPr>
          <w:spacing w:val="-2"/>
        </w:rPr>
        <w:t>v</w:t>
      </w:r>
      <w:r>
        <w:rPr>
          <w:spacing w:val="-3"/>
        </w:rPr>
        <w:t>els</w:t>
      </w:r>
      <w:r>
        <w:rPr>
          <w:spacing w:val="-2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-3"/>
        </w:rPr>
        <w:t>fl</w:t>
      </w:r>
      <w:r>
        <w:rPr>
          <w:spacing w:val="-4"/>
        </w:rPr>
        <w:t>e</w:t>
      </w:r>
      <w:r>
        <w:rPr>
          <w:spacing w:val="-3"/>
        </w:rPr>
        <w:t>xibility</w:t>
      </w:r>
      <w:r>
        <w:rPr>
          <w:spacing w:val="-4"/>
        </w:rPr>
        <w:t>.</w:t>
      </w:r>
      <w:r>
        <w:rPr>
          <w:spacing w:val="69"/>
          <w:w w:val="9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-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rPr>
          <w:spacing w:val="-2"/>
        </w:rPr>
        <w:t>ge</w:t>
      </w:r>
      <w:r>
        <w:rPr>
          <w:spacing w:val="-1"/>
        </w:rPr>
        <w:t>ts more flexible</w:t>
      </w:r>
      <w:r>
        <w:rPr>
          <w:spacing w:val="-2"/>
        </w:rPr>
        <w:t>,</w:t>
      </w:r>
      <w:r>
        <w:rPr>
          <w:spacing w:val="-14"/>
        </w:rPr>
        <w:t xml:space="preserve"> it</w:t>
      </w:r>
      <w:r>
        <w:rPr>
          <w:spacing w:val="-13"/>
        </w:rPr>
        <w:t xml:space="preserve"> </w:t>
      </w:r>
      <w:r>
        <w:rPr>
          <w:spacing w:val="1"/>
        </w:rPr>
        <w:t>soon</w:t>
      </w:r>
      <w:r>
        <w:rPr>
          <w:spacing w:val="-13"/>
        </w:rPr>
        <w:t xml:space="preserve"> </w:t>
      </w:r>
      <w:r>
        <w:t>becomes</w:t>
      </w:r>
      <w:r>
        <w:rPr>
          <w:spacing w:val="-13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-</w:t>
      </w:r>
      <w:r>
        <w:rPr>
          <w:spacing w:val="-2"/>
        </w:rPr>
        <w:t>fitt</w:t>
      </w:r>
      <w:r>
        <w:rPr>
          <w:spacing w:val="-3"/>
        </w:rPr>
        <w:t>ed,</w:t>
      </w:r>
      <w:r>
        <w:rPr>
          <w:spacing w:val="-10"/>
        </w:rPr>
        <w:t xml:space="preserve"> </w:t>
      </w:r>
      <w:r>
        <w:rPr>
          <w:spacing w:val="-2"/>
        </w:rPr>
        <w:t>ma</w:t>
      </w:r>
      <w:r>
        <w:rPr>
          <w:spacing w:val="-1"/>
        </w:rPr>
        <w:t>kin</w:t>
      </w:r>
      <w:r>
        <w:rPr>
          <w:spacing w:val="-2"/>
        </w:rPr>
        <w:t>g</w:t>
      </w:r>
      <w:r>
        <w:rPr>
          <w:spacing w:val="-1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12"/>
        </w:rPr>
        <w:t xml:space="preserve"> </w:t>
      </w:r>
      <w:r>
        <w:t>of</w:t>
      </w:r>
      <w:r>
        <w:rPr>
          <w:spacing w:val="79"/>
          <w:w w:val="10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 xml:space="preserve"> 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</w:t>
      </w:r>
      <w:r>
        <w:rPr>
          <w:spacing w:val="-1"/>
          <w:w w:val="95"/>
        </w:rPr>
        <w:t>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7" w:line="220" w:lineRule="exact"/>
      </w:pPr>
    </w:p>
    <w:p w:rsidR="006664EA" w:rsidRDefault="00762E61">
      <w:pPr>
        <w:pStyle w:val="a3"/>
        <w:spacing w:line="376" w:lineRule="auto"/>
        <w:ind w:left="110" w:right="957"/>
        <w:jc w:val="both"/>
        <w:sectPr w:rsidR="006664EA">
          <w:footerReference w:type="default" r:id="rId12"/>
          <w:pgSz w:w="11906" w:h="16838"/>
          <w:pgMar w:top="1580" w:right="100" w:bottom="1360" w:left="1380" w:header="0" w:footer="1172" w:gutter="0"/>
          <w:cols w:space="720"/>
          <w:formProt w:val="0"/>
          <w:docGrid w:linePitch="240" w:charSpace="-2049"/>
        </w:sectPr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U-Shape</w:t>
      </w:r>
      <w:r>
        <w:rPr>
          <w:spacing w:val="18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urv</w:t>
      </w:r>
      <w:r>
        <w:rPr>
          <w:spacing w:val="-3"/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turn</w:t>
      </w:r>
      <w:r>
        <w:rPr>
          <w:spacing w:val="-2"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ult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</w:t>
      </w:r>
      <w:r>
        <w:rPr>
          <w:spacing w:val="-7"/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competing</w:t>
      </w:r>
      <w:r>
        <w:rPr>
          <w:spacing w:val="47"/>
          <w:w w:val="87"/>
        </w:rPr>
        <w:t xml:space="preserve"> </w:t>
      </w:r>
      <w:r>
        <w:rPr>
          <w:w w:val="95"/>
        </w:rPr>
        <w:t>properties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-16"/>
          <w:w w:val="95"/>
        </w:rPr>
        <w:t xml:space="preserve"> </w:t>
      </w:r>
      <w:r>
        <w:rPr>
          <w:w w:val="95"/>
        </w:rPr>
        <w:t>methods.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g</w:t>
      </w:r>
      <w:r>
        <w:rPr>
          <w:spacing w:val="-2"/>
          <w:w w:val="95"/>
        </w:rPr>
        <w:t>iv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rFonts w:cs="Arial"/>
          <w:spacing w:val="2"/>
          <w:w w:val="95"/>
        </w:rPr>
        <w:t>x</w:t>
      </w:r>
      <w:r>
        <w:rPr>
          <w:rFonts w:cs="Arial"/>
          <w:spacing w:val="3"/>
          <w:w w:val="95"/>
          <w:position w:val="-2"/>
          <w:sz w:val="16"/>
          <w:szCs w:val="16"/>
        </w:rPr>
        <w:t>0</w:t>
      </w:r>
      <w:r>
        <w:rPr>
          <w:spacing w:val="2"/>
          <w:w w:val="95"/>
        </w:rPr>
        <w:t>,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lw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s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ose</w:t>
      </w:r>
      <w:r>
        <w:rPr>
          <w:spacing w:val="-1"/>
          <w:w w:val="95"/>
        </w:rPr>
        <w:t>d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6" w:line="280" w:lineRule="exact"/>
        <w:rPr>
          <w:sz w:val="28"/>
          <w:szCs w:val="28"/>
        </w:rPr>
      </w:pPr>
    </w:p>
    <w:p w:rsidR="006664EA" w:rsidRDefault="00762E61">
      <w:pPr>
        <w:pStyle w:val="a3"/>
        <w:spacing w:before="56" w:line="326" w:lineRule="auto"/>
        <w:ind w:left="110" w:right="134"/>
      </w:pPr>
      <w:proofErr w:type="gramStart"/>
      <w:r>
        <w:rPr>
          <w:w w:val="95"/>
        </w:rPr>
        <w:t>i</w:t>
      </w:r>
      <w:r>
        <w:rPr>
          <w:spacing w:val="-8"/>
          <w:w w:val="95"/>
        </w:rPr>
        <w:t>n</w:t>
      </w:r>
      <w:r>
        <w:rPr>
          <w:w w:val="95"/>
        </w:rPr>
        <w:t>to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1"/>
          <w:w w:val="95"/>
        </w:rPr>
        <w:t>u</w:t>
      </w:r>
      <w:r>
        <w:rPr>
          <w:w w:val="95"/>
        </w:rPr>
        <w:t>m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r</w:t>
      </w:r>
      <w:r>
        <w:rPr>
          <w:spacing w:val="-2"/>
          <w:w w:val="95"/>
        </w:rPr>
        <w:t>e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und</w:t>
      </w:r>
      <w:r>
        <w:rPr>
          <w:w w:val="95"/>
        </w:rPr>
        <w:t>a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tal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w w:val="95"/>
        </w:rPr>
        <w:t>a</w:t>
      </w:r>
      <w:r>
        <w:rPr>
          <w:spacing w:val="-8"/>
          <w:w w:val="95"/>
        </w:rPr>
        <w:t>n</w:t>
      </w:r>
      <w:r>
        <w:rPr>
          <w:w w:val="95"/>
        </w:rPr>
        <w:t>titi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s</w:t>
      </w:r>
      <w:r>
        <w:rPr>
          <w:w w:val="95"/>
        </w:rPr>
        <w:t>:</w:t>
      </w:r>
      <w:r>
        <w:rPr>
          <w:spacing w:val="60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3"/>
          <w:w w:val="95"/>
        </w:rPr>
        <w:t>v</w:t>
      </w:r>
      <w:r>
        <w:rPr>
          <w:w w:val="95"/>
        </w:rPr>
        <w:t>aria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rFonts w:cs="Arial"/>
          <w:spacing w:val="-35"/>
          <w:w w:val="95"/>
        </w:rPr>
        <w:t>f</w:t>
      </w:r>
      <w:proofErr w:type="spellEnd"/>
      <w:r>
        <w:rPr>
          <w:spacing w:val="-19"/>
          <w:w w:val="95"/>
          <w:position w:val="6"/>
        </w:rPr>
        <w:t>ˆ</w:t>
      </w:r>
      <w:r>
        <w:rPr>
          <w:w w:val="95"/>
        </w:rPr>
        <w:t>(</w:t>
      </w:r>
      <w:r>
        <w:rPr>
          <w:rFonts w:cs="Arial"/>
          <w:spacing w:val="-1"/>
          <w:w w:val="95"/>
        </w:rPr>
        <w:t>x</w:t>
      </w:r>
      <w:r>
        <w:rPr>
          <w:rFonts w:cs="Arial"/>
          <w:spacing w:val="11"/>
          <w:w w:val="95"/>
          <w:position w:val="-2"/>
          <w:sz w:val="16"/>
          <w:szCs w:val="16"/>
        </w:rPr>
        <w:t>0</w:t>
      </w:r>
      <w:r>
        <w:rPr>
          <w:w w:val="95"/>
        </w:rPr>
        <w:t>),</w:t>
      </w:r>
      <w:r>
        <w:rPr>
          <w:spacing w:val="19"/>
          <w:w w:val="95"/>
        </w:rPr>
        <w:t xml:space="preserve"> </w:t>
      </w:r>
      <w:r>
        <w:rPr>
          <w:w w:val="95"/>
        </w:rPr>
        <w:t>t</w:t>
      </w:r>
      <w:r>
        <w:rPr>
          <w:spacing w:val="-1"/>
          <w:w w:val="95"/>
        </w:rPr>
        <w:t>h</w:t>
      </w:r>
      <w:r>
        <w:rPr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w w:val="95"/>
        </w:rPr>
        <w:t>ias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rFonts w:cs="Arial"/>
          <w:spacing w:val="-35"/>
          <w:w w:val="95"/>
        </w:rPr>
        <w:t>f</w:t>
      </w:r>
      <w:proofErr w:type="spellEnd"/>
      <w:r>
        <w:rPr>
          <w:spacing w:val="-19"/>
          <w:w w:val="95"/>
          <w:position w:val="6"/>
        </w:rPr>
        <w:t>ˆ</w:t>
      </w:r>
      <w:r>
        <w:rPr>
          <w:w w:val="95"/>
        </w:rPr>
        <w:t>(</w:t>
      </w:r>
      <w:r>
        <w:rPr>
          <w:rFonts w:cs="Arial"/>
          <w:spacing w:val="-1"/>
          <w:w w:val="95"/>
        </w:rPr>
        <w:t>x</w:t>
      </w:r>
      <w:r>
        <w:rPr>
          <w:rFonts w:cs="Arial"/>
          <w:spacing w:val="11"/>
          <w:w w:val="95"/>
          <w:position w:val="-2"/>
          <w:sz w:val="16"/>
          <w:szCs w:val="16"/>
        </w:rPr>
        <w:t>0</w:t>
      </w:r>
      <w:r>
        <w:rPr>
          <w:w w:val="95"/>
        </w:rPr>
        <w:t>)</w:t>
      </w:r>
      <w:r>
        <w:rPr>
          <w:w w:val="113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22"/>
          <w:w w:val="95"/>
        </w:rPr>
        <w:t xml:space="preserve"> </w:t>
      </w:r>
      <w:r>
        <w:rPr>
          <w:rFonts w:cs="Arial"/>
          <w:spacing w:val="-2"/>
          <w:w w:val="95"/>
        </w:rPr>
        <w:t>ǫ</w:t>
      </w:r>
      <w:r>
        <w:rPr>
          <w:spacing w:val="-1"/>
          <w:w w:val="95"/>
        </w:rPr>
        <w:t>.</w:t>
      </w:r>
      <w:r>
        <w:rPr>
          <w:spacing w:val="5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21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,</w:t>
      </w:r>
    </w:p>
    <w:p w:rsidR="006664EA" w:rsidRDefault="006664EA">
      <w:pPr>
        <w:spacing w:before="19" w:line="220" w:lineRule="exact"/>
      </w:pPr>
    </w:p>
    <w:p w:rsidR="006664EA" w:rsidRDefault="00762E61">
      <w:pPr>
        <w:pStyle w:val="a3"/>
        <w:ind w:left="696"/>
      </w:pPr>
      <w:proofErr w:type="gramStart"/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proofErr w:type="gramEnd"/>
      <w:r>
        <w:rPr>
          <w:rFonts w:cs="Arial"/>
          <w:spacing w:val="1"/>
          <w:w w:val="110"/>
        </w:rPr>
        <w:t>y</w:t>
      </w:r>
      <w:r>
        <w:rPr>
          <w:rFonts w:cs="Arial"/>
          <w:w w:val="110"/>
          <w:position w:val="-2"/>
          <w:sz w:val="16"/>
          <w:szCs w:val="16"/>
        </w:rPr>
        <w:t>0</w:t>
      </w:r>
      <w:r>
        <w:rPr>
          <w:rFonts w:cs="Arial"/>
          <w:spacing w:val="3"/>
          <w:w w:val="110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8"/>
          <w:w w:val="110"/>
        </w:rPr>
        <w:t xml:space="preserve"> </w:t>
      </w:r>
      <w:r>
        <w:rPr>
          <w:rFonts w:cs="Arial"/>
          <w:spacing w:val="-42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))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15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11"/>
          <w:w w:val="110"/>
        </w:rPr>
        <w:t>y</w:t>
      </w:r>
      <w:r>
        <w:rPr>
          <w:rFonts w:cs="Arial"/>
          <w:spacing w:val="6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  <w:r>
        <w:rPr>
          <w:spacing w:val="-29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7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1"/>
          <w:w w:val="110"/>
        </w:rPr>
        <w:t>y</w:t>
      </w:r>
      <w:r>
        <w:rPr>
          <w:rFonts w:cs="Arial"/>
          <w:spacing w:val="9"/>
          <w:w w:val="110"/>
          <w:position w:val="-2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9"/>
          <w:w w:val="110"/>
        </w:rPr>
        <w:t xml:space="preserve"> </w:t>
      </w:r>
      <w:r>
        <w:rPr>
          <w:w w:val="110"/>
        </w:rPr>
        <w:t>+</w:t>
      </w:r>
      <w:r>
        <w:rPr>
          <w:spacing w:val="-29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[</w:t>
      </w:r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]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page">
                  <wp:posOffset>2731135</wp:posOffset>
                </wp:positionH>
                <wp:positionV relativeFrom="paragraph">
                  <wp:posOffset>141605</wp:posOffset>
                </wp:positionV>
                <wp:extent cx="53975" cy="100965"/>
                <wp:effectExtent l="0" t="0" r="0" b="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96" o:spid="_x0000_s1028" type="#_x0000_t202" style="position:absolute;left:0;text-align:left;margin-left:215.05pt;margin-top:11.15pt;width:4.25pt;height:7.95pt;z-index: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before="1" w:line="100" w:lineRule="exact"/>
        <w:rPr>
          <w:sz w:val="10"/>
          <w:szCs w:val="10"/>
        </w:rPr>
      </w:pPr>
    </w:p>
    <w:p w:rsidR="006664EA" w:rsidRDefault="00762E61">
      <w:pPr>
        <w:pStyle w:val="a3"/>
        <w:ind w:left="2277"/>
      </w:pP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proofErr w:type="gramStart"/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proofErr w:type="gramEnd"/>
      <w:r>
        <w:rPr>
          <w:rFonts w:cs="Arial"/>
          <w:w w:val="110"/>
        </w:rPr>
        <w:t>f</w:t>
      </w:r>
      <w:r>
        <w:rPr>
          <w:rFonts w:cs="Arial"/>
          <w:spacing w:val="-49"/>
          <w:w w:val="110"/>
        </w:rPr>
        <w:t xml:space="preserve"> 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2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11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+</w:t>
      </w:r>
      <w:r>
        <w:rPr>
          <w:spacing w:val="-23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-2"/>
          <w:w w:val="110"/>
        </w:rPr>
        <w:t>ǫ</w:t>
      </w:r>
      <w:r>
        <w:rPr>
          <w:rFonts w:cs="Arial"/>
          <w:w w:val="110"/>
        </w:rPr>
        <w:t>f</w:t>
      </w:r>
      <w:r>
        <w:rPr>
          <w:rFonts w:cs="Arial"/>
          <w:spacing w:val="-49"/>
          <w:w w:val="110"/>
        </w:rPr>
        <w:t xml:space="preserve"> 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</w:t>
      </w:r>
      <w:r>
        <w:rPr>
          <w:spacing w:val="-23"/>
          <w:w w:val="110"/>
        </w:rPr>
        <w:t xml:space="preserve"> </w:t>
      </w:r>
      <w:r>
        <w:rPr>
          <w:w w:val="110"/>
        </w:rPr>
        <w:t>+</w:t>
      </w:r>
      <w:r>
        <w:rPr>
          <w:spacing w:val="-24"/>
          <w:w w:val="110"/>
        </w:rPr>
        <w:t xml:space="preserve"> </w:t>
      </w:r>
      <w:r>
        <w:rPr>
          <w:rFonts w:cs="Arial"/>
          <w:spacing w:val="-2"/>
          <w:w w:val="110"/>
        </w:rPr>
        <w:t>ǫ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  <w:r>
        <w:rPr>
          <w:spacing w:val="-21"/>
          <w:w w:val="11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</w:rPr>
        <w:t>−</w:t>
      </w:r>
      <w:r>
        <w:rPr>
          <w:rFonts w:ascii="Lucida Sans Unicode" w:eastAsia="Lucida Sans Unicode" w:hAnsi="Lucida Sans Unicode" w:cs="Lucida Sans Unicode"/>
          <w:spacing w:val="-35"/>
          <w:w w:val="110"/>
        </w:rPr>
        <w:t xml:space="preserve"> </w:t>
      </w:r>
      <w:r>
        <w:rPr>
          <w:w w:val="110"/>
        </w:rPr>
        <w:t>2</w:t>
      </w:r>
      <w:r>
        <w:rPr>
          <w:rFonts w:cs="Arial"/>
          <w:spacing w:val="1"/>
          <w:w w:val="110"/>
        </w:rPr>
        <w:t>y</w:t>
      </w:r>
      <w:r>
        <w:rPr>
          <w:rFonts w:cs="Arial"/>
          <w:spacing w:val="9"/>
          <w:w w:val="110"/>
          <w:position w:val="-2"/>
          <w:sz w:val="16"/>
          <w:szCs w:val="16"/>
        </w:rPr>
        <w:t>0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0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2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3"/>
          <w:w w:val="110"/>
        </w:rPr>
        <w:t xml:space="preserve"> </w:t>
      </w:r>
      <w:r>
        <w:rPr>
          <w:w w:val="110"/>
        </w:rPr>
        <w:t>+</w:t>
      </w:r>
      <w:r>
        <w:rPr>
          <w:spacing w:val="-24"/>
          <w:w w:val="110"/>
        </w:rPr>
        <w:t xml:space="preserve"> </w:t>
      </w:r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</w:t>
      </w:r>
      <w:r>
        <w:rPr>
          <w:rFonts w:cs="Arial"/>
          <w:spacing w:val="9"/>
          <w:w w:val="110"/>
          <w:position w:val="10"/>
          <w:sz w:val="16"/>
          <w:szCs w:val="16"/>
        </w:rPr>
        <w:t>2</w:t>
      </w:r>
      <w:r>
        <w:rPr>
          <w:w w:val="110"/>
        </w:rPr>
        <w:t>)</w:t>
      </w:r>
    </w:p>
    <w:p w:rsidR="006664EA" w:rsidRDefault="006664EA">
      <w:pPr>
        <w:spacing w:before="4" w:line="100" w:lineRule="exact"/>
        <w:rPr>
          <w:sz w:val="10"/>
          <w:szCs w:val="10"/>
        </w:rPr>
      </w:pPr>
    </w:p>
    <w:p w:rsidR="006664EA" w:rsidRDefault="00762E61">
      <w:pPr>
        <w:pStyle w:val="a3"/>
        <w:ind w:left="2277"/>
        <w:rPr>
          <w:rFonts w:cs="Arial"/>
          <w:sz w:val="16"/>
          <w:szCs w:val="16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8" behindDoc="1" locked="0" layoutInCell="1" allowOverlap="1">
                <wp:simplePos x="0" y="0"/>
                <wp:positionH relativeFrom="page">
                  <wp:posOffset>4629785</wp:posOffset>
                </wp:positionH>
                <wp:positionV relativeFrom="paragraph">
                  <wp:posOffset>239395</wp:posOffset>
                </wp:positionV>
                <wp:extent cx="1442085" cy="635"/>
                <wp:effectExtent l="0" t="0" r="0" b="0"/>
                <wp:wrapNone/>
                <wp:docPr id="197" name="群組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40" cy="0"/>
                          <a:chOff x="0" y="0"/>
                          <a:chExt cx="0" cy="0"/>
                        </a:xfrm>
                      </wpg:grpSpPr>
                      <wps:wsp>
                        <wps:cNvPr id="198" name="直線接點 198"/>
                        <wps:cNvCnPr/>
                        <wps:spPr>
                          <a:xfrm>
                            <a:off x="0" y="0"/>
                            <a:ext cx="14414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D789D" id="群組 197" o:spid="_x0000_s1026" style="position:absolute;margin-left:364.55pt;margin-top:18.85pt;width:113.55pt;height:.05pt;z-index:-50331640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">
                <v:line id="直線接點 198" o:spid="_x0000_s1027" style="position:absolute;visibility:visible;mso-wrap-style:square" from="0,0" to="14414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dq58UAAADcAAAADwAAAGRycy9kb3ducmV2LnhtbESPQW/CMAyF75P2HyJP4jbScUBbR0Cs&#10;MLErbGgcTeO13RqnSgIt/x4fkHaz9Z7f+zxbDK5VZwqx8WzgaZyBIi69bbgy8PX5/vgMKiZki61n&#10;MnChCIv5/d0Mc+t73tJ5lyolIRxzNFCn1OVax7Imh3HsO2LRfnxwmGQNlbYBewl3rZ5k2VQ7bFga&#10;auyoqKn8252cgb0r1uvVfnXc/L4d2sN36I+TYmnM6GFYvoJKNKR/8+36wwr+i9DKMzKBn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dq58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r>
        <w:rPr>
          <w:w w:val="115"/>
        </w:rPr>
        <w:t>=</w:t>
      </w:r>
      <w:r>
        <w:rPr>
          <w:spacing w:val="-46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5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21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proofErr w:type="gramStart"/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proofErr w:type="gramEnd"/>
      <w:r>
        <w:rPr>
          <w:rFonts w:cs="Arial"/>
          <w:spacing w:val="-2"/>
          <w:w w:val="115"/>
        </w:rPr>
        <w:t>ǫ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)</w:t>
      </w:r>
      <w:r>
        <w:rPr>
          <w:spacing w:val="-52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4"/>
          <w:w w:val="115"/>
        </w:rPr>
        <w:t xml:space="preserve"> </w:t>
      </w:r>
      <w:r>
        <w:rPr>
          <w:w w:val="115"/>
        </w:rPr>
        <w:t>2</w:t>
      </w:r>
      <w:r>
        <w:rPr>
          <w:rFonts w:cs="Arial"/>
          <w:spacing w:val="1"/>
          <w:w w:val="115"/>
        </w:rPr>
        <w:t>y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52"/>
          <w:w w:val="115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r>
        <w:rPr>
          <w:w w:val="115"/>
        </w:rPr>
        <w:t>[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)</w:t>
      </w:r>
      <w:r>
        <w:rPr>
          <w:spacing w:val="-52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4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3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spacing w:val="13"/>
          <w:w w:val="115"/>
          <w:position w:val="10"/>
          <w:sz w:val="16"/>
          <w:szCs w:val="16"/>
        </w:rPr>
        <w:t>2</w:t>
      </w:r>
      <w:r>
        <w:rPr>
          <w:w w:val="115"/>
        </w:rPr>
        <w:t>]</w:t>
      </w:r>
      <w:r>
        <w:rPr>
          <w:spacing w:val="-52"/>
          <w:w w:val="115"/>
        </w:rPr>
        <w:t xml:space="preserve"> </w:t>
      </w:r>
      <w:r>
        <w:rPr>
          <w:w w:val="115"/>
        </w:rPr>
        <w:t>+</w:t>
      </w:r>
      <w:r>
        <w:rPr>
          <w:spacing w:val="-52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</w:p>
    <w:p w:rsidR="006664EA" w:rsidRDefault="006664EA">
      <w:pPr>
        <w:spacing w:before="1" w:line="100" w:lineRule="exact"/>
        <w:rPr>
          <w:sz w:val="10"/>
          <w:szCs w:val="10"/>
        </w:rPr>
      </w:pPr>
    </w:p>
    <w:p w:rsidR="006664EA" w:rsidRDefault="00762E61">
      <w:pPr>
        <w:pStyle w:val="a3"/>
        <w:ind w:left="2277"/>
      </w:pPr>
      <w:r>
        <w:rPr>
          <w:w w:val="115"/>
        </w:rPr>
        <w:t>=</w:t>
      </w:r>
      <w:r>
        <w:rPr>
          <w:spacing w:val="-41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3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8"/>
          <w:w w:val="115"/>
          <w:position w:val="10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60"/>
          <w:w w:val="115"/>
        </w:rPr>
        <w:t xml:space="preserve"> </w:t>
      </w:r>
      <w:proofErr w:type="gramStart"/>
      <w:r>
        <w:rPr>
          <w:w w:val="115"/>
        </w:rPr>
        <w:t>2</w:t>
      </w:r>
      <w:r>
        <w:rPr>
          <w:rFonts w:cs="Arial"/>
          <w:spacing w:val="1"/>
          <w:w w:val="115"/>
        </w:rPr>
        <w:t>y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proofErr w:type="gramEnd"/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8"/>
          <w:w w:val="115"/>
        </w:rPr>
        <w:t xml:space="preserve"> </w:t>
      </w:r>
      <w:r>
        <w:rPr>
          <w:w w:val="115"/>
        </w:rPr>
        <w:t>+</w:t>
      </w:r>
      <w:r>
        <w:rPr>
          <w:spacing w:val="-49"/>
          <w:w w:val="115"/>
        </w:rPr>
        <w:t xml:space="preserve"> </w:t>
      </w:r>
      <w:r>
        <w:rPr>
          <w:rFonts w:cs="Arial"/>
          <w:spacing w:val="14"/>
          <w:w w:val="115"/>
        </w:rPr>
        <w:t>E</w:t>
      </w:r>
      <w:r>
        <w:rPr>
          <w:w w:val="115"/>
        </w:rPr>
        <w:t>[</w:t>
      </w:r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7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48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9"/>
          <w:w w:val="115"/>
        </w:rPr>
        <w:t xml:space="preserve"> </w:t>
      </w:r>
      <w:proofErr w:type="spellStart"/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proofErr w:type="spellEnd"/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8"/>
          <w:w w:val="115"/>
        </w:rPr>
        <w:t xml:space="preserve"> </w:t>
      </w:r>
      <w:r>
        <w:rPr>
          <w:w w:val="115"/>
        </w:rPr>
        <w:t>+</w:t>
      </w:r>
      <w:r>
        <w:rPr>
          <w:spacing w:val="-49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8"/>
          <w:w w:val="115"/>
        </w:rPr>
        <w:t xml:space="preserve"> </w:t>
      </w:r>
      <w:proofErr w:type="spellStart"/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proofErr w:type="spellEnd"/>
      <w:r>
        <w:rPr>
          <w:w w:val="115"/>
        </w:rPr>
        <w:t>(</w:t>
      </w:r>
      <w:r>
        <w:rPr>
          <w:rFonts w:cs="Arial"/>
          <w:spacing w:val="-2"/>
          <w:w w:val="115"/>
        </w:rPr>
        <w:t>ǫ</w:t>
      </w:r>
      <w:r>
        <w:rPr>
          <w:w w:val="115"/>
        </w:rPr>
        <w:t>)</w:t>
      </w:r>
    </w:p>
    <w:p w:rsidR="006664EA" w:rsidRDefault="006664EA">
      <w:pPr>
        <w:spacing w:before="4" w:line="100" w:lineRule="exact"/>
        <w:rPr>
          <w:sz w:val="10"/>
          <w:szCs w:val="10"/>
        </w:rPr>
      </w:pPr>
    </w:p>
    <w:p w:rsidR="006664EA" w:rsidRDefault="00762E61">
      <w:pPr>
        <w:pStyle w:val="a3"/>
        <w:ind w:left="2277"/>
      </w:pPr>
      <w:r>
        <w:rPr>
          <w:w w:val="115"/>
        </w:rPr>
        <w:t>=</w:t>
      </w:r>
      <w:r>
        <w:rPr>
          <w:spacing w:val="-38"/>
          <w:w w:val="115"/>
        </w:rPr>
        <w:t xml:space="preserve"> </w:t>
      </w:r>
      <w:r>
        <w:rPr>
          <w:w w:val="115"/>
        </w:rPr>
        <w:t>[</w:t>
      </w:r>
      <w:proofErr w:type="gramStart"/>
      <w:r>
        <w:rPr>
          <w:rFonts w:cs="Arial"/>
          <w:spacing w:val="14"/>
          <w:w w:val="115"/>
        </w:rPr>
        <w:t>E</w:t>
      </w:r>
      <w:r>
        <w:rPr>
          <w:w w:val="115"/>
        </w:rPr>
        <w:t>(</w:t>
      </w:r>
      <w:proofErr w:type="gramEnd"/>
      <w:r>
        <w:rPr>
          <w:rFonts w:cs="Arial"/>
          <w:spacing w:val="-44"/>
          <w:w w:val="115"/>
        </w:rPr>
        <w:t>f</w:t>
      </w:r>
      <w:r>
        <w:rPr>
          <w:spacing w:val="-21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9"/>
          <w:w w:val="115"/>
          <w:position w:val="-2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6"/>
          <w:w w:val="115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-56"/>
          <w:w w:val="11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81"/>
          <w:w w:val="145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)]</w:t>
      </w:r>
      <w:r>
        <w:rPr>
          <w:rFonts w:cs="Arial"/>
          <w:w w:val="115"/>
          <w:position w:val="10"/>
          <w:sz w:val="16"/>
          <w:szCs w:val="16"/>
        </w:rPr>
        <w:t>2</w:t>
      </w:r>
      <w:r>
        <w:rPr>
          <w:rFonts w:cs="Arial"/>
          <w:spacing w:val="-16"/>
          <w:w w:val="115"/>
          <w:position w:val="10"/>
          <w:sz w:val="16"/>
          <w:szCs w:val="16"/>
        </w:rPr>
        <w:t xml:space="preserve"> </w:t>
      </w:r>
      <w:r>
        <w:rPr>
          <w:w w:val="115"/>
        </w:rPr>
        <w:t>+</w:t>
      </w:r>
      <w:r>
        <w:rPr>
          <w:spacing w:val="-45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6"/>
          <w:w w:val="115"/>
        </w:rPr>
        <w:t xml:space="preserve"> </w:t>
      </w:r>
      <w:proofErr w:type="spellStart"/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proofErr w:type="spellEnd"/>
      <w:r>
        <w:rPr>
          <w:w w:val="115"/>
        </w:rPr>
        <w:t>(</w:t>
      </w:r>
      <w:r>
        <w:rPr>
          <w:rFonts w:cs="Arial"/>
          <w:spacing w:val="-44"/>
          <w:w w:val="115"/>
        </w:rPr>
        <w:t>f</w:t>
      </w:r>
      <w:r>
        <w:rPr>
          <w:spacing w:val="-23"/>
          <w:w w:val="115"/>
          <w:position w:val="6"/>
        </w:rPr>
        <w:t>ˆ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rFonts w:cs="Arial"/>
          <w:spacing w:val="13"/>
          <w:w w:val="115"/>
          <w:position w:val="-2"/>
          <w:sz w:val="16"/>
          <w:szCs w:val="16"/>
        </w:rPr>
        <w:t>0</w:t>
      </w:r>
      <w:r>
        <w:rPr>
          <w:w w:val="115"/>
        </w:rPr>
        <w:t>))</w:t>
      </w:r>
      <w:r>
        <w:rPr>
          <w:spacing w:val="-46"/>
          <w:w w:val="115"/>
        </w:rPr>
        <w:t xml:space="preserve"> </w:t>
      </w:r>
      <w:r>
        <w:rPr>
          <w:w w:val="115"/>
        </w:rPr>
        <w:t>+</w:t>
      </w:r>
      <w:r>
        <w:rPr>
          <w:spacing w:val="-46"/>
          <w:w w:val="115"/>
        </w:rPr>
        <w:t xml:space="preserve"> </w:t>
      </w:r>
      <w:r>
        <w:rPr>
          <w:rFonts w:cs="Arial"/>
          <w:w w:val="115"/>
        </w:rPr>
        <w:t>V</w:t>
      </w:r>
      <w:r>
        <w:rPr>
          <w:rFonts w:cs="Arial"/>
          <w:spacing w:val="-46"/>
          <w:w w:val="115"/>
        </w:rPr>
        <w:t xml:space="preserve"> </w:t>
      </w:r>
      <w:proofErr w:type="spellStart"/>
      <w:r>
        <w:rPr>
          <w:rFonts w:cs="Arial"/>
          <w:spacing w:val="-2"/>
          <w:w w:val="115"/>
        </w:rPr>
        <w:t>a</w:t>
      </w:r>
      <w:r>
        <w:rPr>
          <w:rFonts w:cs="Arial"/>
          <w:spacing w:val="6"/>
          <w:w w:val="115"/>
        </w:rPr>
        <w:t>r</w:t>
      </w:r>
      <w:proofErr w:type="spellEnd"/>
      <w:r>
        <w:rPr>
          <w:w w:val="115"/>
        </w:rPr>
        <w:t>(</w:t>
      </w:r>
      <w:r>
        <w:rPr>
          <w:rFonts w:cs="Arial"/>
          <w:spacing w:val="-2"/>
          <w:w w:val="115"/>
        </w:rPr>
        <w:t>ǫ</w:t>
      </w:r>
      <w:r>
        <w:rPr>
          <w:w w:val="115"/>
        </w:rPr>
        <w:t>)</w:t>
      </w:r>
    </w:p>
    <w:p w:rsidR="006664EA" w:rsidRDefault="006664EA">
      <w:pPr>
        <w:spacing w:before="1" w:line="100" w:lineRule="exact"/>
        <w:rPr>
          <w:sz w:val="10"/>
          <w:szCs w:val="10"/>
        </w:rPr>
      </w:pPr>
    </w:p>
    <w:p w:rsidR="006664EA" w:rsidRDefault="00762E61">
      <w:pPr>
        <w:pStyle w:val="a3"/>
        <w:ind w:left="2277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79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533400</wp:posOffset>
                </wp:positionV>
                <wp:extent cx="5941060" cy="2816860"/>
                <wp:effectExtent l="0" t="0" r="0" b="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2816280"/>
                          <a:chOff x="0" y="0"/>
                          <a:chExt cx="0" cy="0"/>
                        </a:xfrm>
                      </wpg:grpSpPr>
                      <wpg:grpSp>
                        <wpg:cNvPr id="200" name="群組 200"/>
                        <wpg:cNvGrpSpPr/>
                        <wpg:grpSpPr>
                          <a:xfrm>
                            <a:off x="0" y="144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201" name="直線接點 201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02" name="群組 202"/>
                        <wpg:cNvGrpSpPr/>
                        <wpg:grpSpPr>
                          <a:xfrm>
                            <a:off x="3240" y="0"/>
                            <a:ext cx="0" cy="2816280"/>
                            <a:chOff x="0" y="0"/>
                            <a:chExt cx="0" cy="0"/>
                          </a:xfrm>
                        </wpg:grpSpPr>
                        <wps:wsp>
                          <wps:cNvPr id="203" name="直線接點 203"/>
                          <wps:cNvCnPr/>
                          <wps:spPr>
                            <a:xfrm flipV="1">
                              <a:off x="0" y="0"/>
                              <a:ext cx="0" cy="28162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04" name="群組 204"/>
                        <wpg:cNvGrpSpPr/>
                        <wpg:grpSpPr>
                          <a:xfrm>
                            <a:off x="5937840" y="0"/>
                            <a:ext cx="0" cy="2816280"/>
                            <a:chOff x="0" y="0"/>
                            <a:chExt cx="0" cy="0"/>
                          </a:xfrm>
                        </wpg:grpSpPr>
                        <wps:wsp>
                          <wps:cNvPr id="205" name="直線接點 205"/>
                          <wps:cNvCnPr/>
                          <wps:spPr>
                            <a:xfrm flipV="1">
                              <a:off x="0" y="0"/>
                              <a:ext cx="0" cy="28162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06" name="群組 206"/>
                        <wpg:cNvGrpSpPr/>
                        <wpg:grpSpPr>
                          <a:xfrm>
                            <a:off x="0" y="281628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207" name="直線接點 207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CB6D6A" id="群組 199" o:spid="_x0000_s1026" style="position:absolute;margin-left:74.5pt;margin-top:42pt;width:467.8pt;height:221.8pt;z-index:-50331640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">
                <v:group id="群組 200" o:spid="_x0000_s1027" style="position:absolute;top:144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line id="直線接點 201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I3gcQAAADcAAAADwAAAGRycy9kb3ducmV2LnhtbESPzW7CMBCE75V4B2uReisOOVRVwCAa&#10;QHAtPyrHJd4mKfE6sg0Jb19XQuI4mplvNNN5bxpxI+drywrGowQEcWF1zaWCw3799gHCB2SNjWVS&#10;cCcP89ngZYqZth1/0W0XShEh7DNUUIXQZlL6oiKDfmRb4uj9WGcwROlKqR12EW4amSbJuzRYc1yo&#10;sKW8ouKyuxoFR5OvVsvj8rz5/Tw1p2/XndN8odTrsF9MQATqwzP8aG+1gjQZw/+Ze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EjeBxAAAANwAAAAPAAAAAAAAAAAA&#10;AAAAAKECAABkcnMvZG93bnJldi54bWxQSwUGAAAAAAQABAD5AAAAkgMAAAAA&#10;" strokeweight=".18mm"/>
                </v:group>
                <v:group id="群組 202" o:spid="_x0000_s1029" style="position:absolute;left:3240;width:0;height:28162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line id="直線接點 203" o:spid="_x0000_s1030" style="position:absolute;flip:y;visibility:visible;mso-wrap-style:square" from="0,0" to="0,281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aYSccAAADcAAAADwAAAGRycy9kb3ducmV2LnhtbESPT2vCQBTE74V+h+UJXqTZ+IfSpq4i&#10;ouDFQ9MeenxkX7Mx2bdpdjXRT+8WCj0OM/MbZrkebCMu1PnKsYJpkoIgLpyuuFTw+bF/egHhA7LG&#10;xjEpuJKH9erxYYmZdj2/0yUPpYgQ9hkqMCG0mZS+MGTRJ64ljt636yyGKLtS6g77CLeNnKXps7RY&#10;cVww2NLWUFHnZ6vgdCv616+fha/qdjGpJ3m5M8eNUuPRsHkDEWgI/+G/9kErmKVz+D0Tj4B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BphJxwAAANwAAAAPAAAAAAAA&#10;AAAAAAAAAKECAABkcnMvZG93bnJldi54bWxQSwUGAAAAAAQABAD5AAAAlQMAAAAA&#10;" strokeweight=".18mm"/>
                </v:group>
                <v:group id="群組 204" o:spid="_x0000_s1031" style="position:absolute;left:5937840;width:0;height:28162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直線接點 205" o:spid="_x0000_s1032" style="position:absolute;flip:y;visibility:visible;mso-wrap-style:square" from="0,0" to="0,2816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OlpsYAAADcAAAADwAAAGRycy9kb3ducmV2LnhtbESPQWvCQBSE74X+h+UJXqTZKLa0qauI&#10;KHjpwbSHHh/Z12xM9m2aXU3017sFocdhZr5hFqvBNuJMna8cK5gmKQjiwumKSwVfn7unVxA+IGts&#10;HJOCC3lYLR8fFphp1/OBznkoRYSwz1CBCaHNpPSFIYs+cS1x9H5cZzFE2ZVSd9hHuG3kLE1fpMWK&#10;44LBljaGijo/WQXHa9G/ff/OfVW380k9ycut+VgrNR4N63cQgYbwH76391rBLH2GvzPxCM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jpabGAAAA3AAAAA8AAAAAAAAA&#10;AAAAAAAAoQIAAGRycy9kb3ducmV2LnhtbFBLBQYAAAAABAAEAPkAAACUAwAAAAA=&#10;" strokeweight=".18mm"/>
                </v:group>
                <v:group id="群組 206" o:spid="_x0000_s1033" style="position:absolute;top:281628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直線接點 207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KbsUAAADcAAAADwAAAGRycy9kb3ducmV2LnhtbESPzW7CMBCE75X6DtZW6q045FCqgEEQ&#10;qNorf4LjEi9JIF5HtkvC2+NKlXoczcw3msmsN424kfO1ZQXDQQKCuLC65lLBbvv59gHCB2SNjWVS&#10;cCcPs+nz0wQzbTte020TShEh7DNUUIXQZlL6oiKDfmBb4uidrTMYonSl1A67CDeNTJPkXRqsOS5U&#10;2FJeUXHd/BgFe5OvVsv98vR1WRyb48F1pzSfK/X60s/HIAL14T/81/7WCtJkBL9n4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cKbsUAAADcAAAADwAAAAAAAAAA&#10;AAAAAAChAgAAZHJzL2Rvd25yZXYueG1sUEsFBgAAAAAEAAQA+QAAAJMDAAAAAA==&#10;" strokeweight=".18mm"/>
                </v:group>
                <w10:wrap anchorx="page"/>
              </v:group>
            </w:pict>
          </mc:Fallback>
        </mc:AlternateConten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[</w:t>
      </w:r>
      <w:proofErr w:type="gramStart"/>
      <w:r>
        <w:rPr>
          <w:rFonts w:cs="Arial"/>
          <w:spacing w:val="11"/>
          <w:w w:val="110"/>
        </w:rPr>
        <w:t>B</w:t>
      </w:r>
      <w:r>
        <w:rPr>
          <w:rFonts w:cs="Arial"/>
          <w:spacing w:val="-1"/>
          <w:w w:val="110"/>
        </w:rPr>
        <w:t>i</w:t>
      </w:r>
      <w:r>
        <w:rPr>
          <w:rFonts w:cs="Arial"/>
          <w:spacing w:val="-2"/>
          <w:w w:val="110"/>
        </w:rPr>
        <w:t>a</w:t>
      </w:r>
      <w:r>
        <w:rPr>
          <w:rFonts w:cs="Arial"/>
          <w:w w:val="110"/>
        </w:rPr>
        <w:t>s</w:t>
      </w:r>
      <w:r>
        <w:rPr>
          <w:w w:val="110"/>
        </w:rPr>
        <w:t>(</w:t>
      </w:r>
      <w:proofErr w:type="gramEnd"/>
      <w:r>
        <w:rPr>
          <w:rFonts w:cs="Arial"/>
          <w:spacing w:val="-41"/>
          <w:w w:val="110"/>
        </w:rPr>
        <w:t>f</w:t>
      </w:r>
      <w:r>
        <w:rPr>
          <w:spacing w:val="-22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12"/>
          <w:w w:val="110"/>
          <w:position w:val="-2"/>
          <w:sz w:val="16"/>
          <w:szCs w:val="16"/>
        </w:rPr>
        <w:t>0</w:t>
      </w:r>
      <w:r>
        <w:rPr>
          <w:w w:val="110"/>
        </w:rPr>
        <w:t>))]</w:t>
      </w:r>
      <w:r>
        <w:rPr>
          <w:rFonts w:cs="Arial"/>
          <w:w w:val="110"/>
          <w:position w:val="10"/>
          <w:sz w:val="16"/>
          <w:szCs w:val="16"/>
        </w:rPr>
        <w:t>2</w:t>
      </w:r>
      <w:r>
        <w:rPr>
          <w:rFonts w:cs="Arial"/>
          <w:spacing w:val="8"/>
          <w:w w:val="110"/>
          <w:position w:val="10"/>
          <w:sz w:val="16"/>
          <w:szCs w:val="16"/>
        </w:rPr>
        <w:t xml:space="preserve"> </w:t>
      </w:r>
      <w:r>
        <w:rPr>
          <w:w w:val="110"/>
        </w:rPr>
        <w:t>+</w:t>
      </w:r>
      <w:r>
        <w:rPr>
          <w:spacing w:val="-26"/>
          <w:w w:val="110"/>
        </w:rPr>
        <w:t xml:space="preserve"> </w:t>
      </w:r>
      <w:r>
        <w:rPr>
          <w:rFonts w:cs="Arial"/>
          <w:w w:val="110"/>
        </w:rPr>
        <w:t>V</w:t>
      </w:r>
      <w:r>
        <w:rPr>
          <w:rFonts w:cs="Arial"/>
          <w:spacing w:val="-27"/>
          <w:w w:val="110"/>
        </w:rPr>
        <w:t xml:space="preserve"> </w:t>
      </w:r>
      <w:proofErr w:type="spellStart"/>
      <w:r>
        <w:rPr>
          <w:rFonts w:cs="Arial"/>
          <w:spacing w:val="-2"/>
          <w:w w:val="110"/>
        </w:rPr>
        <w:t>a</w:t>
      </w:r>
      <w:r>
        <w:rPr>
          <w:rFonts w:cs="Arial"/>
          <w:spacing w:val="5"/>
          <w:w w:val="110"/>
        </w:rPr>
        <w:t>r</w:t>
      </w:r>
      <w:proofErr w:type="spellEnd"/>
      <w:r>
        <w:rPr>
          <w:w w:val="110"/>
        </w:rPr>
        <w:t>(</w:t>
      </w:r>
      <w:r>
        <w:rPr>
          <w:rFonts w:cs="Arial"/>
          <w:spacing w:val="-42"/>
          <w:w w:val="110"/>
        </w:rPr>
        <w:t>f</w:t>
      </w:r>
      <w:r>
        <w:rPr>
          <w:spacing w:val="-20"/>
          <w:w w:val="110"/>
          <w:position w:val="6"/>
        </w:rPr>
        <w:t>ˆ</w:t>
      </w:r>
      <w:r>
        <w:rPr>
          <w:w w:val="110"/>
        </w:rPr>
        <w:t>(</w:t>
      </w:r>
      <w:r>
        <w:rPr>
          <w:rFonts w:cs="Arial"/>
          <w:spacing w:val="-1"/>
          <w:w w:val="110"/>
        </w:rPr>
        <w:t>x</w:t>
      </w:r>
      <w:r>
        <w:rPr>
          <w:rFonts w:cs="Arial"/>
          <w:spacing w:val="9"/>
          <w:w w:val="110"/>
          <w:position w:val="-2"/>
          <w:sz w:val="16"/>
          <w:szCs w:val="16"/>
        </w:rPr>
        <w:t>0</w:t>
      </w:r>
      <w:r>
        <w:rPr>
          <w:w w:val="110"/>
        </w:rPr>
        <w:t>))</w:t>
      </w:r>
      <w:r>
        <w:rPr>
          <w:spacing w:val="-26"/>
          <w:w w:val="110"/>
        </w:rPr>
        <w:t xml:space="preserve"> </w:t>
      </w:r>
      <w:r>
        <w:rPr>
          <w:w w:val="110"/>
        </w:rPr>
        <w:t>+</w:t>
      </w:r>
      <w:r>
        <w:rPr>
          <w:spacing w:val="-26"/>
          <w:w w:val="110"/>
        </w:rPr>
        <w:t xml:space="preserve"> </w:t>
      </w:r>
      <w:r>
        <w:rPr>
          <w:rFonts w:cs="Arial"/>
          <w:w w:val="110"/>
        </w:rPr>
        <w:t>V</w:t>
      </w:r>
      <w:r>
        <w:rPr>
          <w:rFonts w:cs="Arial"/>
          <w:spacing w:val="-26"/>
          <w:w w:val="110"/>
        </w:rPr>
        <w:t xml:space="preserve"> </w:t>
      </w:r>
      <w:proofErr w:type="spellStart"/>
      <w:r>
        <w:rPr>
          <w:rFonts w:cs="Arial"/>
          <w:spacing w:val="-2"/>
          <w:w w:val="110"/>
        </w:rPr>
        <w:t>a</w:t>
      </w:r>
      <w:r>
        <w:rPr>
          <w:rFonts w:cs="Arial"/>
          <w:spacing w:val="5"/>
          <w:w w:val="110"/>
        </w:rPr>
        <w:t>r</w:t>
      </w:r>
      <w:proofErr w:type="spellEnd"/>
      <w:r>
        <w:rPr>
          <w:w w:val="110"/>
        </w:rPr>
        <w:t>(</w:t>
      </w:r>
      <w:r>
        <w:rPr>
          <w:rFonts w:cs="Arial"/>
          <w:spacing w:val="-2"/>
          <w:w w:val="110"/>
        </w:rPr>
        <w:t>ǫ</w:t>
      </w:r>
      <w:r>
        <w:rPr>
          <w:w w:val="110"/>
        </w:rPr>
        <w:t>)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8" w:line="200" w:lineRule="exact"/>
        <w:rPr>
          <w:sz w:val="20"/>
          <w:szCs w:val="20"/>
        </w:rPr>
      </w:pPr>
    </w:p>
    <w:p w:rsidR="006664EA" w:rsidRDefault="00762E61">
      <w:pPr>
        <w:pStyle w:val="a3"/>
        <w:ind w:left="297"/>
        <w:rPr>
          <w:rFonts w:cs="Arial"/>
        </w:rPr>
      </w:pPr>
      <w:r>
        <w:rPr>
          <w:rFonts w:cs="Arial"/>
          <w:spacing w:val="-2"/>
          <w:w w:val="110"/>
        </w:rPr>
        <w:t>Unbi</w:t>
      </w:r>
      <w:r>
        <w:rPr>
          <w:rFonts w:cs="Arial"/>
          <w:spacing w:val="-3"/>
          <w:w w:val="110"/>
        </w:rPr>
        <w:t>ase</w:t>
      </w:r>
      <w:r>
        <w:rPr>
          <w:rFonts w:cs="Arial"/>
          <w:spacing w:val="-2"/>
          <w:w w:val="110"/>
        </w:rPr>
        <w:t>d</w:t>
      </w:r>
      <w:r>
        <w:rPr>
          <w:rFonts w:cs="Arial"/>
          <w:spacing w:val="17"/>
          <w:w w:val="110"/>
        </w:rPr>
        <w:t xml:space="preserve"> </w:t>
      </w:r>
      <w:r>
        <w:rPr>
          <w:rFonts w:cs="Arial"/>
          <w:spacing w:val="-1"/>
          <w:w w:val="110"/>
        </w:rPr>
        <w:t>E</w:t>
      </w:r>
      <w:r>
        <w:rPr>
          <w:rFonts w:cs="Arial"/>
          <w:spacing w:val="-2"/>
          <w:w w:val="110"/>
        </w:rPr>
        <w:t>s</w:t>
      </w:r>
      <w:r>
        <w:rPr>
          <w:rFonts w:cs="Arial"/>
          <w:spacing w:val="-1"/>
          <w:w w:val="110"/>
        </w:rPr>
        <w:t>tim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-1"/>
          <w:w w:val="110"/>
        </w:rPr>
        <w:t>t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r</w:t>
      </w:r>
      <w:r>
        <w:rPr>
          <w:rFonts w:cs="Arial"/>
          <w:spacing w:val="13"/>
          <w:w w:val="110"/>
        </w:rPr>
        <w:t xml:space="preserve"> 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-1"/>
          <w:w w:val="110"/>
        </w:rPr>
        <w:t>nd</w:t>
      </w:r>
      <w:r>
        <w:rPr>
          <w:rFonts w:cs="Arial"/>
          <w:spacing w:val="17"/>
          <w:w w:val="110"/>
        </w:rPr>
        <w:t xml:space="preserve"> </w:t>
      </w:r>
      <w:r>
        <w:rPr>
          <w:rFonts w:cs="Arial"/>
          <w:spacing w:val="-1"/>
          <w:w w:val="110"/>
        </w:rPr>
        <w:t>Bi</w:t>
      </w:r>
      <w:r>
        <w:rPr>
          <w:rFonts w:cs="Arial"/>
          <w:spacing w:val="-2"/>
          <w:w w:val="110"/>
        </w:rPr>
        <w:t>as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ind w:left="297"/>
      </w:pPr>
      <w:r>
        <w:rPr>
          <w:w w:val="95"/>
        </w:rPr>
        <w:t>—————————————–</w:t>
      </w:r>
    </w:p>
    <w:p w:rsidR="006664EA" w:rsidRDefault="00762E61">
      <w:pPr>
        <w:spacing w:before="87" w:line="109" w:lineRule="exact"/>
        <w:ind w:left="479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110"/>
          <w:sz w:val="16"/>
          <w:szCs w:val="16"/>
        </w:rPr>
        <w:t>predict</w:t>
      </w:r>
      <w:proofErr w:type="gramEnd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ragraph">
                  <wp:posOffset>88900</wp:posOffset>
                </wp:positionV>
                <wp:extent cx="86360" cy="193040"/>
                <wp:effectExtent l="0" t="0" r="0" b="0"/>
                <wp:wrapNone/>
                <wp:docPr id="208" name="文字方塊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290" w:lineRule="exact"/>
                            </w:pPr>
                            <w:r>
                              <w:rPr>
                                <w:rFonts w:cs="Arial"/>
                                <w:spacing w:val="-145"/>
                                <w:w w:val="130"/>
                                <w:position w:val="-6"/>
                              </w:rPr>
                              <w:t>θ</w:t>
                            </w:r>
                            <w:r>
                              <w:rPr>
                                <w:w w:val="130"/>
                              </w:rPr>
                              <w:t>ˆ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8" o:spid="_x0000_s1029" type="#_x0000_t202" style="position:absolute;left:0;text-align:left;margin-left:83.9pt;margin-top:7pt;width:6.8pt;height:15.2pt;z-index: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290" w:lineRule="exact"/>
                      </w:pPr>
                      <w:r>
                        <w:rPr>
                          <w:rFonts w:cs="Arial"/>
                          <w:spacing w:val="-145"/>
                          <w:w w:val="130"/>
                          <w:position w:val="-6"/>
                        </w:rPr>
                        <w:t>θ</w:t>
                      </w:r>
                      <w:r>
                        <w:rPr>
                          <w:w w:val="130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pStyle w:val="a3"/>
        <w:spacing w:line="293" w:lineRule="exact"/>
        <w:ind w:left="549"/>
        <w:rPr>
          <w:rFonts w:cs="Arial"/>
        </w:rPr>
      </w:pPr>
      <w:r>
        <w:rPr>
          <w:rFonts w:ascii="Lucida Sans Unicode" w:eastAsia="Lucida Sans Unicode" w:hAnsi="Lucida Sans Unicode" w:cs="Lucida Sans Unicode"/>
          <w:spacing w:val="-40"/>
          <w:w w:val="95"/>
        </w:rPr>
        <w:t>−</w:t>
      </w:r>
      <w:proofErr w:type="gramStart"/>
      <w:r>
        <w:rPr>
          <w:rFonts w:ascii="Lucida Sans Unicode" w:eastAsia="Lucida Sans Unicode" w:hAnsi="Lucida Sans Unicode" w:cs="Lucida Sans Unicode"/>
          <w:w w:val="95"/>
        </w:rPr>
        <w:t xml:space="preserve">→  </w:t>
      </w:r>
      <w:r>
        <w:rPr>
          <w:rFonts w:cs="Arial"/>
          <w:w w:val="95"/>
        </w:rPr>
        <w:t>θ</w:t>
      </w:r>
      <w:proofErr w:type="gramEnd"/>
    </w:p>
    <w:p w:rsidR="006664EA" w:rsidRDefault="00762E61">
      <w:pPr>
        <w:pStyle w:val="a3"/>
        <w:spacing w:before="41"/>
        <w:ind w:left="297"/>
        <w:rPr>
          <w:rFonts w:cs="Arial"/>
        </w:rPr>
      </w:pPr>
      <w:proofErr w:type="gramStart"/>
      <w:r>
        <w:rPr>
          <w:rFonts w:cs="Arial"/>
          <w:spacing w:val="14"/>
          <w:w w:val="110"/>
        </w:rPr>
        <w:t>E</w:t>
      </w:r>
      <w:r>
        <w:rPr>
          <w:w w:val="110"/>
        </w:rPr>
        <w:t>(</w:t>
      </w:r>
      <w:proofErr w:type="gramEnd"/>
      <w:r>
        <w:rPr>
          <w:rFonts w:cs="Arial"/>
          <w:spacing w:val="-123"/>
          <w:w w:val="110"/>
        </w:rPr>
        <w:t>θ</w:t>
      </w:r>
      <w:r>
        <w:rPr>
          <w:spacing w:val="-16"/>
          <w:w w:val="110"/>
          <w:position w:val="6"/>
        </w:rPr>
        <w:t>ˆ</w:t>
      </w:r>
      <w:r>
        <w:rPr>
          <w:w w:val="110"/>
        </w:rPr>
        <w:t>)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rFonts w:cs="Arial"/>
          <w:w w:val="110"/>
        </w:rPr>
        <w:t>θ</w:t>
      </w:r>
    </w:p>
    <w:p w:rsidR="006664EA" w:rsidRDefault="00762E61">
      <w:pPr>
        <w:pStyle w:val="a3"/>
        <w:spacing w:before="98"/>
        <w:ind w:left="297"/>
        <w:rPr>
          <w:rFonts w:cs="Arial"/>
        </w:rPr>
      </w:pPr>
      <w:proofErr w:type="gramStart"/>
      <w:r>
        <w:rPr>
          <w:spacing w:val="-1"/>
          <w:w w:val="105"/>
        </w:rPr>
        <w:t>B</w:t>
      </w:r>
      <w:r>
        <w:rPr>
          <w:w w:val="105"/>
        </w:rPr>
        <w:t>ia</w:t>
      </w:r>
      <w:r>
        <w:rPr>
          <w:spacing w:val="1"/>
          <w:w w:val="105"/>
        </w:rPr>
        <w:t>s</w:t>
      </w:r>
      <w:r>
        <w:rPr>
          <w:w w:val="105"/>
        </w:rPr>
        <w:t>(</w:t>
      </w:r>
      <w:proofErr w:type="gramEnd"/>
      <w:r>
        <w:rPr>
          <w:rFonts w:cs="Arial"/>
          <w:spacing w:val="-117"/>
          <w:w w:val="105"/>
        </w:rPr>
        <w:t>θ</w:t>
      </w:r>
      <w:r>
        <w:rPr>
          <w:spacing w:val="-16"/>
          <w:w w:val="105"/>
          <w:position w:val="6"/>
        </w:rPr>
        <w:t>ˆ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= </w:t>
      </w:r>
      <w:r>
        <w:rPr>
          <w:rFonts w:cs="Arial"/>
          <w:spacing w:val="13"/>
          <w:w w:val="105"/>
        </w:rPr>
        <w:t>E</w:t>
      </w:r>
      <w:r>
        <w:rPr>
          <w:w w:val="105"/>
        </w:rPr>
        <w:t>(</w:t>
      </w:r>
      <w:r>
        <w:rPr>
          <w:rFonts w:cs="Arial"/>
          <w:spacing w:val="-117"/>
          <w:w w:val="105"/>
        </w:rPr>
        <w:t>θ</w:t>
      </w:r>
      <w:r>
        <w:rPr>
          <w:spacing w:val="-16"/>
          <w:w w:val="105"/>
          <w:position w:val="6"/>
        </w:rPr>
        <w:t>ˆ</w:t>
      </w:r>
      <w:r>
        <w:rPr>
          <w:w w:val="105"/>
        </w:rPr>
        <w:t>)</w:t>
      </w:r>
      <w:r>
        <w:rPr>
          <w:spacing w:val="-16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−</w:t>
      </w:r>
      <w:r>
        <w:rPr>
          <w:rFonts w:ascii="Lucida Sans Unicode" w:eastAsia="Lucida Sans Unicode" w:hAnsi="Lucida Sans Unicode" w:cs="Lucida Sans Unicode"/>
          <w:spacing w:val="-23"/>
          <w:w w:val="105"/>
        </w:rPr>
        <w:t xml:space="preserve"> </w:t>
      </w:r>
      <w:r>
        <w:rPr>
          <w:rFonts w:cs="Arial"/>
          <w:w w:val="105"/>
        </w:rPr>
        <w:t>θ</w:t>
      </w:r>
    </w:p>
    <w:p w:rsidR="006664EA" w:rsidRDefault="006664EA">
      <w:pPr>
        <w:spacing w:before="1" w:line="100" w:lineRule="exact"/>
        <w:rPr>
          <w:sz w:val="10"/>
          <w:szCs w:val="10"/>
        </w:rPr>
      </w:pPr>
    </w:p>
    <w:p w:rsidR="006664EA" w:rsidRDefault="00762E61">
      <w:pPr>
        <w:pStyle w:val="a3"/>
        <w:ind w:left="297"/>
      </w:pPr>
      <w:r>
        <w:rPr>
          <w:w w:val="95"/>
        </w:rPr>
        <w:t>—————————————–</w:t>
      </w:r>
    </w:p>
    <w:p w:rsidR="006664EA" w:rsidRDefault="00762E61">
      <w:pPr>
        <w:spacing w:before="89" w:line="107" w:lineRule="exact"/>
        <w:ind w:left="8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110"/>
          <w:sz w:val="16"/>
          <w:szCs w:val="16"/>
        </w:rPr>
        <w:t>predict</w:t>
      </w:r>
      <w:proofErr w:type="gramEnd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ragraph">
                  <wp:posOffset>90170</wp:posOffset>
                </wp:positionV>
                <wp:extent cx="289560" cy="191770"/>
                <wp:effectExtent l="0" t="0" r="0" b="0"/>
                <wp:wrapNone/>
                <wp:docPr id="209" name="文字方塊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292" w:lineRule="exact"/>
                            </w:pPr>
                            <w:r>
                              <w:rPr>
                                <w:rFonts w:cs="Arial"/>
                                <w:spacing w:val="-46"/>
                                <w:w w:val="120"/>
                              </w:rPr>
                              <w:t>f</w:t>
                            </w:r>
                            <w:r>
                              <w:rPr>
                                <w:spacing w:val="-22"/>
                                <w:w w:val="120"/>
                                <w:position w:val="6"/>
                              </w:rPr>
                              <w:t>ˆ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cs="Arial"/>
                                <w:spacing w:val="-2"/>
                                <w:w w:val="120"/>
                              </w:rPr>
                              <w:t>x</w:t>
                            </w:r>
                            <w:r>
                              <w:rPr>
                                <w:w w:val="12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9" o:spid="_x0000_s1030" type="#_x0000_t202" style="position:absolute;left:0;text-align:left;margin-left:83.9pt;margin-top:7.1pt;width:22.8pt;height:15.1pt;z-index: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292" w:lineRule="exact"/>
                      </w:pPr>
                      <w:r>
                        <w:rPr>
                          <w:rFonts w:cs="Arial"/>
                          <w:spacing w:val="-46"/>
                          <w:w w:val="120"/>
                        </w:rPr>
                        <w:t>f</w:t>
                      </w:r>
                      <w:r>
                        <w:rPr>
                          <w:spacing w:val="-22"/>
                          <w:w w:val="120"/>
                          <w:position w:val="6"/>
                        </w:rPr>
                        <w:t>ˆ</w:t>
                      </w:r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rFonts w:cs="Arial"/>
                          <w:spacing w:val="-2"/>
                          <w:w w:val="120"/>
                        </w:rPr>
                        <w:t>x</w:t>
                      </w:r>
                      <w:r>
                        <w:rPr>
                          <w:w w:val="1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pStyle w:val="a3"/>
        <w:spacing w:line="292" w:lineRule="exact"/>
        <w:ind w:left="890"/>
      </w:pPr>
      <w:r>
        <w:rPr>
          <w:rFonts w:ascii="Lucida Sans Unicode" w:eastAsia="Lucida Sans Unicode" w:hAnsi="Lucida Sans Unicode" w:cs="Lucida Sans Unicode"/>
          <w:spacing w:val="-50"/>
          <w:w w:val="120"/>
        </w:rPr>
        <w:t>−</w:t>
      </w:r>
      <w:r>
        <w:rPr>
          <w:rFonts w:ascii="Lucida Sans Unicode" w:eastAsia="Lucida Sans Unicode" w:hAnsi="Lucida Sans Unicode" w:cs="Lucida Sans Unicode"/>
          <w:w w:val="120"/>
        </w:rPr>
        <w:t>→</w:t>
      </w:r>
      <w:r>
        <w:rPr>
          <w:rFonts w:ascii="Lucida Sans Unicode" w:eastAsia="Lucida Sans Unicode" w:hAnsi="Lucida Sans Unicode" w:cs="Lucida Sans Unicode"/>
          <w:spacing w:val="-15"/>
          <w:w w:val="120"/>
        </w:rPr>
        <w:t xml:space="preserve"> </w:t>
      </w:r>
      <w:proofErr w:type="gramStart"/>
      <w:r>
        <w:rPr>
          <w:rFonts w:cs="Arial"/>
          <w:w w:val="145"/>
        </w:rPr>
        <w:t>f</w:t>
      </w:r>
      <w:proofErr w:type="gramEnd"/>
      <w:r>
        <w:rPr>
          <w:rFonts w:cs="Arial"/>
          <w:spacing w:val="-82"/>
          <w:w w:val="145"/>
        </w:rPr>
        <w:t xml:space="preserve"> 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</w:t>
      </w:r>
    </w:p>
    <w:p w:rsidR="006664EA" w:rsidRDefault="00762E61">
      <w:pPr>
        <w:pStyle w:val="a3"/>
        <w:spacing w:before="43"/>
        <w:ind w:left="297"/>
      </w:pPr>
      <w:proofErr w:type="gramStart"/>
      <w:r>
        <w:rPr>
          <w:rFonts w:cs="Arial"/>
          <w:spacing w:val="16"/>
          <w:w w:val="125"/>
        </w:rPr>
        <w:t>E</w:t>
      </w:r>
      <w:r>
        <w:rPr>
          <w:w w:val="125"/>
        </w:rPr>
        <w:t>(</w:t>
      </w:r>
      <w:proofErr w:type="gramEnd"/>
      <w:r>
        <w:rPr>
          <w:rFonts w:cs="Arial"/>
          <w:spacing w:val="-48"/>
          <w:w w:val="125"/>
        </w:rPr>
        <w:t>f</w:t>
      </w:r>
      <w:r>
        <w:rPr>
          <w:spacing w:val="-23"/>
          <w:w w:val="125"/>
          <w:position w:val="6"/>
        </w:rPr>
        <w:t>ˆ</w:t>
      </w:r>
      <w:r>
        <w:rPr>
          <w:w w:val="125"/>
        </w:rPr>
        <w:t>(</w:t>
      </w:r>
      <w:r>
        <w:rPr>
          <w:rFonts w:cs="Arial"/>
          <w:spacing w:val="-2"/>
          <w:w w:val="125"/>
        </w:rPr>
        <w:t>x</w:t>
      </w:r>
      <w:r>
        <w:rPr>
          <w:w w:val="125"/>
        </w:rPr>
        <w:t>))</w:t>
      </w:r>
      <w:r>
        <w:rPr>
          <w:spacing w:val="-41"/>
          <w:w w:val="125"/>
        </w:rPr>
        <w:t xml:space="preserve"> </w:t>
      </w:r>
      <w:r>
        <w:rPr>
          <w:w w:val="125"/>
        </w:rPr>
        <w:t>=</w:t>
      </w:r>
      <w:r>
        <w:rPr>
          <w:spacing w:val="-41"/>
          <w:w w:val="125"/>
        </w:rPr>
        <w:t xml:space="preserve"> </w:t>
      </w:r>
      <w:r>
        <w:rPr>
          <w:rFonts w:cs="Arial"/>
          <w:w w:val="125"/>
        </w:rPr>
        <w:t>f</w:t>
      </w:r>
      <w:r>
        <w:rPr>
          <w:rFonts w:cs="Arial"/>
          <w:spacing w:val="-67"/>
          <w:w w:val="125"/>
        </w:rPr>
        <w:t xml:space="preserve"> </w:t>
      </w:r>
      <w:r>
        <w:rPr>
          <w:w w:val="125"/>
        </w:rPr>
        <w:t>(</w:t>
      </w:r>
      <w:r>
        <w:rPr>
          <w:rFonts w:cs="Arial"/>
          <w:spacing w:val="-2"/>
          <w:w w:val="125"/>
        </w:rPr>
        <w:t>x</w:t>
      </w:r>
      <w:r>
        <w:rPr>
          <w:w w:val="125"/>
        </w:rPr>
        <w:t>)</w:t>
      </w:r>
    </w:p>
    <w:p w:rsidR="006664EA" w:rsidRDefault="00762E61">
      <w:pPr>
        <w:pStyle w:val="a3"/>
        <w:spacing w:before="96"/>
        <w:ind w:left="297"/>
        <w:sectPr w:rsidR="006664EA">
          <w:footerReference w:type="default" r:id="rId13"/>
          <w:pgSz w:w="11906" w:h="16838"/>
          <w:pgMar w:top="1580" w:right="920" w:bottom="1360" w:left="1380" w:header="0" w:footer="1172" w:gutter="0"/>
          <w:cols w:space="720"/>
          <w:formProt w:val="0"/>
          <w:docGrid w:linePitch="240" w:charSpace="-2049"/>
        </w:sectPr>
      </w:pPr>
      <w:proofErr w:type="gramStart"/>
      <w:r>
        <w:rPr>
          <w:spacing w:val="-2"/>
          <w:w w:val="120"/>
        </w:rPr>
        <w:t>B</w:t>
      </w:r>
      <w:r>
        <w:rPr>
          <w:w w:val="120"/>
        </w:rPr>
        <w:t>ia</w:t>
      </w:r>
      <w:r>
        <w:rPr>
          <w:spacing w:val="1"/>
          <w:w w:val="120"/>
        </w:rPr>
        <w:t>s</w:t>
      </w:r>
      <w:r>
        <w:rPr>
          <w:w w:val="120"/>
        </w:rPr>
        <w:t>(</w:t>
      </w:r>
      <w:proofErr w:type="gramEnd"/>
      <w:r>
        <w:rPr>
          <w:rFonts w:cs="Arial"/>
          <w:spacing w:val="-46"/>
          <w:w w:val="120"/>
        </w:rPr>
        <w:t>f</w:t>
      </w:r>
      <w:r>
        <w:rPr>
          <w:spacing w:val="-24"/>
          <w:w w:val="120"/>
          <w:position w:val="6"/>
        </w:rPr>
        <w:t>ˆ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))</w:t>
      </w:r>
      <w:r>
        <w:rPr>
          <w:spacing w:val="-58"/>
          <w:w w:val="120"/>
        </w:rPr>
        <w:t xml:space="preserve"> </w:t>
      </w:r>
      <w:r>
        <w:rPr>
          <w:w w:val="120"/>
        </w:rPr>
        <w:t>=</w:t>
      </w:r>
      <w:r>
        <w:rPr>
          <w:spacing w:val="-57"/>
          <w:w w:val="120"/>
        </w:rPr>
        <w:t xml:space="preserve"> </w:t>
      </w:r>
      <w:r>
        <w:rPr>
          <w:rFonts w:cs="Arial"/>
          <w:spacing w:val="15"/>
          <w:w w:val="120"/>
        </w:rPr>
        <w:t>E</w:t>
      </w:r>
      <w:r>
        <w:rPr>
          <w:w w:val="120"/>
        </w:rPr>
        <w:t>(</w:t>
      </w:r>
      <w:r>
        <w:rPr>
          <w:rFonts w:cs="Arial"/>
          <w:spacing w:val="-46"/>
          <w:w w:val="120"/>
        </w:rPr>
        <w:t>f</w:t>
      </w:r>
      <w:r>
        <w:rPr>
          <w:spacing w:val="-24"/>
          <w:w w:val="120"/>
          <w:position w:val="6"/>
        </w:rPr>
        <w:t>ˆ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))</w:t>
      </w:r>
      <w:r>
        <w:rPr>
          <w:spacing w:val="-62"/>
          <w:w w:val="120"/>
        </w:rPr>
        <w:t xml:space="preserve"> </w:t>
      </w:r>
      <w:r>
        <w:rPr>
          <w:rFonts w:ascii="Lucida Sans Unicode" w:eastAsia="Lucida Sans Unicode" w:hAnsi="Lucida Sans Unicode" w:cs="Lucida Sans Unicode"/>
          <w:w w:val="120"/>
        </w:rPr>
        <w:t>−</w:t>
      </w:r>
      <w:r>
        <w:rPr>
          <w:rFonts w:ascii="Lucida Sans Unicode" w:eastAsia="Lucida Sans Unicode" w:hAnsi="Lucida Sans Unicode" w:cs="Lucida Sans Unicode"/>
          <w:spacing w:val="-73"/>
          <w:w w:val="120"/>
        </w:rPr>
        <w:t xml:space="preserve"> </w:t>
      </w:r>
      <w:r>
        <w:rPr>
          <w:rFonts w:cs="Arial"/>
          <w:w w:val="135"/>
        </w:rPr>
        <w:t>f</w:t>
      </w:r>
      <w:r>
        <w:rPr>
          <w:rFonts w:cs="Arial"/>
          <w:spacing w:val="-82"/>
          <w:w w:val="135"/>
        </w:rPr>
        <w:t xml:space="preserve"> </w:t>
      </w:r>
      <w:r>
        <w:rPr>
          <w:w w:val="120"/>
        </w:rPr>
        <w:t>(</w:t>
      </w:r>
      <w:r>
        <w:rPr>
          <w:rFonts w:cs="Arial"/>
          <w:spacing w:val="-2"/>
          <w:w w:val="120"/>
        </w:rPr>
        <w:t>x</w:t>
      </w:r>
      <w:r>
        <w:rPr>
          <w:w w:val="120"/>
        </w:rPr>
        <w:t>)</w:t>
      </w:r>
    </w:p>
    <w:p w:rsidR="006664EA" w:rsidRDefault="006664EA">
      <w:pPr>
        <w:spacing w:before="9" w:line="190" w:lineRule="exact"/>
        <w:rPr>
          <w:sz w:val="19"/>
          <w:szCs w:val="19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spacing w:before="77" w:line="348" w:lineRule="auto"/>
        <w:ind w:left="8543" w:right="162" w:hanging="1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0" behindDoc="1" locked="0" layoutInCell="1" allowOverlap="1">
                <wp:simplePos x="0" y="0"/>
                <wp:positionH relativeFrom="page">
                  <wp:posOffset>1878330</wp:posOffset>
                </wp:positionH>
                <wp:positionV relativeFrom="paragraph">
                  <wp:posOffset>-499110</wp:posOffset>
                </wp:positionV>
                <wp:extent cx="1698625" cy="1995170"/>
                <wp:effectExtent l="0" t="0" r="0" b="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98120" cy="1994400"/>
                          <a:chOff x="0" y="0"/>
                          <a:chExt cx="0" cy="0"/>
                        </a:xfrm>
                      </wpg:grpSpPr>
                      <wpg:grpSp>
                        <wpg:cNvPr id="211" name="群組 211"/>
                        <wpg:cNvGrpSpPr/>
                        <wpg:grpSpPr>
                          <a:xfrm rot="10800000">
                            <a:off x="118080" y="111240"/>
                            <a:ext cx="1518840" cy="1561320"/>
                            <a:chOff x="0" y="0"/>
                            <a:chExt cx="0" cy="0"/>
                          </a:xfrm>
                        </wpg:grpSpPr>
                        <wps:wsp>
                          <wps:cNvPr id="212" name="手繪多邊形 212"/>
                          <wps:cNvSpPr/>
                          <wps:spPr>
                            <a:xfrm>
                              <a:off x="2474280" y="25754400"/>
                              <a:ext cx="861480" cy="885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393" h="2460">
                                  <a:moveTo>
                                    <a:pt x="0" y="2459"/>
                                  </a:moveTo>
                                  <a:lnTo>
                                    <a:pt x="71" y="2407"/>
                                  </a:lnTo>
                                  <a:lnTo>
                                    <a:pt x="143" y="2353"/>
                                  </a:lnTo>
                                  <a:lnTo>
                                    <a:pt x="167" y="2335"/>
                                  </a:lnTo>
                                  <a:lnTo>
                                    <a:pt x="191" y="2317"/>
                                  </a:lnTo>
                                  <a:lnTo>
                                    <a:pt x="215" y="2299"/>
                                  </a:lnTo>
                                  <a:lnTo>
                                    <a:pt x="239" y="2280"/>
                                  </a:lnTo>
                                  <a:lnTo>
                                    <a:pt x="287" y="2242"/>
                                  </a:lnTo>
                                  <a:lnTo>
                                    <a:pt x="335" y="2204"/>
                                  </a:lnTo>
                                  <a:lnTo>
                                    <a:pt x="382" y="2165"/>
                                  </a:lnTo>
                                  <a:lnTo>
                                    <a:pt x="430" y="2126"/>
                                  </a:lnTo>
                                  <a:lnTo>
                                    <a:pt x="454" y="2106"/>
                                  </a:lnTo>
                                  <a:lnTo>
                                    <a:pt x="478" y="2086"/>
                                  </a:lnTo>
                                  <a:lnTo>
                                    <a:pt x="502" y="2066"/>
                                  </a:lnTo>
                                  <a:lnTo>
                                    <a:pt x="526" y="2045"/>
                                  </a:lnTo>
                                  <a:lnTo>
                                    <a:pt x="550" y="2025"/>
                                  </a:lnTo>
                                  <a:lnTo>
                                    <a:pt x="574" y="2004"/>
                                  </a:lnTo>
                                  <a:lnTo>
                                    <a:pt x="598" y="1983"/>
                                  </a:lnTo>
                                  <a:lnTo>
                                    <a:pt x="645" y="1941"/>
                                  </a:lnTo>
                                  <a:lnTo>
                                    <a:pt x="693" y="1898"/>
                                  </a:lnTo>
                                  <a:lnTo>
                                    <a:pt x="741" y="1855"/>
                                  </a:lnTo>
                                  <a:lnTo>
                                    <a:pt x="789" y="1810"/>
                                  </a:lnTo>
                                  <a:lnTo>
                                    <a:pt x="837" y="1767"/>
                                  </a:lnTo>
                                  <a:lnTo>
                                    <a:pt x="885" y="1721"/>
                                  </a:lnTo>
                                  <a:lnTo>
                                    <a:pt x="933" y="1675"/>
                                  </a:lnTo>
                                  <a:lnTo>
                                    <a:pt x="980" y="1629"/>
                                  </a:lnTo>
                                  <a:lnTo>
                                    <a:pt x="1028" y="1582"/>
                                  </a:lnTo>
                                  <a:lnTo>
                                    <a:pt x="1076" y="1535"/>
                                  </a:lnTo>
                                  <a:lnTo>
                                    <a:pt x="1124" y="1488"/>
                                  </a:lnTo>
                                  <a:lnTo>
                                    <a:pt x="1148" y="1463"/>
                                  </a:lnTo>
                                  <a:lnTo>
                                    <a:pt x="1172" y="1438"/>
                                  </a:lnTo>
                                  <a:lnTo>
                                    <a:pt x="1196" y="1414"/>
                                  </a:lnTo>
                                  <a:lnTo>
                                    <a:pt x="1220" y="1389"/>
                                  </a:lnTo>
                                  <a:lnTo>
                                    <a:pt x="1244" y="1365"/>
                                  </a:lnTo>
                                  <a:lnTo>
                                    <a:pt x="1267" y="1340"/>
                                  </a:lnTo>
                                  <a:lnTo>
                                    <a:pt x="1291" y="1315"/>
                                  </a:lnTo>
                                  <a:lnTo>
                                    <a:pt x="1315" y="1289"/>
                                  </a:lnTo>
                                  <a:lnTo>
                                    <a:pt x="1339" y="1264"/>
                                  </a:lnTo>
                                  <a:lnTo>
                                    <a:pt x="1363" y="1238"/>
                                  </a:lnTo>
                                  <a:lnTo>
                                    <a:pt x="1387" y="1212"/>
                                  </a:lnTo>
                                  <a:lnTo>
                                    <a:pt x="1411" y="1186"/>
                                  </a:lnTo>
                                  <a:lnTo>
                                    <a:pt x="1435" y="1160"/>
                                  </a:lnTo>
                                  <a:lnTo>
                                    <a:pt x="1459" y="1134"/>
                                  </a:lnTo>
                                  <a:lnTo>
                                    <a:pt x="1483" y="1108"/>
                                  </a:lnTo>
                                  <a:lnTo>
                                    <a:pt x="1507" y="1081"/>
                                  </a:lnTo>
                                  <a:lnTo>
                                    <a:pt x="1531" y="1055"/>
                                  </a:lnTo>
                                  <a:lnTo>
                                    <a:pt x="1555" y="1028"/>
                                  </a:lnTo>
                                  <a:lnTo>
                                    <a:pt x="1578" y="1001"/>
                                  </a:lnTo>
                                  <a:lnTo>
                                    <a:pt x="1602" y="974"/>
                                  </a:lnTo>
                                  <a:lnTo>
                                    <a:pt x="1626" y="947"/>
                                  </a:lnTo>
                                  <a:lnTo>
                                    <a:pt x="1650" y="920"/>
                                  </a:lnTo>
                                  <a:lnTo>
                                    <a:pt x="1674" y="892"/>
                                  </a:lnTo>
                                  <a:lnTo>
                                    <a:pt x="1698" y="865"/>
                                  </a:lnTo>
                                  <a:lnTo>
                                    <a:pt x="1722" y="837"/>
                                  </a:lnTo>
                                  <a:lnTo>
                                    <a:pt x="1746" y="809"/>
                                  </a:lnTo>
                                  <a:lnTo>
                                    <a:pt x="1770" y="781"/>
                                  </a:lnTo>
                                  <a:lnTo>
                                    <a:pt x="1794" y="753"/>
                                  </a:lnTo>
                                  <a:lnTo>
                                    <a:pt x="1842" y="696"/>
                                  </a:lnTo>
                                  <a:lnTo>
                                    <a:pt x="1889" y="638"/>
                                  </a:lnTo>
                                  <a:lnTo>
                                    <a:pt x="1937" y="580"/>
                                  </a:lnTo>
                                  <a:lnTo>
                                    <a:pt x="1985" y="523"/>
                                  </a:lnTo>
                                  <a:lnTo>
                                    <a:pt x="2033" y="464"/>
                                  </a:lnTo>
                                  <a:lnTo>
                                    <a:pt x="2081" y="403"/>
                                  </a:lnTo>
                                  <a:lnTo>
                                    <a:pt x="2129" y="342"/>
                                  </a:lnTo>
                                  <a:lnTo>
                                    <a:pt x="2176" y="281"/>
                                  </a:lnTo>
                                  <a:lnTo>
                                    <a:pt x="2200" y="251"/>
                                  </a:lnTo>
                                  <a:lnTo>
                                    <a:pt x="2224" y="220"/>
                                  </a:lnTo>
                                  <a:lnTo>
                                    <a:pt x="2248" y="189"/>
                                  </a:lnTo>
                                  <a:lnTo>
                                    <a:pt x="2272" y="158"/>
                                  </a:lnTo>
                                  <a:lnTo>
                                    <a:pt x="2296" y="126"/>
                                  </a:lnTo>
                                  <a:lnTo>
                                    <a:pt x="2320" y="95"/>
                                  </a:lnTo>
                                  <a:lnTo>
                                    <a:pt x="2344" y="63"/>
                                  </a:lnTo>
                                  <a:lnTo>
                                    <a:pt x="2368" y="32"/>
                                  </a:lnTo>
                                  <a:lnTo>
                                    <a:pt x="2392" y="0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13" name="群組 213"/>
                        <wpg:cNvGrpSpPr/>
                        <wpg:grpSpPr>
                          <a:xfrm>
                            <a:off x="118080" y="1937520"/>
                            <a:ext cx="1518840" cy="0"/>
                            <a:chOff x="0" y="0"/>
                            <a:chExt cx="0" cy="0"/>
                          </a:xfrm>
                        </wpg:grpSpPr>
                        <wps:wsp>
                          <wps:cNvPr id="214" name="直線接點 214"/>
                          <wps:cNvCnPr/>
                          <wps:spPr>
                            <a:xfrm>
                              <a:off x="0" y="0"/>
                              <a:ext cx="15188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15" name="群組 215"/>
                        <wpg:cNvGrpSpPr/>
                        <wpg:grpSpPr>
                          <a:xfrm>
                            <a:off x="11808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16" name="直線接點 216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17" name="群組 217"/>
                        <wpg:cNvGrpSpPr/>
                        <wpg:grpSpPr>
                          <a:xfrm>
                            <a:off x="42156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18" name="直線接點 218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19" name="群組 219"/>
                        <wpg:cNvGrpSpPr/>
                        <wpg:grpSpPr>
                          <a:xfrm>
                            <a:off x="72504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20" name="直線接點 220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1" name="群組 221"/>
                        <wpg:cNvGrpSpPr/>
                        <wpg:grpSpPr>
                          <a:xfrm>
                            <a:off x="102924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22" name="直線接點 222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3" name="群組 223"/>
                        <wpg:cNvGrpSpPr/>
                        <wpg:grpSpPr>
                          <a:xfrm>
                            <a:off x="133272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24" name="直線接點 224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5" name="群組 225"/>
                        <wpg:cNvGrpSpPr/>
                        <wpg:grpSpPr>
                          <a:xfrm>
                            <a:off x="163656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26" name="直線接點 226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7" name="群組 227"/>
                        <wpg:cNvGrpSpPr/>
                        <wpg:grpSpPr>
                          <a:xfrm>
                            <a:off x="57240" y="227160"/>
                            <a:ext cx="0" cy="1561320"/>
                            <a:chOff x="0" y="0"/>
                            <a:chExt cx="0" cy="0"/>
                          </a:xfrm>
                        </wpg:grpSpPr>
                        <wps:wsp>
                          <wps:cNvPr id="228" name="直線接點 228"/>
                          <wps:cNvCnPr/>
                          <wps:spPr>
                            <a:xfrm flipV="1">
                              <a:off x="0" y="0"/>
                              <a:ext cx="0" cy="156132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29" name="群組 229"/>
                        <wpg:cNvGrpSpPr/>
                        <wpg:grpSpPr>
                          <a:xfrm rot="10800000">
                            <a:off x="0" y="178812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30" name="直線接點 230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1" name="群組 231"/>
                        <wpg:cNvGrpSpPr/>
                        <wpg:grpSpPr>
                          <a:xfrm rot="10800000">
                            <a:off x="0" y="14756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32" name="直線接點 232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3" name="群組 233"/>
                        <wpg:cNvGrpSpPr/>
                        <wpg:grpSpPr>
                          <a:xfrm rot="10800000">
                            <a:off x="0" y="116280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34" name="直線接點 234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5" name="群組 235"/>
                        <wpg:cNvGrpSpPr/>
                        <wpg:grpSpPr>
                          <a:xfrm rot="10800000">
                            <a:off x="0" y="8510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36" name="直線接點 236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7" name="群組 237"/>
                        <wpg:cNvGrpSpPr/>
                        <wpg:grpSpPr>
                          <a:xfrm rot="10800000">
                            <a:off x="0" y="53856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38" name="直線接點 238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39" name="群組 239"/>
                        <wpg:cNvGrpSpPr/>
                        <wpg:grpSpPr>
                          <a:xfrm rot="10800000">
                            <a:off x="0" y="22716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40" name="直線接點 240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41" name="群組 241"/>
                        <wpg:cNvGrpSpPr/>
                        <wpg:grpSpPr>
                          <a:xfrm rot="10800000">
                            <a:off x="57240" y="0"/>
                            <a:ext cx="1640880" cy="1939320"/>
                            <a:chOff x="0" y="0"/>
                            <a:chExt cx="0" cy="0"/>
                          </a:xfrm>
                        </wpg:grpSpPr>
                        <wps:wsp>
                          <wps:cNvPr id="242" name="手繪多邊形 242"/>
                          <wps:cNvSpPr/>
                          <wps:spPr>
                            <a:xfrm>
                              <a:off x="2439720" y="25691400"/>
                              <a:ext cx="930600" cy="1099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585" h="3055">
                                  <a:moveTo>
                                    <a:pt x="0" y="3054"/>
                                  </a:moveTo>
                                  <a:lnTo>
                                    <a:pt x="2584" y="3054"/>
                                  </a:lnTo>
                                  <a:lnTo>
                                    <a:pt x="25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243" name="圖片 243"/>
                            <pic:cNvPicPr/>
                          </pic:nvPicPr>
                          <pic:blipFill>
                            <a:blip r:embed="rId14"/>
                            <a:stretch/>
                          </pic:blipFill>
                          <pic:spPr>
                            <a:xfrm>
                              <a:off x="49320" y="17640"/>
                              <a:ext cx="1535400" cy="1818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DDAAAE" id="群組 210" o:spid="_x0000_s1026" style="position:absolute;margin-left:147.9pt;margin-top:-39.3pt;width:133.75pt;height:157.1pt;rotation:180;z-index:-503316400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">
                <v:group id="群組 211" o:spid="_x0000_s1027" style="position:absolute;left:118080;top:111240;width:1518840;height:15613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Xdu7MQAAADcAAAA&#10;DwAAAAAAAAAAAAAAAACqAgAAZHJzL2Rvd25yZXYueG1sUEsFBgAAAAAEAAQA+gAAAJsDAAAAAA==&#10;">
                  <v:shape id="手繪多邊形 212" o:spid="_x0000_s1028" style="position:absolute;left:2474280;top:25754400;width:861480;height:885600;visibility:visible;mso-wrap-style:square;v-text-anchor:top" coordsize="2393,2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SOsMA&#10;AADcAAAADwAAAGRycy9kb3ducmV2LnhtbESPT2sCMRTE74LfITyhN83uQktZjaKCtJdS/HPx9tg8&#10;N6ublyWJ7vbbNwWhx2FmfsMsVoNtxYN8aBwryGcZCOLK6YZrBafjbvoOIkRkja1jUvBDAVbL8WiB&#10;pXY97+lxiLVIEA4lKjAxdqWUoTJkMcxcR5y8i/MWY5K+ltpjn+C2lUWWvUmLDacFgx1tDVW3w90q&#10;uPUbf/2qsBm+6yg/6HVn5DlX6mUyrOcgIg3xP/xsf2oFRV7A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wSOsMAAADcAAAADwAAAAAAAAAAAAAAAACYAgAAZHJzL2Rv&#10;d25yZXYueG1sUEsFBgAAAAAEAAQA9QAAAIgDAAAAAA==&#10;" path="m,2459r71,-52l143,2353r24,-18l191,2317r24,-18l239,2280r48,-38l335,2204r47,-39l430,2126r24,-20l478,2086r24,-20l526,2045r24,-20l574,2004r24,-21l645,1941r48,-43l741,1855r48,-45l837,1767r48,-46l933,1675r47,-46l1028,1582r48,-47l1124,1488r24,-25l1172,1438r24,-24l1220,1389r24,-24l1267,1340r24,-25l1315,1289r24,-25l1363,1238r24,-26l1411,1186r24,-26l1459,1134r24,-26l1507,1081r24,-26l1555,1028r23,-27l1602,974r24,-27l1650,920r24,-28l1698,865r24,-28l1746,809r24,-28l1794,753r48,-57l1889,638r48,-58l1985,523r48,-59l2081,403r48,-61l2176,281r24,-30l2224,220r24,-31l2272,158r24,-32l2320,95r24,-32l2368,32,2392,e" filled="f" strokeweight=".25mm">
                    <v:path arrowok="t"/>
                  </v:shape>
                </v:group>
                <v:group id="群組 213" o:spid="_x0000_s1029" style="position:absolute;left:118080;top:1937520;width:151884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line id="直線接點 214" o:spid="_x0000_s1030" style="position:absolute;visibility:visible;mso-wrap-style:square" from="0,0" to="15188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0YcUAAADcAAAADwAAAGRycy9kb3ducmV2LnhtbESPQWvCQBSE7wX/w/KE3urGUKpEVxGx&#10;IB4sMYLXZ/aZRLNvY3Yb03/fLRQ8DjPzDTNf9qYWHbWusqxgPIpAEOdWV1woOGafb1MQziNrrC2T&#10;gh9ysFwMXuaYaPvglLqDL0SAsEtQQel9k0jp8pIMupFtiIN3sa1BH2RbSN3iI8BNLeMo+pAGKw4L&#10;JTa0Lim/Hb6NgmxyvqdfvDulm9s2l/vNtZvEmVKvw341A+Gp98/wf3urFcTjd/g7E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l0YcUAAADcAAAADwAAAAAAAAAA&#10;AAAAAAChAgAAZHJzL2Rvd25yZXYueG1sUEsFBgAAAAAEAAQA+QAAAJMDAAAAAA==&#10;" strokeweight=".12mm"/>
                </v:group>
                <v:group id="群組 215" o:spid="_x0000_s1031" style="position:absolute;left:11808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line id="直線接點 216" o:spid="_x0000_s103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dPjcUAAADcAAAADwAAAGRycy9kb3ducmV2LnhtbESPQWvCQBSE7wX/w/IEb3VjDlpS1yBi&#10;QTxYYgq9vmafSUz2bZpdY/rvu4WCx2FmvmHW6WhaMVDvassKFvMIBHFhdc2lgo/87fkFhPPIGlvL&#10;pOCHHKSbydMaE23vnNFw9qUIEHYJKqi87xIpXVGRQTe3HXHwLrY36IPsS6l7vAe4aWUcRUtpsOaw&#10;UGFHu4qK5nwzCvLV13f2zsfPbN8cCnnaX4dVnCs1m47bVxCeRv8I/7cPWkG8WMLfmXAE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dPjcUAAADcAAAADwAAAAAAAAAA&#10;AAAAAAChAgAAZHJzL2Rvd25yZXYueG1sUEsFBgAAAAAEAAQA+QAAAJMDAAAAAA==&#10;" strokeweight=".12mm"/>
                </v:group>
                <v:group id="群組 217" o:spid="_x0000_s1033" style="position:absolute;left:42156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line id="直線接點 218" o:spid="_x0000_s1034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R+ZMMAAADcAAAADwAAAGRycy9kb3ducmV2LnhtbERPz2vCMBS+D/wfwhN2W1N70FEbZYgD&#10;8bBRK3h9S97azualNlnt/vvlMNjx4/tdbCfbiZEG3zpWsEhSEMTamZZrBefq9ekZhA/IBjvHpOCH&#10;PGw3s4cCc+PuXNJ4CrWIIexzVNCE0OdSet2QRZ+4njhyn26wGCIcamkGvMdw28ksTZfSYsuxocGe&#10;dg3p6+nbKqhWH7fynY+Xcn89aPm2/xpXWaXU43x6WYMINIV/8Z/7YBRki7g2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UfmTDAAAA3AAAAA8AAAAAAAAAAAAA&#10;AAAAoQIAAGRycy9kb3ducmV2LnhtbFBLBQYAAAAABAAEAPkAAACRAwAAAAA=&#10;" strokeweight=".12mm"/>
                </v:group>
                <v:group id="群組 219" o:spid="_x0000_s1035" style="position:absolute;left:72504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直線接點 220" o:spid="_x0000_s1036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6438MAAADcAAAADwAAAGRycy9kb3ducmV2LnhtbERPz2vCMBS+C/sfwhvspul6mKMzyhgK&#10;ZYeNWsHrW/Nsq81Ll8S2++/NQdjx4/u92kymEwM531pW8LxIQBBXVrdcKziUu/krCB+QNXaWScEf&#10;edisH2YrzLQduaBhH2oRQ9hnqKAJoc+k9FVDBv3C9sSRO1lnMEToaqkdjjHcdDJNkhdpsOXY0GBP&#10;Hw1Vl/3VKCiXP7/FN38ei+0lr+TX9jws01Kpp8fp/Q1EoCn8i+/uXCtI0zg/nolH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OuN/DAAAA3AAAAA8AAAAAAAAAAAAA&#10;AAAAoQIAAGRycy9kb3ducmV2LnhtbFBLBQYAAAAABAAEAPkAAACRAwAAAAA=&#10;" strokeweight=".12mm"/>
                </v:group>
                <v:group id="群組 221" o:spid="_x0000_s1037" style="position:absolute;left:102924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line id="直線接點 222" o:spid="_x0000_s1038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DM8UAAADcAAAADwAAAGRycy9kb3ducmV2LnhtbESPQWvCQBSE7wX/w/KE3urGPaikriJi&#10;QTy0xAheX7OvSWr2bcxuY/rvuwXB4zAz3zDL9WAb0VPna8cappMEBHHhTM2lhlP+9rIA4QOywcYx&#10;afglD+vV6GmJqXE3zqg/hlJECPsUNVQhtKmUvqjIop+4ljh6X66zGKLsSmk6vEW4baRKkpm0WHNc&#10;qLClbUXF5fhjNeTzz2v2wYdztrvsC/m+++7nKtf6eTxsXkEEGsIjfG/vjQalFPy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CDM8UAAADcAAAADwAAAAAAAAAA&#10;AAAAAAChAgAAZHJzL2Rvd25yZXYueG1sUEsFBgAAAAAEAAQA+QAAAJMDAAAAAA==&#10;" strokeweight=".12mm"/>
                </v:group>
                <v:group id="群組 223" o:spid="_x0000_s1039" style="position:absolute;left:133272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line id="直線接點 224" o:spid="_x0000_s1040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W+3MUAAADcAAAADwAAAGRycy9kb3ducmV2LnhtbESPQWvCQBSE7wX/w/IEb3VjKCqpq4hY&#10;EA+WGMHra/Y1Sc2+jdk1xn/fLRQ8DjPzDbNY9aYWHbWusqxgMo5AEOdWV1woOGUfr3MQziNrrC2T&#10;ggc5WC0HLwtMtL1zSt3RFyJA2CWooPS+SaR0eUkG3dg2xMH7tq1BH2RbSN3iPcBNLeMomkqDFYeF&#10;EhvalJRfjjejIJt9XdNP3p/T7WWXy8P2p5vFmVKjYb9+B+Gp98/wf3unFcTxG/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W+3MUAAADcAAAADwAAAAAAAAAA&#10;AAAAAAChAgAAZHJzL2Rvd25yZXYueG1sUEsFBgAAAAAEAAQA+QAAAJMDAAAAAA==&#10;" strokeweight=".12mm"/>
                </v:group>
                <v:group id="群組 225" o:spid="_x0000_s1041" style="position:absolute;left:163656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line id="直線接點 226" o:spid="_x0000_s104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FMMUAAADcAAAADwAAAGRycy9kb3ducmV2LnhtbESPQWvCQBSE74X+h+UVvNVNc1BJXUWK&#10;BfGgxAi9PrPPJJp9m2bXGP+9Kwgeh5n5hpnOe1OLjlpXWVbwNYxAEOdWV1wo2Ge/nxMQziNrrC2T&#10;ghs5mM/e36aYaHvllLqdL0SAsEtQQel9k0jp8pIMuqFtiIN3tK1BH2RbSN3iNcBNLeMoGkmDFYeF&#10;Ehv6KSk/7y5GQTY+/KdbXv+ly/Mql5vlqRvHmVKDj37xDcJT71/hZ3ulFcTxCB5nw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uFMMUAAADcAAAADwAAAAAAAAAA&#10;AAAAAAChAgAAZHJzL2Rvd25yZXYueG1sUEsFBgAAAAAEAAQA+QAAAJMDAAAAAA==&#10;" strokeweight=".12mm"/>
                </v:group>
                <v:group id="群組 227" o:spid="_x0000_s1043" style="position:absolute;left:57240;top:227160;width:0;height:1561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line id="直線接點 228" o:spid="_x0000_s1044" style="position:absolute;flip:y;visibility:visible;mso-wrap-style:square" from="0,0" to="0,156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gWL4AAADcAAAADwAAAGRycy9kb3ducmV2LnhtbERPy4rCMBTdC/5DuII7Te1CpRrFEQVX&#10;4qMfcGnutJ1JbkoTtfr1ZiG4PJz3ct1ZI+7U+tqxgsk4AUFcOF1zqSC/7kdzED4gazSOScGTPKxX&#10;/d4SM+0efKb7JZQihrDPUEEVQpNJ6YuKLPqxa4gj9+taiyHCtpS6xUcMt0amSTKVFmuODRU2tK2o&#10;+L/crALjdjdTlyfMny/7N/shatLNUanhoNssQATqwlf8cR+0gjSNa+OZeAT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IGBYvgAAANwAAAAPAAAAAAAAAAAAAAAAAKEC&#10;AABkcnMvZG93bnJldi54bWxQSwUGAAAAAAQABAD5AAAAjAMAAAAA&#10;" strokeweight=".12mm"/>
                </v:group>
                <v:group id="群組 229" o:spid="_x0000_s1045" style="position:absolute;top:178812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bahXwwAAANwAAAAP&#10;AAAAAAAAAAAAAAAAAKoCAABkcnMvZG93bnJldi54bWxQSwUGAAAAAAQABAD6AAAAmgMAAAAA&#10;">
                  <v:line id="直線接點 230" o:spid="_x0000_s1046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/6g8AAAADcAAAADwAAAGRycy9kb3ducmV2LnhtbERP3WrCMBS+H/gO4QjerakVNqlGUdnA&#10;q7FVH+DQHNtqclKa2FaffrkY7PLj+19vR2tET51vHCuYJykI4tLphisF59Pn6xKED8gajWNS8CAP&#10;283kZY25dgP/UF+ESsQQ9jkqqENocyl9WZNFn7iWOHIX11kMEXaV1B0OMdwamaXpm7TYcGyosaVD&#10;TeWtuFsFxn3cTVN94/nxtNf3PVGb7b6Umk3H3QpEoDH8i//cR60gW8T58Uw8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P+oPAAAAA3AAAAA8AAAAAAAAAAAAAAAAA&#10;oQIAAGRycy9kb3ducmV2LnhtbFBLBQYAAAAABAAEAPkAAACOAwAAAAA=&#10;" strokeweight=".12mm"/>
                </v:group>
                <v:group id="群組 231" o:spid="_x0000_s1047" style="position:absolute;top:14756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sIyjMQAAADcAAAA&#10;DwAAAAAAAAAAAAAAAACqAgAAZHJzL2Rvd25yZXYueG1sUEsFBgAAAAAEAAQA+gAAAJsDAAAAAA==&#10;">
                  <v:line id="直線接點 232" o:spid="_x0000_s1048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HBb8QAAADcAAAADwAAAGRycy9kb3ducmV2LnhtbESPwWrDMBBE74H+g9hAbrEcF5riRglp&#10;SCGn0rj+gMXa2k6klbGU2O7XV4VCj8PMvGE2u9Eacafet44VrJIUBHHldMu1gvLzbfkMwgdkjcYx&#10;KZjIw277MNtgrt3AZ7oXoRYRwj5HBU0IXS6lrxqy6BPXEUfvy/UWQ5R9LXWPQ4RbI7M0fZIWW44L&#10;DXZ0aKi6FjerwLjjzbT1B5bTt72sX4m6bP+u1GI+7l9ABBrDf/ivfdIKsscM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EcFvxAAAANwAAAAPAAAAAAAAAAAA&#10;AAAAAKECAABkcnMvZG93bnJldi54bWxQSwUGAAAAAAQABAD5AAAAkgMAAAAA&#10;" strokeweight=".12mm"/>
                </v:group>
                <v:group id="群組 233" o:spid="_x0000_s1049" style="position:absolute;top:116280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wJYMMAAADcAAAADwAAAGRycy9kb3ducmV2LnhtbESPQWsCMRSE7wX/Q3iC&#10;t5p1txZZjSJCcU+FqtDrY/PcrG5eliTV9d+bQqHHYWa+YVabwXbiRj60jhXMphkI4trplhsFp+PH&#10;6wJEiMgaO8ek4EEBNuvRywpL7e78RbdDbESCcChRgYmxL6UMtSGLYep64uSdnbcYk/SN1B7vCW47&#10;mWfZu7TYclow2NPOUH09/FgF+i0UJ6qqrc8/L8d5O9+b5vyt1GQ8bJcgIg3xP/zXrrSCvCjg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XAlgwwAAANwAAAAP&#10;AAAAAAAAAAAAAAAAAKoCAABkcnMvZG93bnJldi54bWxQSwUGAAAAAAQABAD6AAAAmgMAAAAA&#10;">
                  <v:line id="直線接點 234" o:spid="_x0000_s1050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T8gMMAAADcAAAADwAAAGRycy9kb3ducmV2LnhtbESP3YrCMBSE7wXfIRzBO03tLirVKO6y&#10;gley/jzAoTm21eSkNFGrT78RFrwcZuYbZr5srRE3anzlWMFomIAgzp2uuFBwPKwHUxA+IGs0jknB&#10;gzwsF93OHDPt7ryj2z4UIkLYZ6igDKHOpPR5SRb90NXE0Tu5xmKIsimkbvAe4dbINEnG0mLFcaHE&#10;mr5Lyi/7q1Vg3M/VVMUvHh9Pe558EdXpaqtUv9euZiACteEd/m9vtIL04xNe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0/IDDAAAA3AAAAA8AAAAAAAAAAAAA&#10;AAAAoQIAAGRycy9kb3ducmV2LnhtbFBLBQYAAAAABAAEAPkAAACRAwAAAAA=&#10;" strokeweight=".12mm"/>
                </v:group>
                <v:group id="群組 235" o:spid="_x0000_s1051" style="position:absolute;top:8510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+TSPwwAAANwAAAAP&#10;AAAAAAAAAAAAAAAAAKoCAABkcnMvZG93bnJldi54bWxQSwUGAAAAAAQABAD6AAAAmgMAAAAA&#10;">
                  <v:line id="直線接點 236" o:spid="_x0000_s1052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HbMQAAADcAAAADwAAAGRycy9kb3ducmV2LnhtbESP0WrCQBRE3wv+w3KFvjWbpqAldRUV&#10;hT5J1XzAJXubpN29G7KrSfr1bkHwcZiZM8xiNVgjrtT5xrGC1yQFQVw63XCloDjvX95B+ICs0Tgm&#10;BSN5WC0nTwvMtev5SNdTqESEsM9RQR1Cm0vpy5os+sS1xNH7dp3FEGVXSd1hH+HWyCxNZ9Jiw3Gh&#10;xpa2NZW/p4tVYNzuYprqC4vxz/7MN0Rttj4o9Twd1h8gAg3hEb63P7WC7G0G/2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sdsxAAAANwAAAAPAAAAAAAAAAAA&#10;AAAAAKECAABkcnMvZG93bnJldi54bWxQSwUGAAAAAAQABAD5AAAAkgMAAAAA&#10;" strokeweight=".12mm"/>
                </v:group>
                <v:group id="群組 237" o:spid="_x0000_s1053" style="position:absolute;top:53856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mcPY8QAAADcAAAADwAAAGRycy9kb3ducmV2LnhtbESPT2sCMRTE74V+h/AK&#10;vdVs1z+V1ShSkO5JqAq9PjbPzermZUmirt/eCEKPw8z8hpkve9uKC/nQOFbwOchAEFdON1wr2O/W&#10;H1MQISJrbB2TghsFWC5eX+ZYaHflX7psYy0ShEOBCkyMXSFlqAxZDAPXESfv4LzFmKSvpfZ4TXDb&#10;yjzLJtJiw2nBYEffhqrT9mwV6FEY7qksVz7fHHfjZvxj6sOfUu9v/WoGIlIf/8PPdqkV5MMv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mcPY8QAAADcAAAA&#10;DwAAAAAAAAAAAAAAAACqAgAAZHJzL2Rvd25yZXYueG1sUEsFBgAAAAAEAAQA+gAAAJsDAAAAAA==&#10;">
                  <v:line id="直線接點 238" o:spid="_x0000_s1054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n2hcAAAADcAAAADwAAAGRycy9kb3ducmV2LnhtbERP3WrCMBS+H/gO4QjerakVNqlGUdnA&#10;q7FVH+DQHNtqclKa2FaffrkY7PLj+19vR2tET51vHCuYJykI4tLphisF59Pn6xKED8gajWNS8CAP&#10;283kZY25dgP/UF+ESsQQ9jkqqENocyl9WZNFn7iWOHIX11kMEXaV1B0OMdwamaXpm7TYcGyosaVD&#10;TeWtuFsFxn3cTVN94/nxtNf3PVGb7b6Umk3H3QpEoDH8i//cR60gW8S18Uw8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59oXAAAAA3AAAAA8AAAAAAAAAAAAAAAAA&#10;oQIAAGRycy9kb3ducmV2LnhtbFBLBQYAAAAABAAEAPkAAACOAwAAAAA=&#10;" strokeweight=".12mm"/>
                </v:group>
                <v:group id="群組 239" o:spid="_x0000_s1055" style="position:absolute;top:22716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Q+isQAAADcAAAADwAAAGRycy9kb3ducmV2LnhtbESPT2sCMRTE74V+h/AK&#10;vdVs1z/U1ShSkO5JqAq9PjbPzermZUmirt/eCEKPw8z8hpkve9uKC/nQOFbwOchAEFdON1wr2O/W&#10;H18gQkTW2DomBTcKsFy8vsyx0O7Kv3TZxlokCIcCFZgYu0LKUBmyGAauI07ewXmLMUlfS+3xmuC2&#10;lXmWTaTFhtOCwY6+DVWn7dkq0KMw3FNZrny+Oe7GzfjH1Ic/pd7f+tUMRKQ+/oef7VIryIdT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LQ+isQAAADcAAAA&#10;DwAAAAAAAAAAAAAAAACqAgAAZHJzL2Rvd25yZXYueG1sUEsFBgAAAAAEAAQA+gAAAJsDAAAAAA==&#10;">
                  <v:line id="直線接點 240" o:spid="_x0000_s1056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J/sAAAADcAAAADwAAAGRycy9kb3ducmV2LnhtbERP3WrCMBS+H/gO4QjeralFNqlGUdnA&#10;q7FVH+DQHNtqclKa2FaffrkY7PLj+19vR2tET51vHCuYJykI4tLphisF59Pn6xKED8gajWNS8CAP&#10;283kZY25dgP/UF+ESsQQ9jkqqENocyl9WZNFn7iWOHIX11kMEXaV1B0OMdwamaXpm7TYcGyosaVD&#10;TeWtuFsFxn3cTVN94/nxtNf3PVGb7b6Umk3H3QpEoDH8i//cR60gW8T58Uw8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Jif7AAAAA3AAAAA8AAAAAAAAAAAAAAAAA&#10;oQIAAGRycy9kb3ducmV2LnhtbFBLBQYAAAAABAAEAPkAAACOAwAAAAA=&#10;" strokeweight=".12mm"/>
                </v:group>
                <v:group id="群組 241" o:spid="_x0000_s1057" style="position:absolute;left:57240;width:1640880;height:19393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sRB8cQAAADcAAAA&#10;DwAAAAAAAAAAAAAAAACqAgAAZHJzL2Rvd25yZXYueG1sUEsFBgAAAAAEAAQA+gAAAJsDAAAAAA==&#10;">
                  <v:shape id="手繪多邊形 242" o:spid="_x0000_s1058" style="position:absolute;left:2439720;top:25691400;width:930600;height:1099800;visibility:visible;mso-wrap-style:square;v-text-anchor:top" coordsize="2585,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9Ob8QA&#10;AADcAAAADwAAAGRycy9kb3ducmV2LnhtbESPW4vCMBSE34X9D+Es+KapxdtWoyyK4IvgZaGvh+bY&#10;lG1OShO1/nsjLOzjMDPfMMt1Z2txp9ZXjhWMhgkI4sLpiksFP5fdYA7CB2SNtWNS8CQP69VHb4mZ&#10;dg8+0f0cShEh7DNUYEJoMil9YciiH7qGOHpX11oMUbal1C0+ItzWMk2SqbRYcVww2NDGUPF7vlkF&#10;uc13p8l2PjtO8tmXueWaR9uDUv3P7nsBIlAX/sN/7b1WkI5TeJ+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m/EAAAA3AAAAA8AAAAAAAAAAAAAAAAAmAIAAGRycy9k&#10;b3ducmV2LnhtbFBLBQYAAAAABAAEAPUAAACJAwAAAAA=&#10;" path="m,3054r2584,l2584,,,,,3054e" filled="f" strokeweight=".12mm">
                    <v:path arrowok="t"/>
                  </v:shape>
                  <v:shape id="圖片 243" o:spid="_x0000_s1059" type="#_x0000_t75" style="position:absolute;left:49320;top:17640;width:1535400;height:1818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U+57HAAAA3AAAAA8AAABkcnMvZG93bnJldi54bWxEj09rAjEUxO9Cv0N4Qi9Ss/6h2NUotVgR&#10;EYrWi7fH5rlZ3Lysm6hbP31TEHocZuY3zGTW2FJcqfaFYwW9bgKCOHO64FzB/vvzZQTCB2SNpWNS&#10;8EMeZtOn1gRT7W68pesu5CJC2KeowIRQpVL6zJBF33UVcfSOrrYYoqxzqWu8RbgtZT9JXqXFguOC&#10;wYo+DGWn3cUqONHxvtjc52+HTme0XTbmLL/WZ6We2837GESgJvyHH+2VVtAfDuDvTDwCcvo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FU+57HAAAA3AAAAA8AAAAAAAAAAAAA&#10;AAAAnwIAAGRycy9kb3ducmV2LnhtbFBLBQYAAAAABAAEAPcAAACTAwAAAAA=&#10;">
                    <v:imagedata r:id="rId15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1" behindDoc="1" locked="0" layoutInCell="1" allowOverlap="1">
                <wp:simplePos x="0" y="0"/>
                <wp:positionH relativeFrom="page">
                  <wp:posOffset>4224020</wp:posOffset>
                </wp:positionH>
                <wp:positionV relativeFrom="paragraph">
                  <wp:posOffset>-499110</wp:posOffset>
                </wp:positionV>
                <wp:extent cx="1697990" cy="1995170"/>
                <wp:effectExtent l="0" t="0" r="0" b="0"/>
                <wp:wrapNone/>
                <wp:docPr id="244" name="群組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400" cy="1994400"/>
                          <a:chOff x="0" y="0"/>
                          <a:chExt cx="0" cy="0"/>
                        </a:xfrm>
                      </wpg:grpSpPr>
                      <wpg:grpSp>
                        <wpg:cNvPr id="245" name="群組 245"/>
                        <wpg:cNvGrpSpPr/>
                        <wpg:grpSpPr>
                          <a:xfrm>
                            <a:off x="57240" y="1937520"/>
                            <a:ext cx="1234440" cy="0"/>
                            <a:chOff x="0" y="0"/>
                            <a:chExt cx="0" cy="0"/>
                          </a:xfrm>
                        </wpg:grpSpPr>
                        <wps:wsp>
                          <wps:cNvPr id="246" name="直線接點 246"/>
                          <wps:cNvCnPr/>
                          <wps:spPr>
                            <a:xfrm>
                              <a:off x="0" y="0"/>
                              <a:ext cx="12344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47" name="群組 247"/>
                        <wpg:cNvGrpSpPr/>
                        <wpg:grpSpPr>
                          <a:xfrm>
                            <a:off x="11808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48" name="直線接點 248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49" name="群組 249"/>
                        <wpg:cNvGrpSpPr/>
                        <wpg:grpSpPr>
                          <a:xfrm>
                            <a:off x="58500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50" name="直線接點 250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1" name="群組 251"/>
                        <wpg:cNvGrpSpPr/>
                        <wpg:grpSpPr>
                          <a:xfrm>
                            <a:off x="93780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52" name="直線接點 252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3" name="群組 253"/>
                        <wpg:cNvGrpSpPr/>
                        <wpg:grpSpPr>
                          <a:xfrm>
                            <a:off x="1291680" y="193752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254" name="直線接點 254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5" name="群組 255"/>
                        <wpg:cNvGrpSpPr/>
                        <wpg:grpSpPr>
                          <a:xfrm>
                            <a:off x="57240" y="71640"/>
                            <a:ext cx="0" cy="1795680"/>
                            <a:chOff x="0" y="0"/>
                            <a:chExt cx="0" cy="0"/>
                          </a:xfrm>
                        </wpg:grpSpPr>
                        <wps:wsp>
                          <wps:cNvPr id="256" name="直線接點 256"/>
                          <wps:cNvCnPr/>
                          <wps:spPr>
                            <a:xfrm flipV="1">
                              <a:off x="0" y="0"/>
                              <a:ext cx="0" cy="179568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7" name="群組 257"/>
                        <wpg:cNvGrpSpPr/>
                        <wpg:grpSpPr>
                          <a:xfrm rot="10800000">
                            <a:off x="0" y="18662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58" name="直線接點 258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59" name="群組 259"/>
                        <wpg:cNvGrpSpPr/>
                        <wpg:grpSpPr>
                          <a:xfrm rot="10800000">
                            <a:off x="0" y="15062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60" name="直線接點 260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1" name="群組 261"/>
                        <wpg:cNvGrpSpPr/>
                        <wpg:grpSpPr>
                          <a:xfrm>
                            <a:off x="0" y="1148040"/>
                            <a:ext cx="1697400" cy="0"/>
                            <a:chOff x="0" y="0"/>
                            <a:chExt cx="0" cy="0"/>
                          </a:xfrm>
                        </wpg:grpSpPr>
                        <wps:wsp>
                          <wps:cNvPr id="262" name="直線接點 262"/>
                          <wps:cNvCnPr/>
                          <wps:spPr>
                            <a:xfrm>
                              <a:off x="0" y="0"/>
                              <a:ext cx="169740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3" name="群組 263"/>
                        <wpg:cNvGrpSpPr/>
                        <wpg:grpSpPr>
                          <a:xfrm rot="10800000">
                            <a:off x="0" y="7880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64" name="直線接點 264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5" name="群組 265"/>
                        <wpg:cNvGrpSpPr/>
                        <wpg:grpSpPr>
                          <a:xfrm rot="10800000">
                            <a:off x="0" y="43128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66" name="直線接點 266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7" name="群組 267"/>
                        <wpg:cNvGrpSpPr/>
                        <wpg:grpSpPr>
                          <a:xfrm rot="10800000">
                            <a:off x="0" y="716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268" name="直線接點 268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69" name="群組 269"/>
                        <wpg:cNvGrpSpPr/>
                        <wpg:grpSpPr>
                          <a:xfrm rot="10800000">
                            <a:off x="57240" y="0"/>
                            <a:ext cx="1640160" cy="1939320"/>
                            <a:chOff x="0" y="0"/>
                            <a:chExt cx="0" cy="0"/>
                          </a:xfrm>
                        </wpg:grpSpPr>
                        <wps:wsp>
                          <wps:cNvPr id="270" name="手繪多邊形 270"/>
                          <wps:cNvSpPr/>
                          <wps:spPr>
                            <a:xfrm>
                              <a:off x="3769560" y="25691400"/>
                              <a:ext cx="930240" cy="1099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584" h="3055">
                                  <a:moveTo>
                                    <a:pt x="0" y="3054"/>
                                  </a:moveTo>
                                  <a:lnTo>
                                    <a:pt x="2583" y="3054"/>
                                  </a:lnTo>
                                  <a:lnTo>
                                    <a:pt x="258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71" name="群組 271"/>
                        <wpg:cNvGrpSpPr/>
                        <wpg:grpSpPr>
                          <a:xfrm rot="10800000">
                            <a:off x="118080" y="183600"/>
                            <a:ext cx="1518840" cy="923760"/>
                            <a:chOff x="0" y="0"/>
                            <a:chExt cx="0" cy="0"/>
                          </a:xfrm>
                        </wpg:grpSpPr>
                        <wps:wsp>
                          <wps:cNvPr id="272" name="手繪多邊形 272"/>
                          <wps:cNvSpPr/>
                          <wps:spPr>
                            <a:xfrm>
                              <a:off x="3804120" y="25795440"/>
                              <a:ext cx="861480" cy="524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393" h="1456">
                                  <a:moveTo>
                                    <a:pt x="0" y="1413"/>
                                  </a:moveTo>
                                  <a:lnTo>
                                    <a:pt x="97" y="1435"/>
                                  </a:lnTo>
                                  <a:lnTo>
                                    <a:pt x="195" y="1449"/>
                                  </a:lnTo>
                                  <a:lnTo>
                                    <a:pt x="292" y="1455"/>
                                  </a:lnTo>
                                  <a:lnTo>
                                    <a:pt x="341" y="1455"/>
                                  </a:lnTo>
                                  <a:lnTo>
                                    <a:pt x="390" y="1454"/>
                                  </a:lnTo>
                                  <a:lnTo>
                                    <a:pt x="488" y="1450"/>
                                  </a:lnTo>
                                  <a:lnTo>
                                    <a:pt x="585" y="1443"/>
                                  </a:lnTo>
                                  <a:lnTo>
                                    <a:pt x="683" y="1434"/>
                                  </a:lnTo>
                                  <a:lnTo>
                                    <a:pt x="781" y="1424"/>
                                  </a:lnTo>
                                  <a:lnTo>
                                    <a:pt x="878" y="1412"/>
                                  </a:lnTo>
                                  <a:lnTo>
                                    <a:pt x="976" y="1398"/>
                                  </a:lnTo>
                                  <a:lnTo>
                                    <a:pt x="1074" y="1382"/>
                                  </a:lnTo>
                                  <a:lnTo>
                                    <a:pt x="1171" y="1363"/>
                                  </a:lnTo>
                                  <a:lnTo>
                                    <a:pt x="1269" y="1341"/>
                                  </a:lnTo>
                                  <a:lnTo>
                                    <a:pt x="1366" y="1315"/>
                                  </a:lnTo>
                                  <a:lnTo>
                                    <a:pt x="1464" y="1284"/>
                                  </a:lnTo>
                                  <a:lnTo>
                                    <a:pt x="1562" y="1249"/>
                                  </a:lnTo>
                                  <a:lnTo>
                                    <a:pt x="1659" y="1208"/>
                                  </a:lnTo>
                                  <a:lnTo>
                                    <a:pt x="1757" y="1161"/>
                                  </a:lnTo>
                                  <a:lnTo>
                                    <a:pt x="1855" y="1103"/>
                                  </a:lnTo>
                                  <a:lnTo>
                                    <a:pt x="1952" y="1031"/>
                                  </a:lnTo>
                                  <a:lnTo>
                                    <a:pt x="2001" y="987"/>
                                  </a:lnTo>
                                  <a:lnTo>
                                    <a:pt x="2050" y="937"/>
                                  </a:lnTo>
                                  <a:lnTo>
                                    <a:pt x="2099" y="879"/>
                                  </a:lnTo>
                                  <a:lnTo>
                                    <a:pt x="2147" y="812"/>
                                  </a:lnTo>
                                  <a:lnTo>
                                    <a:pt x="2196" y="732"/>
                                  </a:lnTo>
                                  <a:lnTo>
                                    <a:pt x="2245" y="632"/>
                                  </a:lnTo>
                                  <a:lnTo>
                                    <a:pt x="2294" y="501"/>
                                  </a:lnTo>
                                  <a:lnTo>
                                    <a:pt x="2343" y="311"/>
                                  </a:lnTo>
                                  <a:lnTo>
                                    <a:pt x="2392" y="0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C7343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73" name="群組 273"/>
                        <wpg:cNvGrpSpPr/>
                        <wpg:grpSpPr>
                          <a:xfrm rot="10800000">
                            <a:off x="118080" y="1154520"/>
                            <a:ext cx="1518840" cy="615960"/>
                            <a:chOff x="0" y="0"/>
                            <a:chExt cx="0" cy="0"/>
                          </a:xfrm>
                        </wpg:grpSpPr>
                        <wps:wsp>
                          <wps:cNvPr id="274" name="手繪多邊形 274"/>
                          <wps:cNvSpPr/>
                          <wps:spPr>
                            <a:xfrm>
                              <a:off x="3804120" y="26345880"/>
                              <a:ext cx="861480" cy="34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393" h="971">
                                  <a:moveTo>
                                    <a:pt x="0" y="0"/>
                                  </a:moveTo>
                                  <a:lnTo>
                                    <a:pt x="97" y="30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292" y="75"/>
                                  </a:lnTo>
                                  <a:lnTo>
                                    <a:pt x="390" y="89"/>
                                  </a:lnTo>
                                  <a:lnTo>
                                    <a:pt x="488" y="102"/>
                                  </a:lnTo>
                                  <a:lnTo>
                                    <a:pt x="537" y="108"/>
                                  </a:lnTo>
                                  <a:lnTo>
                                    <a:pt x="634" y="122"/>
                                  </a:lnTo>
                                  <a:lnTo>
                                    <a:pt x="732" y="137"/>
                                  </a:lnTo>
                                  <a:lnTo>
                                    <a:pt x="829" y="155"/>
                                  </a:lnTo>
                                  <a:lnTo>
                                    <a:pt x="927" y="175"/>
                                  </a:lnTo>
                                  <a:lnTo>
                                    <a:pt x="1025" y="198"/>
                                  </a:lnTo>
                                  <a:lnTo>
                                    <a:pt x="1122" y="223"/>
                                  </a:lnTo>
                                  <a:lnTo>
                                    <a:pt x="1220" y="253"/>
                                  </a:lnTo>
                                  <a:lnTo>
                                    <a:pt x="1318" y="285"/>
                                  </a:lnTo>
                                  <a:lnTo>
                                    <a:pt x="1415" y="322"/>
                                  </a:lnTo>
                                  <a:lnTo>
                                    <a:pt x="1513" y="362"/>
                                  </a:lnTo>
                                  <a:lnTo>
                                    <a:pt x="1611" y="406"/>
                                  </a:lnTo>
                                  <a:lnTo>
                                    <a:pt x="1708" y="455"/>
                                  </a:lnTo>
                                  <a:lnTo>
                                    <a:pt x="1806" y="510"/>
                                  </a:lnTo>
                                  <a:lnTo>
                                    <a:pt x="1903" y="571"/>
                                  </a:lnTo>
                                  <a:lnTo>
                                    <a:pt x="2001" y="639"/>
                                  </a:lnTo>
                                  <a:lnTo>
                                    <a:pt x="2050" y="675"/>
                                  </a:lnTo>
                                  <a:lnTo>
                                    <a:pt x="2099" y="713"/>
                                  </a:lnTo>
                                  <a:lnTo>
                                    <a:pt x="2147" y="752"/>
                                  </a:lnTo>
                                  <a:lnTo>
                                    <a:pt x="2196" y="793"/>
                                  </a:lnTo>
                                  <a:lnTo>
                                    <a:pt x="2245" y="835"/>
                                  </a:lnTo>
                                  <a:lnTo>
                                    <a:pt x="2294" y="879"/>
                                  </a:lnTo>
                                  <a:lnTo>
                                    <a:pt x="2343" y="924"/>
                                  </a:lnTo>
                                  <a:lnTo>
                                    <a:pt x="2392" y="970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9AAAC3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75" name="群組 275"/>
                        <wpg:cNvGrpSpPr/>
                        <wpg:grpSpPr>
                          <a:xfrm>
                            <a:off x="92160" y="107892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76" name="直線接點 276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77" name="群組 277"/>
                        <wpg:cNvGrpSpPr/>
                        <wpg:grpSpPr>
                          <a:xfrm>
                            <a:off x="309240" y="110556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78" name="直線接點 278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2FB4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79" name="群組 279"/>
                        <wpg:cNvGrpSpPr/>
                        <wpg:grpSpPr>
                          <a:xfrm>
                            <a:off x="1394640" y="77724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80" name="直線接點 280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81" name="群組 281"/>
                        <wpg:cNvGrpSpPr/>
                        <wpg:grpSpPr>
                          <a:xfrm>
                            <a:off x="92160" y="115452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82" name="直線接點 282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83" name="群組 283"/>
                        <wpg:cNvGrpSpPr/>
                        <wpg:grpSpPr>
                          <a:xfrm>
                            <a:off x="309240" y="120708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84" name="直線接點 284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2FB4F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285" name="群組 285"/>
                        <wpg:cNvGrpSpPr/>
                        <wpg:grpSpPr>
                          <a:xfrm>
                            <a:off x="1394640" y="158364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286" name="直線接點 286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392728" id="群組 244" o:spid="_x0000_s1026" style="position:absolute;margin-left:332.6pt;margin-top:-39.3pt;width:133.7pt;height:157.1pt;z-index:-50331639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">
                <v:group id="群組 245" o:spid="_x0000_s1027" style="position:absolute;left:57240;top:1937520;width:123444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line id="直線接點 246" o:spid="_x0000_s1028" style="position:absolute;visibility:visible;mso-wrap-style:square" from="0,0" to="12344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RgkMUAAADcAAAADwAAAGRycy9kb3ducmV2LnhtbESPQWvCQBSE7wX/w/IEb3VjEJXoKiIW&#10;pIeWGMHrM/tMotm3aXYb03/fLRQ8DjPzDbPa9KYWHbWusqxgMo5AEOdWV1woOGVvrwsQziNrrC2T&#10;gh9ysFkPXlaYaPvglLqjL0SAsEtQQel9k0jp8pIMurFtiIN3ta1BH2RbSN3iI8BNLeMomkmDFYeF&#10;EhvalZTfj99GQTa/fKWf/H5O9/dDLj/2t24eZ0qNhv12CcJT75/h//ZBK4inM/g7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DRgkMUAAADcAAAADwAAAAAAAAAA&#10;AAAAAAChAgAAZHJzL2Rvd25yZXYueG1sUEsFBgAAAAAEAAQA+QAAAJMDAAAAAA==&#10;" strokeweight=".12mm"/>
                </v:group>
                <v:group id="群組 247" o:spid="_x0000_s1029" style="position:absolute;left:11808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line id="直線接點 248" o:spid="_x0000_s1030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dRecMAAADcAAAADwAAAGRycy9kb3ducmV2LnhtbERPTWvCQBC9F/oflin01mwaipboGkpR&#10;kB6UmILXMTsmabKzMbuN6b/vHgSPj/e9zCbTiZEG11hW8BrFIIhLqxuuFHwXm5d3EM4ja+wsk4I/&#10;cpCtHh+WmGp75ZzGg69ECGGXooLa+z6V0pU1GXSR7YkDd7aDQR/gUEk94DWEm04mcTyTBhsODTX2&#10;9FlT2R5+jYJifrrke/465ut2W8rd+mecJ4VSz0/TxwKEp8nfxTf3VitI3sLacC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nUXnDAAAA3AAAAA8AAAAAAAAAAAAA&#10;AAAAoQIAAGRycy9kb3ducmV2LnhtbFBLBQYAAAAABAAEAPkAAACRAwAAAAA=&#10;" strokeweight=".12mm"/>
                </v:group>
                <v:group id="群組 249" o:spid="_x0000_s1031" style="position:absolute;left:58500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line id="直線接點 250" o:spid="_x0000_s103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LosMAAADcAAAADwAAAGRycy9kb3ducmV2LnhtbERPTWvCQBC9F/oflin01mwaqJboGkpR&#10;kB6UmILXMTsmabKzMbuN6b/vHgSPj/e9zCbTiZEG11hW8BrFIIhLqxuuFHwXm5d3EM4ja+wsk4I/&#10;cpCtHh+WmGp75ZzGg69ECGGXooLa+z6V0pU1GXSR7YkDd7aDQR/gUEk94DWEm04mcTyTBhsODTX2&#10;9FlT2R5+jYJifrrke/465ut2W8rd+mecJ4VSz0/TxwKEp8nfxTf3VitI3sL8cC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Iy6LDAAAA3AAAAA8AAAAAAAAAAAAA&#10;AAAAoQIAAGRycy9kb3ducmV2LnhtbFBLBQYAAAAABAAEAPkAAACRAwAAAAA=&#10;" strokeweight=".12mm"/>
                </v:group>
                <v:group id="群組 251" o:spid="_x0000_s1033" style="position:absolute;left:93780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line id="直線接點 252" o:spid="_x0000_s1034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bwTsUAAADcAAAADwAAAGRycy9kb3ducmV2LnhtbESPQWvCQBSE7wX/w/IEb3VjoCqpq4hY&#10;EA+WGMHra/Y1Sc2+jdk1xn/fLRQ8DjPzDbNY9aYWHbWusqxgMo5AEOdWV1woOGUfr3MQziNrrC2T&#10;ggc5WC0HLwtMtL1zSt3RFyJA2CWooPS+SaR0eUkG3dg2xMH7tq1BH2RbSN3iPcBNLeMomkqDFYeF&#10;EhvalJRfjjejIJt9XdNP3p/T7WWXy8P2p5vFmVKjYb9+B+Gp98/wf3unFcRvMf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bwTsUAAADcAAAADwAAAAAAAAAA&#10;AAAAAAChAgAAZHJzL2Rvd25yZXYueG1sUEsFBgAAAAAEAAQA+QAAAJMDAAAAAA==&#10;" strokeweight=".12mm"/>
                </v:group>
                <v:group id="群組 253" o:spid="_x0000_s1035" style="position:absolute;left:1291680;top:193752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line id="直線接點 254" o:spid="_x0000_s1036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NocYAAADcAAAADwAAAGRycy9kb3ducmV2LnhtbESPQWvCQBSE74L/YXmF3nTT0NYSXUXE&#10;gvRgiRF6fWZfk9Ts25jdxvjvXUHwOMzMN8xs0ZtadNS6yrKCl3EEgji3uuJCwT77HH2AcB5ZY22Z&#10;FFzIwWI+HMww0fbMKXU7X4gAYZeggtL7JpHS5SUZdGPbEAfv17YGfZBtIXWL5wA3tYyj6F0arDgs&#10;lNjQqqT8uPs3CrLJ4ZR+89dPuj5ucrld/3WTOFPq+alfTkF46v0jfG9vtIL47RVuZ8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zzaHGAAAA3AAAAA8AAAAAAAAA&#10;AAAAAAAAoQIAAGRycy9kb3ducmV2LnhtbFBLBQYAAAAABAAEAPkAAACUAwAAAAA=&#10;" strokeweight=".12mm"/>
                </v:group>
                <v:group id="群組 255" o:spid="_x0000_s1037" style="position:absolute;left:57240;top:71640;width:0;height:17956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line id="直線接點 256" o:spid="_x0000_s1038" style="position:absolute;flip:y;visibility:visible;mso-wrap-style:square" from="0,0" to="0,1795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izMQAAADcAAAADwAAAGRycy9kb3ducmV2LnhtbESP0WrCQBRE3wv+w3KFvjWbBqoldRUV&#10;hT5J1XzAJXubpN29G7KrSfr1bkHwcZiZM8xiNVgjrtT5xrGC1yQFQVw63XCloDjvX95B+ICs0Tgm&#10;BSN5WC0nTwvMtev5SNdTqESEsM9RQR1Cm0vpy5os+sS1xNH7dp3FEGVXSd1hH+HWyCxNZ9Jiw3Gh&#10;xpa2NZW/p4tVYNzuYprqC4vxz/7MN0Rttj4o9Twd1h8gAg3hEb63P7WC7G0G/2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SLMxAAAANwAAAAPAAAAAAAAAAAA&#10;AAAAAKECAABkcnMvZG93bnJldi54bWxQSwUGAAAAAAQABAD5AAAAkgMAAAAA&#10;" strokeweight=".12mm"/>
                </v:group>
                <v:group id="群組 257" o:spid="_x0000_s1039" style="position:absolute;top:18662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7jqw8QAAADcAAAA&#10;DwAAAAAAAAAAAAAAAACqAgAAZHJzL2Rvd25yZXYueG1sUEsFBgAAAAAEAAQA+gAAAJsDAAAAAA==&#10;">
                  <v:line id="直線接點 258" o:spid="_x0000_s1040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YTJcAAAADcAAAADwAAAGRycy9kb3ducmV2LnhtbERP3WrCMBS+H/gO4QjerakFN6lGUdnA&#10;q7FVH+DQHNtqclKa2FaffrkY7PLj+19vR2tET51vHCuYJykI4tLphisF59Pn6xKED8gajWNS8CAP&#10;283kZY25dgP/UF+ESsQQ9jkqqENocyl9WZNFn7iWOHIX11kMEXaV1B0OMdwamaXpm7TYcGyosaVD&#10;TeWtuFsFxn3cTVN94/nxtNf3PVGb7b6Umk3H3QpEoDH8i//cR60gW8S18Uw8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mEyXAAAAA3AAAAA8AAAAAAAAAAAAAAAAA&#10;oQIAAGRycy9kb3ducmV2LnhtbFBLBQYAAAAABAAEAPkAAACOAwAAAAA=&#10;" strokeweight=".12mm"/>
                </v:group>
                <v:group id="群組 259" o:spid="_x0000_s1041" style="position:absolute;top:15062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vbKsQAAADcAAAA&#10;DwAAAAAAAAAAAAAAAACqAgAAZHJzL2Rvd25yZXYueG1sUEsFBgAAAAAEAAQA+gAAAJsDAAAAAA==&#10;">
                  <v:line id="直線接點 260" o:spid="_x0000_s1042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VnsEAAADcAAAADwAAAGRycy9kb3ducmV2LnhtbERPS27CMBDdV+IO1iB11zjNAqoQJ0qr&#10;IrGqKHCAUTwkAXscxQ6Enr5eVOry6f2LarZG3Gj0vWMFr0kKgrhxuudWwem4fXkD4QOyRuOYFDzI&#10;Q1UungrMtbvzN90OoRUxhH2OCroQhlxK33Rk0SduII7c2Y0WQ4RjK/WI9xhujczSdCUt9hwbOhzo&#10;o6PmepisAuM+J9O3ezw9fuxl/U40ZPWXUs/Lud6ACDSHf/Gfe6cVZKs4P56JR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PNWewQAAANwAAAAPAAAAAAAAAAAAAAAA&#10;AKECAABkcnMvZG93bnJldi54bWxQSwUGAAAAAAQABAD5AAAAjwMAAAAA&#10;" strokeweight=".12mm"/>
                </v:group>
                <v:group id="群組 261" o:spid="_x0000_s1043" style="position:absolute;top:1148040;width:16974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line id="直線接點 262" o:spid="_x0000_s1044" style="position:absolute;visibility:visible;mso-wrap-style:square" from="0,0" to="169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688UAAADcAAAADwAAAGRycy9kb3ducmV2LnhtbESPQWvCQBSE74X+h+UVvNVNc1BJXUWK&#10;BfGgxAi9PrPPJJp9m2bXGP+9Kwgeh5n5hpnOe1OLjlpXWVbwNYxAEOdWV1wo2Ge/nxMQziNrrC2T&#10;ghs5mM/e36aYaHvllLqdL0SAsEtQQel9k0jp8pIMuqFtiIN3tK1BH2RbSN3iNcBNLeMoGkmDFYeF&#10;Ehv6KSk/7y5GQTY+/KdbXv+ly/Mql5vlqRvHmVKDj37xDcJT71/hZ3ulFcSjGB5nw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o688UAAADcAAAADwAAAAAAAAAA&#10;AAAAAAChAgAAZHJzL2Rvd25yZXYueG1sUEsFBgAAAAAEAAQA+QAAAJMDAAAAAA==&#10;" strokeweight=".12mm"/>
                </v:group>
                <v:group id="群組 263" o:spid="_x0000_s1045" style="position:absolute;top:7880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7yZ9wwAAANwAAAAP&#10;AAAAAAAAAAAAAAAAAKoCAABkcnMvZG93bnJldi54bWxQSwUGAAAAAAQABAD6AAAAmgMAAAAA&#10;">
                  <v:line id="直線接點 264" o:spid="_x0000_s1046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fTncQAAADcAAAADwAAAGRycy9kb3ducmV2LnhtbESP0WrCQBRE3wv+w3KFvjWbhqIldRUV&#10;hT5J1XzAJXubpN29G7KrSfr1bkHwcZiZM8xiNVgjrtT5xrGC1yQFQVw63XCloDjvX95B+ICs0Tgm&#10;BSN5WC0nTwvMtev5SNdTqESEsM9RQR1Cm0vpy5os+sS1xNH7dp3FEGVXSd1hH+HWyCxNZ9Jiw3Gh&#10;xpa2NZW/p4tVYNzuYprqC4vxz/7MN0Rttj4o9Twd1h8gAg3hEb63P7WCbPYG/2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B9OdxAAAANwAAAAPAAAAAAAAAAAA&#10;AAAAAKECAABkcnMvZG93bnJldi54bWxQSwUGAAAAAAQABAD5AAAAkgMAAAAA&#10;" strokeweight=".12mm"/>
                </v:group>
                <v:group id="群組 265" o:spid="_x0000_s1047" style="position:absolute;top:43128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ShuSwwAAANwAAAAP&#10;AAAAAAAAAAAAAAAAAKoCAABkcnMvZG93bnJldi54bWxQSwUGAAAAAAQABAD6AAAAmgMAAAAA&#10;">
                  <v:line id="直線接點 266" o:spid="_x0000_s1048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noccMAAADcAAAADwAAAGRycy9kb3ducmV2LnhtbESPQWvCQBSE7wX/w/KE3urGHFJJXSVK&#10;Cz0Vm/oDHtlnEt19G7IbTfrr3ULB4zAz3zDr7WiNuFLvW8cKlosEBHHldMu1guPPx8sKhA/IGo1j&#10;UjCRh+1m9rTGXLsbf9O1DLWIEPY5KmhC6HIpfdWQRb9wHXH0Tq63GKLsa6l7vEW4NTJNkkxabDku&#10;NNjRvqHqUg5WgXHvg2nrAx6nX3t+3RF1afGl1PN8LN5ABBrDI/zf/tQK0iyDvzPxCM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Z6HHDAAAA3AAAAA8AAAAAAAAAAAAA&#10;AAAAoQIAAGRycy9kb3ducmV2LnhtbFBLBQYAAAAABAAEAPkAAACRAwAAAAA=&#10;" strokeweight=".12mm"/>
                </v:group>
                <v:group id="群組 267" o:spid="_x0000_s1049" style="position:absolute;top:716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dQgfsQAAADcAAAA&#10;DwAAAAAAAAAAAAAAAACqAgAAZHJzL2Rvd25yZXYueG1sUEsFBgAAAAAEAAQA+gAAAJsDAAAAAA==&#10;">
                  <v:line id="直線接點 268" o:spid="_x0000_s1050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ZmMEAAADcAAAADwAAAGRycy9kb3ducmV2LnhtbERPS27CMBDdV+IO1iB11zjNAqoQJ0qr&#10;IrGqKHCAUTwkAXscxQ6Enr5eVOry6f2LarZG3Gj0vWMFr0kKgrhxuudWwem4fXkD4QOyRuOYFDzI&#10;Q1UungrMtbvzN90OoRUxhH2OCroQhlxK33Rk0SduII7c2Y0WQ4RjK/WI9xhujczSdCUt9hwbOhzo&#10;o6PmepisAuM+J9O3ezw9fuxl/U40ZPWXUs/Lud6ACDSHf/Gfe6cVZKu4Np6JR0C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StmYwQAAANwAAAAPAAAAAAAAAAAAAAAA&#10;AKECAABkcnMvZG93bnJldi54bWxQSwUGAAAAAAQABAD5AAAAjwMAAAAA&#10;" strokeweight=".12mm"/>
                </v:group>
                <v:group id="群組 269" o:spid="_x0000_s1051" style="position:absolute;left:57240;width:1640160;height:19393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wcRl8QAAADcAAAA&#10;DwAAAAAAAAAAAAAAAACqAgAAZHJzL2Rvd25yZXYueG1sUEsFBgAAAAAEAAQA+gAAAJsDAAAAAA==&#10;">
                  <v:shape id="手繪多邊形 270" o:spid="_x0000_s1052" style="position:absolute;left:3769560;top:25691400;width:930240;height:1099800;visibility:visible;mso-wrap-style:square;v-text-anchor:top" coordsize="2584,3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om8MA&#10;AADcAAAADwAAAGRycy9kb3ducmV2LnhtbERPXWvCMBR9F/Yfwh3sTVMdzFGNRTYKA9lQJ/h6aa5t&#10;bXNTksxWf715GPh4ON/LbDCtuJDztWUF00kCgriwuuZSweE3H7+D8AFZY2uZFFzJQ7Z6Gi0x1bbn&#10;HV32oRQxhH2KCqoQulRKX1Rk0E9sRxy5k3UGQ4SulNphH8NNK2dJ8iYN1hwbKuzoo6Ki2f8ZBaf8&#10;eMhvftt/unO7s9/N0f9sXpV6eR7WCxCBhvAQ/7u/tILZPM6PZ+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om8MAAADcAAAADwAAAAAAAAAAAAAAAACYAgAAZHJzL2Rv&#10;d25yZXYueG1sUEsFBgAAAAAEAAQA9QAAAIgDAAAAAA==&#10;" path="m,3054r2583,l2583,,,,,3054e" filled="f" strokeweight=".12mm">
                    <v:path arrowok="t"/>
                  </v:shape>
                </v:group>
                <v:group id="群組 271" o:spid="_x0000_s1053" style="position:absolute;left:118080;top:183600;width:1518840;height:9237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iLTMQAAADcAAAADwAAAGRycy9kb3ducmV2LnhtbESPT2sCMRTE7wW/Q3hC&#10;bzXr+qdlaxQRpHsSqkKvj81zs+3mZUmirt/eCEKPw8z8hlmsetuKC/nQOFYwHmUgiCunG64VHA/b&#10;tw8QISJrbB2TghsFWC0HLwsstLvyN132sRYJwqFABSbGrpAyVIYshpHriJN3ct5iTNLXUnu8Jrht&#10;ZZ5lc2mx4bRgsKONoepvf7YK9DRMjlSWa5/vfg+zZvZl6tOPUq/Dfv0JIlIf/8PPdqkV5O9j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KiLTMQAAADcAAAA&#10;DwAAAAAAAAAAAAAAAACqAgAAZHJzL2Rvd25yZXYueG1sUEsFBgAAAAAEAAQA+gAAAJsDAAAAAA==&#10;">
                  <v:shape id="手繪多邊形 272" o:spid="_x0000_s1054" style="position:absolute;left:3804120;top:25795440;width:861480;height:524160;visibility:visible;mso-wrap-style:square;v-text-anchor:top" coordsize="2393,1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9H8YA&#10;AADcAAAADwAAAGRycy9kb3ducmV2LnhtbESPQWvCQBSE74X+h+UVeqsbQ0gldRVpKRUKQhMPHp/Z&#10;12ww+zZktyb++64geBxm5htmuZ5sJ840+NaxgvksAUFcO91yo2Bffb4sQPiArLFzTAou5GG9enxY&#10;YqHdyD90LkMjIoR9gQpMCH0hpa8NWfQz1xNH79cNFkOUQyP1gGOE206mSZJLiy3HBYM9vRuqT+Wf&#10;VZDn2e57zMzxtP3aV+Xh43Dppkyp56dp8wYi0BTu4Vt7qxWkrylcz8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U9H8YAAADcAAAADwAAAAAAAAAAAAAAAACYAgAAZHJz&#10;L2Rvd25yZXYueG1sUEsFBgAAAAAEAAQA9QAAAIsDAAAAAA==&#10;" path="m,1413r97,22l195,1449r97,6l341,1455r49,-1l488,1450r97,-7l683,1434r98,-10l878,1412r98,-14l1074,1382r97,-19l1269,1341r97,-26l1464,1284r98,-35l1659,1208r98,-47l1855,1103r97,-72l2001,987r49,-50l2099,879r48,-67l2196,732r49,-100l2294,501r49,-190l2392,e" filled="f" strokecolor="#c7343f" strokeweight=".25mm">
                    <v:path arrowok="t"/>
                  </v:shape>
                </v:group>
                <v:group id="群組 273" o:spid="_x0000_s1055" style="position:absolute;left:118080;top:1154520;width:1518840;height:6159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awoMQAAADcAAAADwAAAGRycy9kb3ducmV2LnhtbESPT2sCMRTE74V+h/AK&#10;vdVs1z+V1ShSkO5JqAq9PjbPzermZUmirt/eCEKPw8z8hpkve9uKC/nQOFbwOchAEFdON1wr2O/W&#10;H1MQISJrbB2TghsFWC5eX+ZYaHflX7psYy0ShEOBCkyMXSFlqAxZDAPXESfv4LzFmKSvpfZ4TXDb&#10;yjzLJtJiw2nBYEffhqrT9mwV6FEY7qksVz7fHHfjZvxj6sOfUu9v/WoGIlIf/8PPdqkV5F9D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awoMQAAADcAAAA&#10;DwAAAAAAAAAAAAAAAACqAgAAZHJzL2Rvd25yZXYueG1sUEsFBgAAAAAEAAQA+gAAAJsDAAAAAA==&#10;">
                  <v:shape id="手繪多邊形 274" o:spid="_x0000_s1056" style="position:absolute;left:3804120;top:26345880;width:861480;height:349560;visibility:visible;mso-wrap-style:square;v-text-anchor:top" coordsize="2393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wicIA&#10;AADcAAAADwAAAGRycy9kb3ducmV2LnhtbESPQYvCMBSE7wv+h/AEb2uqyLqtRhFRWQ8eVv0Bj+a1&#10;qTYvpYna/fcbQfA4zMw3zHzZ2VrcqfWVYwWjYQKCOHe64lLB+bT9/AbhA7LG2jEp+CMPy0XvY46Z&#10;dg/+pfsxlCJC2GeowITQZFL63JBFP3QNcfQK11oMUbal1C0+ItzWcpwkX9JixXHBYENrQ/n1eLMK&#10;au1Nuk/LXTgU6WVVaMObrVFq0O9WMxCBuvAOv9o/WsF4OoH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XCJwgAAANwAAAAPAAAAAAAAAAAAAAAAAJgCAABkcnMvZG93&#10;bnJldi54bWxQSwUGAAAAAAQABAD1AAAAhwMAAAAA&#10;" path="m,l97,30r98,26l292,75r98,14l488,102r49,6l634,122r98,15l829,155r98,20l1025,198r97,25l1220,253r98,32l1415,322r98,40l1611,406r97,49l1806,510r97,61l2001,639r49,36l2099,713r48,39l2196,793r49,42l2294,879r49,45l2392,970e" filled="f" strokecolor="#9aaac3" strokeweight=".25mm">
                    <v:path arrowok="t"/>
                  </v:shape>
                </v:group>
                <v:group id="群組 275" o:spid="_x0000_s1057" style="position:absolute;left:92160;top:107892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<v:line id="直線接點 276" o:spid="_x0000_s1058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KlWcUAAADcAAAADwAAAGRycy9kb3ducmV2LnhtbESPT2vCQBTE74LfYXlCb7rRQ2pTV/EP&#10;hWqx0LQHj4/sMwlm38bdrabfvisIHoeZ+Q0zW3SmERdyvrasYDxKQBAXVtdcKvj5fhtOQfiArLGx&#10;TAr+yMNi3u/NMNP2yl90yUMpIoR9hgqqENpMSl9UZNCPbEscvaN1BkOUrpTa4TXCTSMnSZJKgzXH&#10;hQpbWldUnPJfo8D58+lll6ebj21w+8P2E1fa7pR6GnTLVxCBuvAI39vvWsHkOYXbmXgE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KlWcUAAADcAAAADwAAAAAAAAAA&#10;AAAAAAChAgAAZHJzL2Rvd25yZXYueG1sUEsFBgAAAAAEAAQA+QAAAJMDAAAAAA==&#10;" strokecolor="#dca121" strokeweight="1.46mm"/>
                </v:group>
                <v:group id="群組 277" o:spid="_x0000_s1059" style="position:absolute;left:309240;top:110556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line id="直線接點 278" o:spid="_x0000_s1060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mlkMIAAADcAAAADwAAAGRycy9kb3ducmV2LnhtbERPTYvCMBC9C/sfwgh701QXXa1GEUEo&#10;rB7sCuptaMa2bjMpTVbrvzcHwePjfc+XranEjRpXWlYw6EcgiDOrS84VHH43vQkI55E1VpZJwYMc&#10;LBcfnTnG2t55T7fU5yKEsItRQeF9HUvpsoIMur6tiQN3sY1BH2CTS93gPYSbSg6jaCwNlhwaCqxp&#10;XVD2l/4bBafj9OtnO7K7pEY+X9ePiMfJQanPbruagfDU+rf45U60guF3WBv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mlkMIAAADcAAAADwAAAAAAAAAAAAAA&#10;AAChAgAAZHJzL2Rvd25yZXYueG1sUEsFBgAAAAAEAAQA+QAAAJADAAAAAA==&#10;" strokecolor="#2fb4ff" strokeweight="1.46mm"/>
                </v:group>
                <v:group id="群組 279" o:spid="_x0000_s1061" style="position:absolute;left:1394640;top:77724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line id="直線接點 280" o:spid="_x0000_s1062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Zc5cIAAADcAAAADwAAAGRycy9kb3ducmV2LnhtbERPyWrDMBC9B/oPYgq9hEaOwSU4VkJo&#10;KJQeDI5Dz4M1XlJrZCQ1dv++OhR6fLy9OC5mFHdyfrCsYLtJQBA3Vg/cKbjWb887ED4gaxwtk4If&#10;8nA8PKwKzLWduaL7JXQihrDPUUEfwpRL6ZueDPqNnYgj11pnMEToOqkdzjHcjDJNkhdpcODY0ONE&#10;rz01X5dvo6CU53Va1cElvmyzz4/TzZmsVurpcTntQQRawr/4z/2uFaS7OD+eiUd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Zc5cIAAADcAAAADwAAAAAAAAAAAAAA&#10;AAChAgAAZHJzL2Rvd25yZXYueG1sUEsFBgAAAAAEAAQA+QAAAJADAAAAAA==&#10;" strokecolor="#009f85" strokeweight="1.46mm"/>
                </v:group>
                <v:group id="群組 281" o:spid="_x0000_s1063" style="position:absolute;left:92160;top:115452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line id="直線接點 282" o:spid="_x0000_s1064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TfcUAAADcAAAADwAAAGRycy9kb3ducmV2LnhtbESPT2vCQBTE74V+h+UVvOmmOYhNXaV/&#10;EIxSwdhDj4/saxKSfZvurhq/vSsIPQ4z8xtmvhxMJ07kfGNZwfMkAUFcWt1wpeD7sBrPQPiArLGz&#10;TAou5GG5eHyYY6btmfd0KkIlIoR9hgrqEPpMSl/WZNBPbE8cvV/rDIYoXSW1w3OEm06mSTKVBhuO&#10;CzX29FFT2RZHo8D5v/ZlU0w/t3lwXz/5Dt+13Sg1ehreXkEEGsJ/+N5eawXpLIX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zTfcUAAADcAAAADwAAAAAAAAAA&#10;AAAAAAChAgAAZHJzL2Rvd25yZXYueG1sUEsFBgAAAAAEAAQA+QAAAJMDAAAAAA==&#10;" strokecolor="#dca121" strokeweight="1.46mm"/>
                </v:group>
                <v:group id="群組 283" o:spid="_x0000_s1065" style="position:absolute;left:309240;top:120708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直線接點 284" o:spid="_x0000_s1066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HfssYAAADcAAAADwAAAGRycy9kb3ducmV2LnhtbESPT2vCQBTE74V+h+UVequb2hpi6ioS&#10;KARaD/4B9fbIviap2bchu43x23cFweMwM79hZovBNKKnztWWFbyOIhDEhdU1lwp228+XBITzyBob&#10;y6TgQg4W88eHGabannlN/caXIkDYpaig8r5NpXRFRQbdyLbEwfuxnUEfZFdK3eE5wE0jx1EUS4M1&#10;h4UKW8oqKk6bP6PgsJ++fX1P7CpvkY+/2SXiON8p9fw0LD9AeBr8PXxr51rBOHmH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R37LGAAAA3AAAAA8AAAAAAAAA&#10;AAAAAAAAoQIAAGRycy9kb3ducmV2LnhtbFBLBQYAAAAABAAEAPkAAACUAwAAAAA=&#10;" strokecolor="#2fb4ff" strokeweight="1.46mm"/>
                </v:group>
                <v:group id="群組 285" o:spid="_x0000_s1067" style="position:absolute;left:1394640;top:158364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line id="直線接點 286" o:spid="_x0000_s1068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NhCsMAAADcAAAADwAAAGRycy9kb3ducmV2LnhtbESPQYvCMBSE74L/IbwFL6LpFhTpGkVc&#10;BPEgaMXzo3m23W1eShK1/nsjCB6HmfmGmS8704gbOV9bVvA9TkAQF1bXXCo45ZvRDIQPyBoby6Tg&#10;QR6Wi35vjpm2dz7Q7RhKESHsM1RQhdBmUvqiIoN+bFvi6F2sMxiidKXUDu8RbhqZJslUGqw5LlTY&#10;0rqi4v94NQr28neYHvLgEr+/TM671Z8zk1ypwVe3+gERqAuf8Lu91QrS2RReZ+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zYQrDAAAA3AAAAA8AAAAAAAAAAAAA&#10;AAAAoQIAAGRycy9kb3ducmV2LnhtbFBLBQYAAAAABAAEAPkAAACRAwAAAAA=&#10;" strokecolor="#009f85" strokeweight="1.46mm"/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2" behindDoc="1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95250</wp:posOffset>
                </wp:positionV>
                <wp:extent cx="54610" cy="635"/>
                <wp:effectExtent l="0" t="0" r="0" b="0"/>
                <wp:wrapNone/>
                <wp:docPr id="287" name="群組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288" name="直線接點 288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DCA121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325E7" id="群組 287" o:spid="_x0000_s1026" style="position:absolute;margin-left:480.6pt;margin-top:7.5pt;width:4.3pt;height:.05pt;z-index:-50331639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">
                <v:line id="直線接點 288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33ur4AAADcAAAADwAAAGRycy9kb3ducmV2LnhtbERPy4rCMBTdC/MP4Q6403RERKpRpKC4&#10;Unzg+tLcaYvNTU1SW//eLASXh/NerntTiyc5X1lW8DdOQBDnVldcKLhetqM5CB+QNdaWScGLPKxX&#10;P4Mlptp2fKLnORQihrBPUUEZQpNK6fOSDPqxbYgj92+dwRChK6R22MVwU8tJksykwYpjQ4kNZSXl&#10;93NrFExvu90jy45b8pt73brudWgpU2r4228WIAL14Sv+uPdawWQe18Yz8QjI1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3fe6vgAAANwAAAAPAAAAAAAAAAAAAAAAAKEC&#10;AABkcnMvZG93bnJldi54bWxQSwUGAAAAAAQABAD5AAAAjAMAAAAA&#10;" strokecolor="#dca121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3" behindDoc="1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226060</wp:posOffset>
                </wp:positionV>
                <wp:extent cx="54610" cy="635"/>
                <wp:effectExtent l="0" t="0" r="0" b="0"/>
                <wp:wrapNone/>
                <wp:docPr id="289" name="群組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290" name="直線接點 290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2FB4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08D1B" id="群組 289" o:spid="_x0000_s1026" style="position:absolute;margin-left:480.6pt;margin-top:17.8pt;width:4.3pt;height:.05pt;z-index:-50331639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">
                <v:line id="直線接點 290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v1cUAAADcAAAADwAAAGRycy9kb3ducmV2LnhtbERPy2rCQBTdF/yH4Qru6sRHi0ZHsQGl&#10;FFzUB+jumrkmsZk7ITNq6td3FgWXh/OezhtTihvVrrCsoNeNQBCnVhecKdhtl68jEM4jaywtk4Jf&#10;cjCftV6mGGt752+6bXwmQgi7GBXk3lexlC7NyaDr2oo4cGdbG/QB1pnUNd5DuCllP4repcGCQ0OO&#10;FSU5pT+bq1GQJIPxIVq/XY69y8dwdXp8XfcLVKrTbhYTEJ4a/xT/uz+1gv44zA9nwhG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jv1cUAAADcAAAADwAAAAAAAAAA&#10;AAAAAAChAgAAZHJzL2Rvd25yZXYueG1sUEsFBgAAAAAEAAQA+QAAAJMDAAAAAA==&#10;" strokecolor="#2fb4ff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4" behindDoc="1" locked="0" layoutInCell="1" allowOverlap="1">
                <wp:simplePos x="0" y="0"/>
                <wp:positionH relativeFrom="page">
                  <wp:posOffset>6103620</wp:posOffset>
                </wp:positionH>
                <wp:positionV relativeFrom="paragraph">
                  <wp:posOffset>356870</wp:posOffset>
                </wp:positionV>
                <wp:extent cx="54610" cy="635"/>
                <wp:effectExtent l="0" t="0" r="0" b="0"/>
                <wp:wrapNone/>
                <wp:docPr id="291" name="群組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292" name="直線接點 292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009F85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5FAD7" id="群組 291" o:spid="_x0000_s1026" style="position:absolute;margin-left:480.6pt;margin-top:28.1pt;width:4.3pt;height:.05pt;z-index:-503316396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">
                <v:line id="直線接點 292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61RMUAAADcAAAADwAAAGRycy9kb3ducmV2LnhtbESP3WrCQBSE7wXfYTmCN6VuGkRs6ipi&#10;EVoR/+oDHLLHJJg9G7JrXN++Wyh4OczMN8xsEUwtOmpdZVnB2ygBQZxbXXGh4Pyzfp2CcB5ZY22Z&#10;FDzIwWLe780w0/bOR+pOvhARwi5DBaX3TSaly0sy6Ea2IY7exbYGfZRtIXWL9wg3tUyTZCINVhwX&#10;SmxoVVJ+Pd2Mgs3VUbgF+hzvti+b8zHsL9+HTqnhICw/QHgK/hn+b39pBel7Cn9n4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61RMUAAADcAAAADwAAAAAAAAAA&#10;AAAAAAChAgAAZHJzL2Rvd25yZXYueG1sUEsFBgAAAAAEAAQA+QAAAJMDAAAAAA==&#10;" strokecolor="#009f85" strokeweight="1.53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proofErr w:type="gramEnd"/>
      <w:r>
        <w:rPr>
          <w:rFonts w:ascii="Arial" w:eastAsia="Arial" w:hAnsi="Arial" w:cs="Arial"/>
          <w:spacing w:val="-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0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9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5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6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3</w:t>
      </w:r>
      <w:r>
        <w:rPr>
          <w:rFonts w:ascii="Arial" w:eastAsia="Arial" w:hAnsi="Arial" w:cs="Arial"/>
          <w:spacing w:val="-1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1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20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22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page">
                  <wp:posOffset>1485265</wp:posOffset>
                </wp:positionH>
                <wp:positionV relativeFrom="paragraph">
                  <wp:posOffset>424180</wp:posOffset>
                </wp:positionV>
                <wp:extent cx="120015" cy="88900"/>
                <wp:effectExtent l="0" t="0" r="0" b="0"/>
                <wp:wrapNone/>
                <wp:docPr id="293" name="文字方塊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3" o:spid="_x0000_s1031" type="#_x0000_t202" style="position:absolute;left:0;text-align:left;margin-left:116.95pt;margin-top:33.4pt;width:9.45pt;height:7pt;z-index:1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8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ragraph">
                  <wp:posOffset>312420</wp:posOffset>
                </wp:positionV>
                <wp:extent cx="120015" cy="78105"/>
                <wp:effectExtent l="0" t="0" r="0" b="0"/>
                <wp:wrapNone/>
                <wp:docPr id="294" name="文字方塊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8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4" o:spid="_x0000_s1032" type="#_x0000_t202" style="position:absolute;left:0;text-align:left;margin-left:134.85pt;margin-top:24.6pt;width:9.45pt;height:6.15pt;z-index:1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9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ragraph">
                  <wp:posOffset>-338455</wp:posOffset>
                </wp:positionV>
                <wp:extent cx="120015" cy="442595"/>
                <wp:effectExtent l="0" t="0" r="0" b="0"/>
                <wp:wrapNone/>
                <wp:docPr id="295" name="文字方塊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442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tabs>
                                <w:tab w:val="left" w:pos="511"/>
                              </w:tabs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10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12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5" o:spid="_x0000_s1033" type="#_x0000_t202" style="position:absolute;left:0;text-align:left;margin-left:134.85pt;margin-top:-26.65pt;width:9.45pt;height:34.85pt;z-index:1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tabs>
                          <w:tab w:val="left" w:pos="511"/>
                        </w:tabs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10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1" behindDoc="0" locked="0" layoutInCell="1" allowOverlap="1">
                <wp:simplePos x="0" y="0"/>
                <wp:positionH relativeFrom="page">
                  <wp:posOffset>3830955</wp:posOffset>
                </wp:positionH>
                <wp:positionV relativeFrom="paragraph">
                  <wp:posOffset>26670</wp:posOffset>
                </wp:positionV>
                <wp:extent cx="120015" cy="883920"/>
                <wp:effectExtent l="0" t="0" r="0" b="0"/>
                <wp:wrapNone/>
                <wp:docPr id="296" name="文字方塊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883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Mean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Squared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pacing w:val="-1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Error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6" o:spid="_x0000_s1034" type="#_x0000_t202" style="position:absolute;left:0;text-align:left;margin-left:301.65pt;margin-top:2.1pt;width:9.45pt;height:69.6pt;z-index: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Mean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Squared</w:t>
                      </w:r>
                      <w:r>
                        <w:rPr>
                          <w:rFonts w:ascii="Arial Unicode MS" w:eastAsia="Arial Unicode MS" w:hAnsi="Arial Unicode MS" w:cs="Arial Unicode MS"/>
                          <w:spacing w:val="-1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Error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0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210185</wp:posOffset>
                </wp:positionV>
                <wp:extent cx="120015" cy="156845"/>
                <wp:effectExtent l="0" t="0" r="0" b="0"/>
                <wp:wrapNone/>
                <wp:docPr id="297" name="文字方塊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1.5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7" o:spid="_x0000_s1035" type="#_x0000_t202" style="position:absolute;left:0;text-align:left;margin-left:319.55pt;margin-top:16.55pt;width:9.45pt;height:12.35pt;z-index:3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1.5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1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-149225</wp:posOffset>
                </wp:positionV>
                <wp:extent cx="120015" cy="156845"/>
                <wp:effectExtent l="0" t="0" r="0" b="0"/>
                <wp:wrapNone/>
                <wp:docPr id="298" name="文字方塊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2.0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8" o:spid="_x0000_s1036" type="#_x0000_t202" style="position:absolute;left:0;text-align:left;margin-left:319.55pt;margin-top:-11.75pt;width:9.45pt;height:12.35pt;z-index:3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2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-507365</wp:posOffset>
                </wp:positionV>
                <wp:extent cx="120015" cy="156845"/>
                <wp:effectExtent l="0" t="0" r="0" b="0"/>
                <wp:wrapNone/>
                <wp:docPr id="299" name="文字方塊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2.5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9" o:spid="_x0000_s1037" type="#_x0000_t202" style="position:absolute;left:0;text-align:left;margin-left:319.55pt;margin-top:-39.95pt;width:9.45pt;height:12.35pt;z-index: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before="7" w:line="128" w:lineRule="exact"/>
        <w:ind w:left="8548" w:right="541" w:firstLine="2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5" behindDoc="1" locked="0" layoutInCell="1" allowOverlap="1">
                <wp:simplePos x="0" y="0"/>
                <wp:positionH relativeFrom="page">
                  <wp:posOffset>6092190</wp:posOffset>
                </wp:positionH>
                <wp:positionV relativeFrom="paragraph">
                  <wp:posOffset>47625</wp:posOffset>
                </wp:positionV>
                <wp:extent cx="78105" cy="635"/>
                <wp:effectExtent l="0" t="0" r="0" b="0"/>
                <wp:wrapNone/>
                <wp:docPr id="300" name="群組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301" name="直線接點 301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C7343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EDDB4" id="群組 300" o:spid="_x0000_s1026" style="position:absolute;margin-left:479.7pt;margin-top:3.75pt;width:6.15pt;height:.05pt;z-index:-50331639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">
                <v:line id="直線接點 301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mjcQAAADcAAAADwAAAGRycy9kb3ducmV2LnhtbESP0WrCQBRE34X+w3ILfTO7piAluoqE&#10;CgULtSYfcM1ek9Ds3ZDdmvTvu4Lg4zAzZ5j1drKduNLgW8caFokCQVw503KtoSz28zcQPiAb7ByT&#10;hj/ysN08zdaYGTfyN11PoRYRwj5DDU0IfSalrxqy6BPXE0fv4gaLIcqhlmbAMcJtJ1OlltJiy3Gh&#10;wZ7yhqqf06/VoI79rqhKPpyP+zH9eqdD+ZmftX55nnYrEIGm8Ajf2x9Gw6tawO1MPA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iaNxAAAANwAAAAPAAAAAAAAAAAA&#10;AAAAAKECAABkcnMvZG93bnJldi54bWxQSwUGAAAAAAQABAD5AAAAkgMAAAAA&#10;" strokecolor="#c7343f" strokeweight=".28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6" behindDoc="1" locked="0" layoutInCell="1" allowOverlap="1">
                <wp:simplePos x="0" y="0"/>
                <wp:positionH relativeFrom="page">
                  <wp:posOffset>6092190</wp:posOffset>
                </wp:positionH>
                <wp:positionV relativeFrom="paragraph">
                  <wp:posOffset>120015</wp:posOffset>
                </wp:positionV>
                <wp:extent cx="78105" cy="635"/>
                <wp:effectExtent l="0" t="0" r="0" b="0"/>
                <wp:wrapNone/>
                <wp:docPr id="302" name="群組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303" name="直線接點 303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9AAAC3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FFD1C" id="群組 302" o:spid="_x0000_s1026" style="position:absolute;margin-left:479.7pt;margin-top:9.45pt;width:6.15pt;height:.05pt;z-index:-503316394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">
                <v:line id="直線接點 303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/HIMQAAADcAAAADwAAAGRycy9kb3ducmV2LnhtbESPQWvCQBSE7wX/w/KE3nRjBS3RVYq0&#10;UPRktKC3R/aZTc2+TbNrjP/eFYQeh5n5hpkvO1uJlhpfOlYwGiYgiHOnSy4U7Hdfg3cQPiBrrByT&#10;ght5WC56L3NMtbvyltosFCJC2KeowIRQp1L63JBFP3Q1cfROrrEYomwKqRu8Rrit5FuSTKTFkuOC&#10;wZpWhvJzdrEKjuac46e33d9PNj2sC5STzW+r1Gu/+5iBCNSF//Cz/a0VjJMxPM7E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b8cgxAAAANwAAAAPAAAAAAAAAAAA&#10;AAAAAKECAABkcnMvZG93bnJldi54bWxQSwUGAAAAAAQABAD5AAAAkgMAAAAA&#10;" strokecolor="#9aaac3" strokeweight=".28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proofErr w:type="gramEnd"/>
      <w:r>
        <w:rPr>
          <w:rFonts w:ascii="Arial" w:eastAsia="Arial" w:hAnsi="Arial" w:cs="Arial"/>
          <w:spacing w:val="1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ragraph">
                  <wp:posOffset>506095</wp:posOffset>
                </wp:positionV>
                <wp:extent cx="120015" cy="78105"/>
                <wp:effectExtent l="0" t="0" r="0" b="0"/>
                <wp:wrapNone/>
                <wp:docPr id="304" name="文字方塊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4" o:spid="_x0000_s1038" type="#_x0000_t202" style="position:absolute;left:0;text-align:left;margin-left:134.85pt;margin-top:39.85pt;width:9.45pt;height:6.15pt;z-index: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ragraph">
                  <wp:posOffset>193675</wp:posOffset>
                </wp:positionV>
                <wp:extent cx="120015" cy="78105"/>
                <wp:effectExtent l="0" t="0" r="0" b="0"/>
                <wp:wrapNone/>
                <wp:docPr id="305" name="文字方塊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5" o:spid="_x0000_s1039" type="#_x0000_t202" style="position:absolute;left:0;text-align:left;margin-left:134.85pt;margin-top:15.25pt;width:9.45pt;height:6.15pt;z-index: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8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497840</wp:posOffset>
                </wp:positionV>
                <wp:extent cx="120015" cy="156845"/>
                <wp:effectExtent l="0" t="0" r="0" b="0"/>
                <wp:wrapNone/>
                <wp:docPr id="306" name="文字方塊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0.5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6" o:spid="_x0000_s1040" type="#_x0000_t202" style="position:absolute;left:0;text-align:left;margin-left:319.55pt;margin-top:39.2pt;width:9.45pt;height:12.35pt;z-index: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139065</wp:posOffset>
                </wp:positionV>
                <wp:extent cx="120015" cy="156845"/>
                <wp:effectExtent l="0" t="0" r="0" b="0"/>
                <wp:wrapNone/>
                <wp:docPr id="307" name="文字方塊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7" o:spid="_x0000_s1041" type="#_x0000_t202" style="position:absolute;left:0;text-align:left;margin-left:319.55pt;margin-top:10.95pt;width:9.45pt;height:12.35pt;z-index:2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0" w:line="220" w:lineRule="exact"/>
      </w:pPr>
    </w:p>
    <w:p w:rsidR="006664EA" w:rsidRDefault="006664EA">
      <w:pPr>
        <w:sectPr w:rsidR="006664EA">
          <w:footerReference w:type="default" r:id="rId16"/>
          <w:pgSz w:w="11906" w:h="16838"/>
          <w:pgMar w:top="1580" w:right="20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tabs>
          <w:tab w:val="left" w:pos="2158"/>
          <w:tab w:val="left" w:pos="2638"/>
          <w:tab w:val="left" w:pos="3116"/>
          <w:tab w:val="left" w:pos="3594"/>
          <w:tab w:val="left" w:pos="4031"/>
        </w:tabs>
        <w:spacing w:line="256" w:lineRule="exact"/>
        <w:ind w:left="1722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40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60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80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w w:val="95"/>
          <w:sz w:val="15"/>
          <w:szCs w:val="15"/>
        </w:rPr>
        <w:t>100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ragraph">
                  <wp:posOffset>-256540</wp:posOffset>
                </wp:positionV>
                <wp:extent cx="120015" cy="78105"/>
                <wp:effectExtent l="0" t="0" r="0" b="0"/>
                <wp:wrapNone/>
                <wp:docPr id="308" name="文字方塊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78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8" o:spid="_x0000_s1042" type="#_x0000_t202" style="position:absolute;left:0;text-align:left;margin-left:134.85pt;margin-top:-20.2pt;width:9.45pt;height:6.15pt;z-index: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br w:type="column"/>
                      </w: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page">
                  <wp:posOffset>4058285</wp:posOffset>
                </wp:positionH>
                <wp:positionV relativeFrom="paragraph">
                  <wp:posOffset>-217805</wp:posOffset>
                </wp:positionV>
                <wp:extent cx="120015" cy="156845"/>
                <wp:effectExtent l="0" t="0" r="0" b="0"/>
                <wp:wrapNone/>
                <wp:docPr id="309" name="文字方塊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6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99"/>
                                <w:sz w:val="15"/>
                                <w:szCs w:val="15"/>
                              </w:rPr>
                              <w:t>0.0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09" o:spid="_x0000_s1043" type="#_x0000_t202" style="position:absolute;left:0;text-align:left;margin-left:319.55pt;margin-top:-17.15pt;width:9.45pt;height:12.35pt;z-index: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6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99"/>
                          <w:sz w:val="15"/>
                          <w:szCs w:val="15"/>
                        </w:rPr>
                        <w:t>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tabs>
          <w:tab w:val="left" w:pos="1830"/>
          <w:tab w:val="left" w:pos="2344"/>
          <w:tab w:val="left" w:pos="2901"/>
        </w:tabs>
        <w:spacing w:line="256" w:lineRule="exact"/>
        <w:ind w:left="1095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2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5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</w:p>
    <w:p w:rsidR="006664EA" w:rsidRDefault="006664EA">
      <w:pPr>
        <w:sectPr w:rsidR="006664EA">
          <w:type w:val="continuous"/>
          <w:pgSz w:w="11906" w:h="16838"/>
          <w:pgMar w:top="1580" w:right="200" w:bottom="1360" w:left="1380" w:header="0" w:footer="1172" w:gutter="0"/>
          <w:cols w:num="2" w:space="720" w:equalWidth="0">
            <w:col w:w="4283" w:space="40"/>
            <w:col w:w="6002"/>
          </w:cols>
          <w:formProt w:val="0"/>
          <w:docGrid w:linePitch="240" w:charSpace="-2049"/>
        </w:sectPr>
      </w:pPr>
    </w:p>
    <w:p w:rsidR="006664EA" w:rsidRDefault="006664EA">
      <w:pPr>
        <w:spacing w:before="2" w:line="100" w:lineRule="exact"/>
        <w:rPr>
          <w:sz w:val="10"/>
          <w:szCs w:val="10"/>
        </w:rPr>
      </w:pPr>
    </w:p>
    <w:p w:rsidR="006664EA" w:rsidRDefault="00762E61">
      <w:pPr>
        <w:tabs>
          <w:tab w:val="left" w:pos="6346"/>
        </w:tabs>
        <w:spacing w:line="256" w:lineRule="exact"/>
        <w:ind w:left="2909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X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spacing w:val="-1"/>
          <w:sz w:val="15"/>
          <w:szCs w:val="15"/>
        </w:rPr>
        <w:t>Flexibility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0" w:line="240" w:lineRule="exact"/>
        <w:rPr>
          <w:sz w:val="24"/>
          <w:szCs w:val="24"/>
        </w:rPr>
      </w:pPr>
    </w:p>
    <w:p w:rsidR="006664EA" w:rsidRDefault="00762E61">
      <w:pPr>
        <w:pStyle w:val="a3"/>
        <w:spacing w:before="54"/>
        <w:ind w:left="110"/>
      </w:pPr>
      <w:r>
        <w:rPr>
          <w:rFonts w:cs="Arial"/>
          <w:sz w:val="20"/>
          <w:szCs w:val="20"/>
        </w:rPr>
        <w:t>Figure</w:t>
      </w:r>
      <w:r>
        <w:rPr>
          <w:rFonts w:cs="Arial"/>
          <w:spacing w:val="1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</w:t>
      </w:r>
      <w:r>
        <w:t>:</w:t>
      </w:r>
      <w:r>
        <w:rPr>
          <w:spacing w:val="2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no</w:t>
      </w:r>
      <w:r>
        <w:rPr>
          <w:spacing w:val="-2"/>
        </w:rPr>
        <w:t>t</w:t>
      </w:r>
      <w:r>
        <w:rPr>
          <w:spacing w:val="-3"/>
        </w:rPr>
        <w:t>he</w:t>
      </w:r>
      <w:r>
        <w:rPr>
          <w:spacing w:val="-2"/>
        </w:rPr>
        <w:t>r</w:t>
      </w:r>
      <w:r>
        <w:rPr>
          <w:spacing w:val="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6"/>
          <w:w w:val="145"/>
        </w:rPr>
        <w:t xml:space="preserve"> </w:t>
      </w:r>
      <w:r>
        <w:rPr>
          <w:spacing w:val="-4"/>
        </w:rPr>
        <w:t>which</w:t>
      </w:r>
      <w:r>
        <w:rPr>
          <w:spacing w:val="5"/>
        </w:rPr>
        <w:t xml:space="preserve"> </w:t>
      </w:r>
      <w:r>
        <w:t xml:space="preserve">is </w:t>
      </w:r>
      <w:r>
        <w:rPr>
          <w:spacing w:val="-2"/>
        </w:rPr>
        <w:t>close</w:t>
      </w:r>
      <w:r>
        <w:rPr>
          <w:spacing w:val="-1"/>
        </w:rPr>
        <w:t>r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>
          <w:spacing w:val="-3"/>
        </w:rPr>
        <w:t>blac</w:t>
      </w:r>
      <w:r>
        <w:rPr>
          <w:spacing w:val="-2"/>
        </w:rPr>
        <w:t>k</w:t>
      </w:r>
      <w:r>
        <w:rPr>
          <w:spacing w:val="4"/>
        </w:rPr>
        <w:t xml:space="preserve"> </w:t>
      </w:r>
      <w:r>
        <w:rPr>
          <w:spacing w:val="-4"/>
        </w:rPr>
        <w:t>cu</w:t>
      </w:r>
      <w:r>
        <w:rPr>
          <w:spacing w:val="-3"/>
        </w:rPr>
        <w:t>rv</w:t>
      </w:r>
      <w:r>
        <w:rPr>
          <w:spacing w:val="-4"/>
        </w:rPr>
        <w:t>e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"/>
        </w:rPr>
        <w:t xml:space="preserve"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3"/>
        </w:rPr>
        <w:t xml:space="preserve"> </w:t>
      </w:r>
      <w:r>
        <w:rPr>
          <w:spacing w:val="-2"/>
        </w:rPr>
        <w:t>pane</w:t>
      </w:r>
      <w:r>
        <w:rPr>
          <w:spacing w:val="-1"/>
        </w:rPr>
        <w:t>l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1"/>
        </w:rPr>
        <w:t>tr</w:t>
      </w:r>
      <w:r>
        <w:rPr>
          <w:spacing w:val="-2"/>
        </w:rPr>
        <w:t>ue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pStyle w:val="a3"/>
        <w:ind w:left="110"/>
      </w:pPr>
      <w:proofErr w:type="gramStart"/>
      <w:r>
        <w:rPr>
          <w:rFonts w:cs="Arial"/>
          <w:w w:val="145"/>
        </w:rPr>
        <w:t>f</w:t>
      </w:r>
      <w:proofErr w:type="gramEnd"/>
      <w:r>
        <w:rPr>
          <w:rFonts w:cs="Arial"/>
          <w:spacing w:val="-76"/>
          <w:w w:val="145"/>
        </w:rPr>
        <w:t xml:space="preserve"> </w:t>
      </w:r>
      <w:r>
        <w:rPr>
          <w:spacing w:val="3"/>
        </w:rPr>
        <w:t>(</w:t>
      </w:r>
      <w:r>
        <w:rPr>
          <w:rFonts w:cs="Arial"/>
          <w:spacing w:val="3"/>
        </w:rPr>
        <w:t>X</w:t>
      </w:r>
      <w:r>
        <w:rPr>
          <w:spacing w:val="3"/>
        </w:rPr>
        <w:t>)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 xml:space="preserve"> t</w:t>
      </w:r>
      <w:r>
        <w:rPr>
          <w:spacing w:val="-2"/>
        </w:rPr>
        <w:t>his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ttin</w:t>
      </w:r>
      <w:r>
        <w:rPr>
          <w:spacing w:val="-2"/>
        </w:rPr>
        <w:t>g,</w:t>
      </w:r>
      <w:r>
        <w:rPr>
          <w:spacing w:val="-1"/>
        </w:rPr>
        <w:t xml:space="preserve"> 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3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fit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 da</w:t>
      </w:r>
      <w:r>
        <w:rPr>
          <w:spacing w:val="-1"/>
        </w:rPr>
        <w:t>t</w:t>
      </w:r>
      <w:r>
        <w:rPr>
          <w:spacing w:val="-2"/>
        </w:rPr>
        <w:t>a.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7" w:line="220" w:lineRule="exact"/>
      </w:pPr>
    </w:p>
    <w:p w:rsidR="006664EA" w:rsidRDefault="00762E61">
      <w:pPr>
        <w:spacing w:before="77" w:line="348" w:lineRule="auto"/>
        <w:ind w:left="8591" w:right="111" w:hanging="1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7" behindDoc="1" locked="0" layoutInCell="1" allowOverlap="1">
                <wp:simplePos x="0" y="0"/>
                <wp:positionH relativeFrom="page">
                  <wp:posOffset>1864995</wp:posOffset>
                </wp:positionH>
                <wp:positionV relativeFrom="paragraph">
                  <wp:posOffset>-382270</wp:posOffset>
                </wp:positionV>
                <wp:extent cx="1709420" cy="2008505"/>
                <wp:effectExtent l="0" t="0" r="0" b="0"/>
                <wp:wrapNone/>
                <wp:docPr id="310" name="群組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708920" cy="2007720"/>
                          <a:chOff x="0" y="0"/>
                          <a:chExt cx="0" cy="0"/>
                        </a:xfrm>
                      </wpg:grpSpPr>
                      <wpg:grpSp>
                        <wpg:cNvPr id="311" name="群組 311"/>
                        <wpg:cNvGrpSpPr/>
                        <wpg:grpSpPr>
                          <a:xfrm rot="10800000">
                            <a:off x="118800" y="72360"/>
                            <a:ext cx="1528920" cy="1760760"/>
                            <a:chOff x="0" y="0"/>
                            <a:chExt cx="0" cy="0"/>
                          </a:xfrm>
                        </wpg:grpSpPr>
                        <wps:wsp>
                          <wps:cNvPr id="312" name="手繪多邊形 312"/>
                          <wps:cNvSpPr/>
                          <wps:spPr>
                            <a:xfrm>
                              <a:off x="2467080" y="27823680"/>
                              <a:ext cx="867240" cy="998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09" h="2774">
                                  <a:moveTo>
                                    <a:pt x="0" y="0"/>
                                  </a:moveTo>
                                  <a:lnTo>
                                    <a:pt x="24" y="84"/>
                                  </a:lnTo>
                                  <a:lnTo>
                                    <a:pt x="48" y="164"/>
                                  </a:lnTo>
                                  <a:lnTo>
                                    <a:pt x="72" y="240"/>
                                  </a:lnTo>
                                  <a:lnTo>
                                    <a:pt x="96" y="313"/>
                                  </a:lnTo>
                                  <a:lnTo>
                                    <a:pt x="120" y="381"/>
                                  </a:lnTo>
                                  <a:lnTo>
                                    <a:pt x="144" y="446"/>
                                  </a:lnTo>
                                  <a:lnTo>
                                    <a:pt x="168" y="508"/>
                                  </a:lnTo>
                                  <a:lnTo>
                                    <a:pt x="192" y="565"/>
                                  </a:lnTo>
                                  <a:lnTo>
                                    <a:pt x="240" y="671"/>
                                  </a:lnTo>
                                  <a:lnTo>
                                    <a:pt x="289" y="764"/>
                                  </a:lnTo>
                                  <a:lnTo>
                                    <a:pt x="337" y="844"/>
                                  </a:lnTo>
                                  <a:lnTo>
                                    <a:pt x="385" y="915"/>
                                  </a:lnTo>
                                  <a:lnTo>
                                    <a:pt x="433" y="973"/>
                                  </a:lnTo>
                                  <a:lnTo>
                                    <a:pt x="481" y="1022"/>
                                  </a:lnTo>
                                  <a:lnTo>
                                    <a:pt x="529" y="1060"/>
                                  </a:lnTo>
                                  <a:lnTo>
                                    <a:pt x="602" y="1104"/>
                                  </a:lnTo>
                                  <a:lnTo>
                                    <a:pt x="674" y="1130"/>
                                  </a:lnTo>
                                  <a:lnTo>
                                    <a:pt x="746" y="1140"/>
                                  </a:lnTo>
                                  <a:lnTo>
                                    <a:pt x="770" y="1142"/>
                                  </a:lnTo>
                                  <a:lnTo>
                                    <a:pt x="794" y="1140"/>
                                  </a:lnTo>
                                  <a:lnTo>
                                    <a:pt x="867" y="1132"/>
                                  </a:lnTo>
                                  <a:lnTo>
                                    <a:pt x="939" y="1115"/>
                                  </a:lnTo>
                                  <a:lnTo>
                                    <a:pt x="1011" y="1094"/>
                                  </a:lnTo>
                                  <a:lnTo>
                                    <a:pt x="1083" y="1067"/>
                                  </a:lnTo>
                                  <a:lnTo>
                                    <a:pt x="1107" y="1058"/>
                                  </a:lnTo>
                                  <a:lnTo>
                                    <a:pt x="1131" y="1049"/>
                                  </a:lnTo>
                                  <a:lnTo>
                                    <a:pt x="1204" y="1022"/>
                                  </a:lnTo>
                                  <a:lnTo>
                                    <a:pt x="1276" y="997"/>
                                  </a:lnTo>
                                  <a:lnTo>
                                    <a:pt x="1348" y="978"/>
                                  </a:lnTo>
                                  <a:lnTo>
                                    <a:pt x="1420" y="965"/>
                                  </a:lnTo>
                                  <a:lnTo>
                                    <a:pt x="1469" y="963"/>
                                  </a:lnTo>
                                  <a:lnTo>
                                    <a:pt x="1493" y="963"/>
                                  </a:lnTo>
                                  <a:lnTo>
                                    <a:pt x="1565" y="973"/>
                                  </a:lnTo>
                                  <a:lnTo>
                                    <a:pt x="1637" y="997"/>
                                  </a:lnTo>
                                  <a:lnTo>
                                    <a:pt x="1709" y="1037"/>
                                  </a:lnTo>
                                  <a:lnTo>
                                    <a:pt x="1757" y="1075"/>
                                  </a:lnTo>
                                  <a:lnTo>
                                    <a:pt x="1806" y="1122"/>
                                  </a:lnTo>
                                  <a:lnTo>
                                    <a:pt x="1854" y="1179"/>
                                  </a:lnTo>
                                  <a:lnTo>
                                    <a:pt x="1902" y="1246"/>
                                  </a:lnTo>
                                  <a:lnTo>
                                    <a:pt x="1950" y="1325"/>
                                  </a:lnTo>
                                  <a:lnTo>
                                    <a:pt x="1998" y="1416"/>
                                  </a:lnTo>
                                  <a:lnTo>
                                    <a:pt x="2046" y="1520"/>
                                  </a:lnTo>
                                  <a:lnTo>
                                    <a:pt x="2070" y="1577"/>
                                  </a:lnTo>
                                  <a:lnTo>
                                    <a:pt x="2095" y="1637"/>
                                  </a:lnTo>
                                  <a:lnTo>
                                    <a:pt x="2119" y="1701"/>
                                  </a:lnTo>
                                  <a:lnTo>
                                    <a:pt x="2143" y="1768"/>
                                  </a:lnTo>
                                  <a:lnTo>
                                    <a:pt x="2167" y="1839"/>
                                  </a:lnTo>
                                  <a:lnTo>
                                    <a:pt x="2191" y="1914"/>
                                  </a:lnTo>
                                  <a:lnTo>
                                    <a:pt x="2215" y="1993"/>
                                  </a:lnTo>
                                  <a:lnTo>
                                    <a:pt x="2239" y="2076"/>
                                  </a:lnTo>
                                  <a:lnTo>
                                    <a:pt x="2263" y="2162"/>
                                  </a:lnTo>
                                  <a:lnTo>
                                    <a:pt x="2287" y="2253"/>
                                  </a:lnTo>
                                  <a:lnTo>
                                    <a:pt x="2311" y="2348"/>
                                  </a:lnTo>
                                  <a:lnTo>
                                    <a:pt x="2335" y="2448"/>
                                  </a:lnTo>
                                  <a:lnTo>
                                    <a:pt x="2359" y="2552"/>
                                  </a:lnTo>
                                  <a:lnTo>
                                    <a:pt x="2384" y="2660"/>
                                  </a:lnTo>
                                  <a:lnTo>
                                    <a:pt x="2408" y="27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13" name="群組 313"/>
                        <wpg:cNvGrpSpPr/>
                        <wpg:grpSpPr>
                          <a:xfrm>
                            <a:off x="118800" y="1950840"/>
                            <a:ext cx="1528920" cy="0"/>
                            <a:chOff x="0" y="0"/>
                            <a:chExt cx="0" cy="0"/>
                          </a:xfrm>
                        </wpg:grpSpPr>
                        <wps:wsp>
                          <wps:cNvPr id="314" name="直線接點 314"/>
                          <wps:cNvCnPr/>
                          <wps:spPr>
                            <a:xfrm>
                              <a:off x="0" y="0"/>
                              <a:ext cx="152892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15" name="群組 315"/>
                        <wpg:cNvGrpSpPr/>
                        <wpg:grpSpPr>
                          <a:xfrm>
                            <a:off x="11880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16" name="直線接點 316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17" name="群組 317"/>
                        <wpg:cNvGrpSpPr/>
                        <wpg:grpSpPr>
                          <a:xfrm>
                            <a:off x="42408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18" name="直線接點 318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19" name="群組 319"/>
                        <wpg:cNvGrpSpPr/>
                        <wpg:grpSpPr>
                          <a:xfrm>
                            <a:off x="73008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20" name="直線接點 320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21" name="群組 321"/>
                        <wpg:cNvGrpSpPr/>
                        <wpg:grpSpPr>
                          <a:xfrm>
                            <a:off x="103572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22" name="直線接點 322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23" name="群組 323"/>
                        <wpg:cNvGrpSpPr/>
                        <wpg:grpSpPr>
                          <a:xfrm>
                            <a:off x="134172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24" name="直線接點 324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25" name="群組 325"/>
                        <wpg:cNvGrpSpPr/>
                        <wpg:grpSpPr>
                          <a:xfrm>
                            <a:off x="164772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26" name="直線接點 326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27" name="群組 327"/>
                        <wpg:cNvGrpSpPr/>
                        <wpg:grpSpPr>
                          <a:xfrm>
                            <a:off x="57240" y="396360"/>
                            <a:ext cx="0" cy="1389960"/>
                            <a:chOff x="0" y="0"/>
                            <a:chExt cx="0" cy="0"/>
                          </a:xfrm>
                        </wpg:grpSpPr>
                        <wps:wsp>
                          <wps:cNvPr id="328" name="直線接點 328"/>
                          <wps:cNvCnPr/>
                          <wps:spPr>
                            <a:xfrm flipV="1">
                              <a:off x="0" y="0"/>
                              <a:ext cx="0" cy="138996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29" name="群組 329"/>
                        <wpg:cNvGrpSpPr/>
                        <wpg:grpSpPr>
                          <a:xfrm rot="10800000">
                            <a:off x="0" y="178560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30" name="直線接點 330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31" name="群組 331"/>
                        <wpg:cNvGrpSpPr/>
                        <wpg:grpSpPr>
                          <a:xfrm rot="10800000">
                            <a:off x="0" y="132264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32" name="直線接點 332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33" name="群組 333"/>
                        <wpg:cNvGrpSpPr/>
                        <wpg:grpSpPr>
                          <a:xfrm rot="10800000">
                            <a:off x="0" y="85932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34" name="直線接點 334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35" name="群組 335"/>
                        <wpg:cNvGrpSpPr/>
                        <wpg:grpSpPr>
                          <a:xfrm rot="10800000">
                            <a:off x="0" y="39636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36" name="直線接點 336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37" name="群組 337"/>
                        <wpg:cNvGrpSpPr/>
                        <wpg:grpSpPr>
                          <a:xfrm rot="10800000">
                            <a:off x="57240" y="0"/>
                            <a:ext cx="1651680" cy="1951920"/>
                            <a:chOff x="0" y="0"/>
                            <a:chExt cx="0" cy="0"/>
                          </a:xfrm>
                        </wpg:grpSpPr>
                        <wps:wsp>
                          <wps:cNvPr id="338" name="手繪多邊形 338"/>
                          <wps:cNvSpPr/>
                          <wps:spPr>
                            <a:xfrm>
                              <a:off x="2432160" y="27782640"/>
                              <a:ext cx="936720" cy="110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02" h="3075">
                                  <a:moveTo>
                                    <a:pt x="0" y="3074"/>
                                  </a:moveTo>
                                  <a:lnTo>
                                    <a:pt x="2601" y="3074"/>
                                  </a:lnTo>
                                  <a:lnTo>
                                    <a:pt x="26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7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339" name="圖片 339"/>
                            <pic:cNvPicPr/>
                          </pic:nvPicPr>
                          <pic:blipFill>
                            <a:blip r:embed="rId17"/>
                            <a:stretch/>
                          </pic:blipFill>
                          <pic:spPr>
                            <a:xfrm>
                              <a:off x="50040" y="68040"/>
                              <a:ext cx="1545480" cy="17697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4CF795" id="群組 310" o:spid="_x0000_s1026" style="position:absolute;margin-left:146.85pt;margin-top:-30.1pt;width:134.6pt;height:158.15pt;rotation:180;z-index:-503316393;mso-position-horizontal-relative:page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">
                <v:group id="群組 311" o:spid="_x0000_s1027" style="position:absolute;left:118800;top:72360;width:1528920;height:17607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5ZhccQAAADcAAAA&#10;DwAAAAAAAAAAAAAAAACqAgAAZHJzL2Rvd25yZXYueG1sUEsFBgAAAAAEAAQA+gAAAJsDAAAAAA==&#10;">
                  <v:shape id="手繪多邊形 312" o:spid="_x0000_s1028" style="position:absolute;left:2467080;top:27823680;width:867240;height:998640;visibility:visible;mso-wrap-style:square;v-text-anchor:top" coordsize="2409,2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susEA&#10;AADcAAAADwAAAGRycy9kb3ducmV2LnhtbESP0YrCMBRE34X9h3AXfJE1tYKWapRdwcVXtR9wae62&#10;xeSmNtHWv98Igo/DzJxh1tvBGnGnzjeOFcymCQji0umGKwXFef+VgfABWaNxTAoe5GG7+RitMdeu&#10;5yPdT6ESEcI+RwV1CG0upS9rsuinriWO3p/rLIYou0rqDvsIt0amSbKQFhuOCzW2tKupvJxuVgFV&#10;y9RIc/35vfUhazK+6kmxUGr8OXyvQAQawjv8ah+0gvksheeZe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oLLrBAAAA3AAAAA8AAAAAAAAAAAAAAAAAmAIAAGRycy9kb3du&#10;cmV2LnhtbFBLBQYAAAAABAAEAPUAAACGAwAAAAA=&#10;" path="m,l24,84r24,80l72,240r24,73l120,381r24,65l168,508r24,57l240,671r49,93l337,844r48,71l433,973r48,49l529,1060r73,44l674,1130r72,10l770,1142r24,-2l867,1132r72,-17l1011,1094r72,-27l1107,1058r24,-9l1204,1022r72,-25l1348,978r72,-13l1469,963r24,l1565,973r72,24l1709,1037r48,38l1806,1122r48,57l1902,1246r48,79l1998,1416r48,104l2070,1577r25,60l2119,1701r24,67l2167,1839r24,75l2215,1993r24,83l2263,2162r24,91l2311,2348r24,100l2359,2552r25,108l2408,2773e" filled="f" strokeweight=".25mm">
                    <v:path arrowok="t"/>
                  </v:shape>
                </v:group>
                <v:group id="群組 313" o:spid="_x0000_s1029" style="position:absolute;left:118800;top:1950840;width:152892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line id="直線接點 314" o:spid="_x0000_s1030" style="position:absolute;visibility:visible;mso-wrap-style:square" from="0,0" to="1528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h7/MUAAADcAAAADwAAAGRycy9kb3ducmV2LnhtbESPQWvCQBSE74L/YXlCb7pRi0p0FSkK&#10;0kMlRvD6zD6TaPZtmt3G9N93C4Ueh5n5hlltOlOJlhpXWlYwHkUgiDOrS84VnNP9cAHCeWSNlWVS&#10;8E0ONut+b4Wxtk9OqD35XAQIuxgVFN7XsZQuK8igG9maOHg32xj0QTa51A0+A9xUchJFM2mw5LBQ&#10;YE1vBWWP05dRkM6vn8mR3y/J7nHI5Mfu3s4nqVIvg267BOGp8//hv/ZBK5iOX+H3TDg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h7/MUAAADcAAAADwAAAAAAAAAA&#10;AAAAAAChAgAAZHJzL2Rvd25yZXYueG1sUEsFBgAAAAAEAAQA+QAAAJMDAAAAAA==&#10;" strokeweight=".12mm"/>
                </v:group>
                <v:group id="群組 315" o:spid="_x0000_s1031" style="position:absolute;left:11880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line id="直線接點 316" o:spid="_x0000_s103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ZAEMUAAADcAAAADwAAAGRycy9kb3ducmV2LnhtbESPQWvCQBSE7wX/w/IEb81GBS3RVUQU&#10;pIeWGMHrM/tMotm3MbuN6b/vFgo9DjPzDbNc96YWHbWusqxgHMUgiHOrKy4UnLL96xsI55E11pZJ&#10;wTc5WK8GL0tMtH1ySt3RFyJA2CWooPS+SaR0eUkGXWQb4uBdbWvQB9kWUrf4DHBTy0kcz6TBisNC&#10;iQ1tS8rvxy+jIJtfHuknv5/T3f2Qy4/drZtPMqVGw36zAOGp9//hv/ZBK5iOZ/B7Jhw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ZAEMUAAADcAAAADwAAAAAAAAAA&#10;AAAAAAChAgAAZHJzL2Rvd25yZXYueG1sUEsFBgAAAAAEAAQA+QAAAJMDAAAAAA==&#10;" strokeweight=".12mm"/>
                </v:group>
                <v:group id="群組 317" o:spid="_x0000_s1033" style="position:absolute;left:42408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line id="直線接點 318" o:spid="_x0000_s1034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Vx+cIAAADcAAAADwAAAGRycy9kb3ducmV2LnhtbERPTYvCMBC9L+x/CLOwtzXVBZVqlGVR&#10;EA9KreB1bMa22kxqE2v99+YgeHy87+m8M5VoqXGlZQX9XgSCOLO65FzBPl3+jEE4j6yxskwKHuRg&#10;Pvv8mGKs7Z0Tanc+FyGEXYwKCu/rWEqXFWTQ9WxNHLiTbQz6AJtc6gbvIdxUchBFQ2mw5NBQYE3/&#10;BWWX3c0oSEfHa7Ll9SFZXFaZ3CzO7WiQKvX91f1NQHjq/Fv8cq+0gt9+WBvOhCM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Vx+cIAAADcAAAADwAAAAAAAAAAAAAA&#10;AAChAgAAZHJzL2Rvd25yZXYueG1sUEsFBgAAAAAEAAQA+QAAAJADAAAAAA==&#10;" strokeweight=".12mm"/>
                </v:group>
                <v:group id="群組 319" o:spid="_x0000_s1035" style="position:absolute;left:73008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line id="直線接點 320" o:spid="_x0000_s1036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+3QsMAAADcAAAADwAAAGRycy9kb3ducmV2LnhtbERPTWvCQBC9F/oflin01myagpboGkpR&#10;kB6UmILXMTsmabKzMbuN6b/vHgSPj/e9zCbTiZEG11hW8BrFIIhLqxuuFHwXm5d3EM4ja+wsk4I/&#10;cpCtHh+WmGp75ZzGg69ECGGXooLa+z6V0pU1GXSR7YkDd7aDQR/gUEk94DWEm04mcTyTBhsODTX2&#10;9FlT2R5+jYJifrrke/465ut2W8rd+mecJ4VSz0/TxwKEp8nfxTf3Vit4S8L8cCYcAb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vt0LDAAAA3AAAAA8AAAAAAAAAAAAA&#10;AAAAoQIAAGRycy9kb3ducmV2LnhtbFBLBQYAAAAABAAEAPkAAACRAwAAAAA=&#10;" strokeweight=".12mm"/>
                </v:group>
                <v:group id="群組 321" o:spid="_x0000_s1037" style="position:absolute;left:103572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line id="直線接點 322" o:spid="_x0000_s1038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GMrsUAAADcAAAADwAAAGRycy9kb3ducmV2LnhtbESPQWvCQBSE7wX/w/IEb3VjCiqpq4hY&#10;EA+WGMHra/Y1Sc2+jdk1xn/fLRQ8DjPzDbNY9aYWHbWusqxgMo5AEOdWV1woOGUfr3MQziNrrC2T&#10;ggc5WC0HLwtMtL1zSt3RFyJA2CWooPS+SaR0eUkG3dg2xMH7tq1BH2RbSN3iPcBNLeMomkqDFYeF&#10;EhvalJRfjjejIJt9XdNP3p/T7WWXy8P2p5vFmVKjYb9+B+Gp98/wf3unFbzFMfydC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GMrsUAAADcAAAADwAAAAAAAAAA&#10;AAAAAAChAgAAZHJzL2Rvd25yZXYueG1sUEsFBgAAAAAEAAQA+QAAAJMDAAAAAA==&#10;" strokeweight=".12mm"/>
                </v:group>
                <v:group id="群組 323" o:spid="_x0000_s1039" style="position:absolute;left:134172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line id="直線接點 324" o:spid="_x0000_s1040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SxQcYAAADcAAAADwAAAGRycy9kb3ducmV2LnhtbESPQWvCQBSE74L/YXmF3nTTtNQSXUXE&#10;gvRgiRF6fWZfk9Ts25jdxvjvXUHwOMzMN8xs0ZtadNS6yrKCl3EEgji3uuJCwT77HH2AcB5ZY22Z&#10;FFzIwWI+HMww0fbMKXU7X4gAYZeggtL7JpHS5SUZdGPbEAfv17YGfZBtIXWL5wA3tYyj6F0arDgs&#10;lNjQqqT8uPs3CrLJ4ZR+89dPuj5ucrld/3WTOFPq+alfTkF46v0jfG9vtILX+A1uZ8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UsUHGAAAA3AAAAA8AAAAAAAAA&#10;AAAAAAAAoQIAAGRycy9kb3ducmV2LnhtbFBLBQYAAAAABAAEAPkAAACUAwAAAAA=&#10;" strokeweight=".12mm"/>
                </v:group>
                <v:group id="群組 325" o:spid="_x0000_s1041" style="position:absolute;left:164772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line id="直線接點 326" o:spid="_x0000_s104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KrcUAAADcAAAADwAAAGRycy9kb3ducmV2LnhtbESPQWvCQBSE7wX/w/IEb3VjBJXoKiIW&#10;pIeWGMHrM/tMotm3aXYb03/fLRQ8DjPzDbPa9KYWHbWusqxgMo5AEOdWV1woOGVvrwsQziNrrC2T&#10;gh9ysFkPXlaYaPvglLqjL0SAsEtQQel9k0jp8pIMurFtiIN3ta1BH2RbSN3iI8BNLeMomkmDFYeF&#10;EhvalZTfj99GQTa/fKWf/H5O9/dDLj/2t24eZ0qNhv12CcJT75/h//ZBK5jGM/g7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qKrcUAAADcAAAADwAAAAAAAAAA&#10;AAAAAAChAgAAZHJzL2Rvd25yZXYueG1sUEsFBgAAAAAEAAQA+QAAAJMDAAAAAA==&#10;" strokeweight=".12mm"/>
                </v:group>
                <v:group id="群組 327" o:spid="_x0000_s1043" style="position:absolute;left:57240;top:396360;width:0;height:13899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line id="直線接點 328" o:spid="_x0000_s1044" style="position:absolute;flip:y;visibility:visible;mso-wrap-style:square" from="0,0" to="0,138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FvxcAAAADcAAAADwAAAGRycy9kb3ducmV2LnhtbERP3WrCMBS+H/gO4QjerakVNqlGUdnA&#10;q7FVH+DQHNtqclKa2FaffrkY7PLj+19vR2tET51vHCuYJykI4tLphisF59Pn6xKED8gajWNS8CAP&#10;283kZY25dgP/UF+ESsQQ9jkqqENocyl9WZNFn7iWOHIX11kMEXaV1B0OMdwamaXpm7TYcGyosaVD&#10;TeWtuFsFxn3cTVN94/nxtNf3PVGb7b6Umk3H3QpEoDH8i//cR61gkcW18Uw8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Bb8XAAAAA3AAAAA8AAAAAAAAAAAAAAAAA&#10;oQIAAGRycy9kb3ducmV2LnhtbFBLBQYAAAAABAAEAPkAAACOAwAAAAA=&#10;" strokeweight=".12mm"/>
                </v:group>
                <v:group id="群組 329" o:spid="_x0000_s1045" style="position:absolute;top:178560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4ynysQAAADcAAAA&#10;DwAAAAAAAAAAAAAAAACqAgAAZHJzL2Rvd25yZXYueG1sUEsFBgAAAAAEAAQA+gAAAJsDAAAAAA==&#10;">
                  <v:line id="直線接點 330" o:spid="_x0000_s1046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71HsAAAADcAAAADwAAAGRycy9kb3ducmV2LnhtbERPzYrCMBC+C/sOYRb2pukqqFRj6YoL&#10;exKtPsDQjG01mZQmat2nNwfB48f3v8x6a8SNOt84VvA9SkAQl043XCk4Hn6HcxA+IGs0jknBgzxk&#10;q4/BElPt7rynWxEqEUPYp6igDqFNpfRlTRb9yLXEkTu5zmKIsKuk7vAew62R4ySZSosNx4YaW1rX&#10;VF6Kq1Vg3OZqmmqHx8e/Pc9+iNpxvlXq67PPFyAC9eEtfrn/tILJJM6PZ+IRkK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u9R7AAAAA3AAAAA8AAAAAAAAAAAAAAAAA&#10;oQIAAGRycy9kb3ducmV2LnhtbFBLBQYAAAAABAAEAPkAAACOAwAAAAA=&#10;" strokeweight=".12mm"/>
                </v:group>
                <v:group id="群組 331" o:spid="_x0000_s1047" style="position:absolute;top:132264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Iz0RwwAAANwAAAAP&#10;AAAAAAAAAAAAAAAAAKoCAABkcnMvZG93bnJldi54bWxQSwUGAAAAAAQABAD6AAAAmgMAAAAA&#10;">
                  <v:line id="直線接點 332" o:spid="_x0000_s1048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O8sQAAADcAAAADwAAAGRycy9kb3ducmV2LnhtbESP3WrCQBSE7wu+w3KE3tWNCdiSuopK&#10;C70Sqz7AIXtMortnQ3bzY5++KxR6OczMN8xyPVojemp97VjBfJaAIC6crrlUcD59vryB8AFZo3FM&#10;Cu7kYb2aPC0x127gb+qPoRQRwj5HBVUITS6lLyqy6GeuIY7exbUWQ5RtKXWLQ4RbI9MkWUiLNceF&#10;ChvaVVTcjp1VYNxHZ+rygOf7j72+bomadLNX6nk6bt5BBBrDf/iv/aUVZFkKj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8M7yxAAAANwAAAAPAAAAAAAAAAAA&#10;AAAAAKECAABkcnMvZG93bnJldi54bWxQSwUGAAAAAAQABAD5AAAAkgMAAAAA&#10;" strokeweight=".12mm"/>
                </v:group>
                <v:group id="群組 333" o:spid="_x0000_s1049" style="position:absolute;top:85932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70G/cQAAADcAAAA&#10;DwAAAAAAAAAAAAAAAACqAgAAZHJzL2Rvd25yZXYueG1sUEsFBgAAAAAEAAQA+gAAAJsDAAAAAA==&#10;">
                  <v:line id="直線接點 334" o:spid="_x0000_s1050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zHcMAAADcAAAADwAAAGRycy9kb3ducmV2LnhtbESP3YrCMBSE7xd8h3AE79bUH1apRtFl&#10;Ba9krT7AoTm21eSkNFGrT2+Ehb0cZuYbZr5srRE3anzlWMGgn4Agzp2uuFBwPGw+pyB8QNZoHJOC&#10;B3lYLjofc0y1u/OeblkoRISwT1FBGUKdSunzkiz6vquJo3dyjcUQZVNI3eA9wq2RwyT5khYrjgsl&#10;1vRdUn7JrlaBcT9XUxW/eHw87XmyJqqHq51SvW67moEI1Ib/8F97qxWMRmN4n4lH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V8x3DAAAA3AAAAA8AAAAAAAAAAAAA&#10;AAAAoQIAAGRycy9kb3ducmV2LnhtbFBLBQYAAAAABAAEAPkAAACRAwAAAAA=&#10;" strokeweight=".12mm"/>
                </v:group>
                <v:group id="群組 335" o:spid="_x0000_s1051" style="position:absolute;top:39636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xg7EsMAAADcAAAADwAAAGRycy9kb3ducmV2LnhtbESPQWsCMRSE7wX/Q3iC&#10;t5rV7RZZjSJCcU+FqtDrY/PcrG5eliTV9d+bQqHHYWa+YVabwXbiRj60jhXMphkI4trplhsFp+PH&#10;6wJEiMgaO8ek4EEBNuvRywpL7e78RbdDbESCcChRgYmxL6UMtSGLYep64uSdnbcYk/SN1B7vCW47&#10;Oc+yd2mx5bRgsKedofp6+LEK9FvIT1RVWz//vByLttib5vyt1GQ8bJcgIg3xP/zXrrSCPC/g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GDsSwwAAANwAAAAP&#10;AAAAAAAAAAAAAAAAAKoCAABkcnMvZG93bnJldi54bWxQSwUGAAAAAAQABAD6AAAAmgMAAAAA&#10;">
                  <v:line id="直線接點 336" o:spid="_x0000_s1052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I8cQAAADcAAAADwAAAGRycy9kb3ducmV2LnhtbESPwWrDMBBE74X8g9hAb42cGJziRjZJ&#10;SKGn0qT5gMXa2k6klbGU2O7XV4VCj8PMvGE25WiNuFPvW8cKlosEBHHldMu1gvPn69MzCB+QNRrH&#10;pGAiD2Uxe9hgrt3AR7qfQi0ihH2OCpoQulxKXzVk0S9cRxy9L9dbDFH2tdQ9DhFujVwlSSYtthwX&#10;Guxo31B1Pd2sAuMON9PWH3ievu1lvSPqVtt3pR7n4/YFRKAx/If/2m9aQZpm8HsmHg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8jxxAAAANwAAAAPAAAAAAAAAAAA&#10;AAAAAKECAABkcnMvZG93bnJldi54bWxQSwUGAAAAAAQABAD5AAAAkgMAAAAA&#10;" strokeweight=".12mm"/>
                </v:group>
                <v:group id="群組 337" o:spid="_x0000_s1053" style="position:absolute;left:57240;width:1651680;height:19519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IYA/sQAAADcAAAA&#10;DwAAAAAAAAAAAAAAAACqAgAAZHJzL2Rvd25yZXYueG1sUEsFBgAAAAAEAAQA+gAAAJsDAAAAAA==&#10;">
                  <v:shape id="手繪多邊形 338" o:spid="_x0000_s1054" style="position:absolute;left:2432160;top:27782640;width:936720;height:1107000;visibility:visible;mso-wrap-style:square;v-text-anchor:top" coordsize="2602,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49OMIA&#10;AADcAAAADwAAAGRycy9kb3ducmV2LnhtbERPS0vDQBC+C/0PyxS8mU0b1BK7CaVFFDy1PsDbkB2T&#10;4O5syI5N9Ne7B8Hjx/fe1rN36kxj7AMbWGU5KOIm2J5bAy/P91cbUFGQLbrAZOCbItTV4mKLpQ0T&#10;H+l8klalEI4lGuhEhlLr2HTkMWZhIE7cRxg9SoJjq+2IUwr3Tq/z/EZ77Dk1dDjQvqPm8/TlDTxd&#10;e5ke9s5Nt28/78fiYPPNqxhzuZx3d6CEZvkX/7kfrYGiSGvTmXQEd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j04wgAAANwAAAAPAAAAAAAAAAAAAAAAAJgCAABkcnMvZG93&#10;bnJldi54bWxQSwUGAAAAAAQABAD1AAAAhwMAAAAA&#10;" path="m,3074r2601,l2601,,,,,3074e" filled="f" strokeweight=".12mm">
                    <v:path arrowok="t"/>
                  </v:shape>
                  <v:shape id="圖片 339" o:spid="_x0000_s1055" type="#_x0000_t75" style="position:absolute;left:50040;top:68040;width:1545480;height:1769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UxpHGAAAA3AAAAA8AAABkcnMvZG93bnJldi54bWxEj0FrwkAUhO+F/oflCb2IblpFNLqKiAUL&#10;XtxWwdsj+0yC2bchuzXx37sFocdhZr5hFqvOVuJGjS8dK3gfJiCIM2dKzhX8fH8OpiB8QDZYOSYF&#10;d/KwWr6+LDA1ruUD3XTIRYSwT1FBEUKdSumzgiz6oauJo3dxjcUQZZNL02Ab4baSH0kykRZLjgsF&#10;1rQpKLvqX6sg6HI7Ox37dqz342S3X3/p9nJW6q3XrecgAnXhP/xs74yC0WgGf2fiEZD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tTGkcYAAADcAAAADwAAAAAAAAAAAAAA&#10;AACfAgAAZHJzL2Rvd25yZXYueG1sUEsFBgAAAAAEAAQA9wAAAJIDAAAAAA==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8" behindDoc="1" locked="0" layoutInCell="1" allowOverlap="1">
                <wp:simplePos x="0" y="0"/>
                <wp:positionH relativeFrom="page">
                  <wp:posOffset>4226560</wp:posOffset>
                </wp:positionH>
                <wp:positionV relativeFrom="paragraph">
                  <wp:posOffset>-382270</wp:posOffset>
                </wp:positionV>
                <wp:extent cx="1709420" cy="2008505"/>
                <wp:effectExtent l="0" t="0" r="0" b="0"/>
                <wp:wrapNone/>
                <wp:docPr id="340" name="群組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920" cy="2007720"/>
                          <a:chOff x="0" y="0"/>
                          <a:chExt cx="0" cy="0"/>
                        </a:xfrm>
                      </wpg:grpSpPr>
                      <wpg:grpSp>
                        <wpg:cNvPr id="341" name="群組 341"/>
                        <wpg:cNvGrpSpPr/>
                        <wpg:grpSpPr>
                          <a:xfrm>
                            <a:off x="57240" y="1950840"/>
                            <a:ext cx="1242720" cy="0"/>
                            <a:chOff x="0" y="0"/>
                            <a:chExt cx="0" cy="0"/>
                          </a:xfrm>
                        </wpg:grpSpPr>
                        <wps:wsp>
                          <wps:cNvPr id="342" name="直線接點 342"/>
                          <wps:cNvCnPr/>
                          <wps:spPr>
                            <a:xfrm>
                              <a:off x="0" y="0"/>
                              <a:ext cx="124272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43" name="群組 343"/>
                        <wpg:cNvGrpSpPr/>
                        <wpg:grpSpPr>
                          <a:xfrm>
                            <a:off x="11808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44" name="直線接點 344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45" name="群組 345"/>
                        <wpg:cNvGrpSpPr/>
                        <wpg:grpSpPr>
                          <a:xfrm>
                            <a:off x="58788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46" name="直線接點 346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47" name="群組 347"/>
                        <wpg:cNvGrpSpPr/>
                        <wpg:grpSpPr>
                          <a:xfrm>
                            <a:off x="94356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48" name="直線接點 348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49" name="群組 349"/>
                        <wpg:cNvGrpSpPr/>
                        <wpg:grpSpPr>
                          <a:xfrm>
                            <a:off x="1299240" y="1950840"/>
                            <a:ext cx="0" cy="57240"/>
                            <a:chOff x="0" y="0"/>
                            <a:chExt cx="0" cy="0"/>
                          </a:xfrm>
                        </wpg:grpSpPr>
                        <wps:wsp>
                          <wps:cNvPr id="350" name="直線接點 350"/>
                          <wps:cNvCnPr/>
                          <wps:spPr>
                            <a:xfrm>
                              <a:off x="0" y="0"/>
                              <a:ext cx="0" cy="5724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1" name="群組 351"/>
                        <wpg:cNvGrpSpPr/>
                        <wpg:grpSpPr>
                          <a:xfrm>
                            <a:off x="57240" y="72360"/>
                            <a:ext cx="0" cy="1807200"/>
                            <a:chOff x="0" y="0"/>
                            <a:chExt cx="0" cy="0"/>
                          </a:xfrm>
                        </wpg:grpSpPr>
                        <wps:wsp>
                          <wps:cNvPr id="352" name="直線接點 352"/>
                          <wps:cNvCnPr/>
                          <wps:spPr>
                            <a:xfrm flipV="1">
                              <a:off x="0" y="0"/>
                              <a:ext cx="0" cy="180720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3" name="群組 353"/>
                        <wpg:cNvGrpSpPr/>
                        <wpg:grpSpPr>
                          <a:xfrm rot="10800000">
                            <a:off x="0" y="187848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54" name="直線接點 354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5" name="群組 355"/>
                        <wpg:cNvGrpSpPr/>
                        <wpg:grpSpPr>
                          <a:xfrm rot="10800000">
                            <a:off x="0" y="142668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56" name="直線接點 356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7" name="群組 357"/>
                        <wpg:cNvGrpSpPr/>
                        <wpg:grpSpPr>
                          <a:xfrm rot="10800000">
                            <a:off x="0" y="97488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58" name="直線接點 358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59" name="群組 359"/>
                        <wpg:cNvGrpSpPr/>
                        <wpg:grpSpPr>
                          <a:xfrm rot="10800000">
                            <a:off x="0" y="52308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60" name="直線接點 360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61" name="群組 361"/>
                        <wpg:cNvGrpSpPr/>
                        <wpg:grpSpPr>
                          <a:xfrm rot="10800000">
                            <a:off x="0" y="72360"/>
                            <a:ext cx="57240" cy="0"/>
                            <a:chOff x="0" y="0"/>
                            <a:chExt cx="0" cy="0"/>
                          </a:xfrm>
                        </wpg:grpSpPr>
                        <wps:wsp>
                          <wps:cNvPr id="362" name="直線接點 362"/>
                          <wps:cNvCnPr/>
                          <wps:spPr>
                            <a:xfrm flipH="1">
                              <a:off x="0" y="0"/>
                              <a:ext cx="5724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63" name="群組 363"/>
                        <wpg:cNvGrpSpPr/>
                        <wpg:grpSpPr>
                          <a:xfrm rot="10800000">
                            <a:off x="57240" y="0"/>
                            <a:ext cx="1651680" cy="1951920"/>
                            <a:chOff x="0" y="0"/>
                            <a:chExt cx="0" cy="0"/>
                          </a:xfrm>
                        </wpg:grpSpPr>
                        <wps:wsp>
                          <wps:cNvPr id="364" name="手繪多邊形 364"/>
                          <wps:cNvSpPr/>
                          <wps:spPr>
                            <a:xfrm>
                              <a:off x="3771000" y="27782640"/>
                              <a:ext cx="936720" cy="1107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602" h="3075">
                                  <a:moveTo>
                                    <a:pt x="0" y="3074"/>
                                  </a:moveTo>
                                  <a:lnTo>
                                    <a:pt x="2601" y="3074"/>
                                  </a:lnTo>
                                  <a:lnTo>
                                    <a:pt x="26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74"/>
                                  </a:lnTo>
                                </a:path>
                              </a:pathLst>
                            </a:custGeom>
                            <a:noFill/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65" name="群組 365"/>
                        <wpg:cNvGrpSpPr/>
                        <wpg:grpSpPr>
                          <a:xfrm rot="10800000">
                            <a:off x="118080" y="182880"/>
                            <a:ext cx="1528920" cy="1587960"/>
                            <a:chOff x="0" y="0"/>
                            <a:chExt cx="0" cy="0"/>
                          </a:xfrm>
                        </wpg:grpSpPr>
                        <wps:wsp>
                          <wps:cNvPr id="366" name="手繪多邊形 366"/>
                          <wps:cNvSpPr/>
                          <wps:spPr>
                            <a:xfrm>
                              <a:off x="3805560" y="27886320"/>
                              <a:ext cx="867240" cy="900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09" h="2502">
                                  <a:moveTo>
                                    <a:pt x="0" y="0"/>
                                  </a:moveTo>
                                  <a:lnTo>
                                    <a:pt x="49" y="99"/>
                                  </a:lnTo>
                                  <a:lnTo>
                                    <a:pt x="98" y="212"/>
                                  </a:lnTo>
                                  <a:lnTo>
                                    <a:pt x="147" y="340"/>
                                  </a:lnTo>
                                  <a:lnTo>
                                    <a:pt x="197" y="488"/>
                                  </a:lnTo>
                                  <a:lnTo>
                                    <a:pt x="246" y="658"/>
                                  </a:lnTo>
                                  <a:lnTo>
                                    <a:pt x="295" y="852"/>
                                  </a:lnTo>
                                  <a:lnTo>
                                    <a:pt x="344" y="1068"/>
                                  </a:lnTo>
                                  <a:lnTo>
                                    <a:pt x="393" y="1299"/>
                                  </a:lnTo>
                                  <a:lnTo>
                                    <a:pt x="442" y="1530"/>
                                  </a:lnTo>
                                  <a:lnTo>
                                    <a:pt x="491" y="1745"/>
                                  </a:lnTo>
                                  <a:lnTo>
                                    <a:pt x="541" y="1932"/>
                                  </a:lnTo>
                                  <a:lnTo>
                                    <a:pt x="590" y="2085"/>
                                  </a:lnTo>
                                  <a:lnTo>
                                    <a:pt x="639" y="2204"/>
                                  </a:lnTo>
                                  <a:lnTo>
                                    <a:pt x="688" y="2291"/>
                                  </a:lnTo>
                                  <a:lnTo>
                                    <a:pt x="737" y="2354"/>
                                  </a:lnTo>
                                  <a:lnTo>
                                    <a:pt x="786" y="2398"/>
                                  </a:lnTo>
                                  <a:lnTo>
                                    <a:pt x="885" y="2451"/>
                                  </a:lnTo>
                                  <a:lnTo>
                                    <a:pt x="983" y="2478"/>
                                  </a:lnTo>
                                  <a:lnTo>
                                    <a:pt x="1081" y="2492"/>
                                  </a:lnTo>
                                  <a:lnTo>
                                    <a:pt x="1179" y="2498"/>
                                  </a:lnTo>
                                  <a:lnTo>
                                    <a:pt x="1278" y="2501"/>
                                  </a:lnTo>
                                  <a:lnTo>
                                    <a:pt x="1327" y="2501"/>
                                  </a:lnTo>
                                  <a:lnTo>
                                    <a:pt x="1425" y="2499"/>
                                  </a:lnTo>
                                  <a:lnTo>
                                    <a:pt x="1523" y="2496"/>
                                  </a:lnTo>
                                  <a:lnTo>
                                    <a:pt x="1622" y="2492"/>
                                  </a:lnTo>
                                  <a:lnTo>
                                    <a:pt x="1720" y="2487"/>
                                  </a:lnTo>
                                  <a:lnTo>
                                    <a:pt x="1818" y="2481"/>
                                  </a:lnTo>
                                  <a:lnTo>
                                    <a:pt x="1917" y="2473"/>
                                  </a:lnTo>
                                  <a:lnTo>
                                    <a:pt x="2015" y="2462"/>
                                  </a:lnTo>
                                  <a:lnTo>
                                    <a:pt x="2113" y="2447"/>
                                  </a:lnTo>
                                  <a:lnTo>
                                    <a:pt x="2211" y="2426"/>
                                  </a:lnTo>
                                  <a:lnTo>
                                    <a:pt x="2310" y="2391"/>
                                  </a:lnTo>
                                  <a:lnTo>
                                    <a:pt x="2359" y="2362"/>
                                  </a:lnTo>
                                  <a:lnTo>
                                    <a:pt x="2408" y="2316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C7343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67" name="群組 367"/>
                        <wpg:cNvGrpSpPr/>
                        <wpg:grpSpPr>
                          <a:xfrm rot="10800000">
                            <a:off x="118080" y="537120"/>
                            <a:ext cx="1528920" cy="1329120"/>
                            <a:chOff x="0" y="0"/>
                            <a:chExt cx="0" cy="0"/>
                          </a:xfrm>
                        </wpg:grpSpPr>
                        <wps:wsp>
                          <wps:cNvPr id="368" name="手繪多邊形 368"/>
                          <wps:cNvSpPr/>
                          <wps:spPr>
                            <a:xfrm>
                              <a:off x="3805560" y="28087200"/>
                              <a:ext cx="867240" cy="753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09" h="2094">
                                  <a:moveTo>
                                    <a:pt x="0" y="0"/>
                                  </a:moveTo>
                                  <a:lnTo>
                                    <a:pt x="49" y="74"/>
                                  </a:lnTo>
                                  <a:lnTo>
                                    <a:pt x="98" y="158"/>
                                  </a:lnTo>
                                  <a:lnTo>
                                    <a:pt x="147" y="256"/>
                                  </a:lnTo>
                                  <a:lnTo>
                                    <a:pt x="197" y="369"/>
                                  </a:lnTo>
                                  <a:lnTo>
                                    <a:pt x="246" y="502"/>
                                  </a:lnTo>
                                  <a:lnTo>
                                    <a:pt x="295" y="656"/>
                                  </a:lnTo>
                                  <a:lnTo>
                                    <a:pt x="344" y="830"/>
                                  </a:lnTo>
                                  <a:lnTo>
                                    <a:pt x="393" y="1017"/>
                                  </a:lnTo>
                                  <a:lnTo>
                                    <a:pt x="442" y="1204"/>
                                  </a:lnTo>
                                  <a:lnTo>
                                    <a:pt x="491" y="1380"/>
                                  </a:lnTo>
                                  <a:lnTo>
                                    <a:pt x="541" y="1532"/>
                                  </a:lnTo>
                                  <a:lnTo>
                                    <a:pt x="590" y="1657"/>
                                  </a:lnTo>
                                  <a:lnTo>
                                    <a:pt x="639" y="1752"/>
                                  </a:lnTo>
                                  <a:lnTo>
                                    <a:pt x="688" y="1822"/>
                                  </a:lnTo>
                                  <a:lnTo>
                                    <a:pt x="737" y="1871"/>
                                  </a:lnTo>
                                  <a:lnTo>
                                    <a:pt x="786" y="1906"/>
                                  </a:lnTo>
                                  <a:lnTo>
                                    <a:pt x="885" y="1947"/>
                                  </a:lnTo>
                                  <a:lnTo>
                                    <a:pt x="983" y="1969"/>
                                  </a:lnTo>
                                  <a:lnTo>
                                    <a:pt x="1081" y="1982"/>
                                  </a:lnTo>
                                  <a:lnTo>
                                    <a:pt x="1179" y="1991"/>
                                  </a:lnTo>
                                  <a:lnTo>
                                    <a:pt x="1278" y="1998"/>
                                  </a:lnTo>
                                  <a:lnTo>
                                    <a:pt x="1376" y="2003"/>
                                  </a:lnTo>
                                  <a:lnTo>
                                    <a:pt x="1425" y="2006"/>
                                  </a:lnTo>
                                  <a:lnTo>
                                    <a:pt x="1523" y="2012"/>
                                  </a:lnTo>
                                  <a:lnTo>
                                    <a:pt x="1622" y="2018"/>
                                  </a:lnTo>
                                  <a:lnTo>
                                    <a:pt x="1720" y="2024"/>
                                  </a:lnTo>
                                  <a:lnTo>
                                    <a:pt x="1818" y="2031"/>
                                  </a:lnTo>
                                  <a:lnTo>
                                    <a:pt x="1917" y="2040"/>
                                  </a:lnTo>
                                  <a:lnTo>
                                    <a:pt x="2015" y="2049"/>
                                  </a:lnTo>
                                  <a:lnTo>
                                    <a:pt x="2113" y="2059"/>
                                  </a:lnTo>
                                  <a:lnTo>
                                    <a:pt x="2211" y="2070"/>
                                  </a:lnTo>
                                  <a:lnTo>
                                    <a:pt x="2310" y="2081"/>
                                  </a:lnTo>
                                  <a:lnTo>
                                    <a:pt x="2359" y="2087"/>
                                  </a:lnTo>
                                  <a:lnTo>
                                    <a:pt x="2408" y="209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9AAAC3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369" name="群組 369"/>
                        <wpg:cNvGrpSpPr/>
                        <wpg:grpSpPr>
                          <a:xfrm>
                            <a:off x="57240" y="1788120"/>
                            <a:ext cx="1651680" cy="0"/>
                            <a:chOff x="0" y="0"/>
                            <a:chExt cx="0" cy="0"/>
                          </a:xfrm>
                        </wpg:grpSpPr>
                        <wps:wsp>
                          <wps:cNvPr id="370" name="直線接點 370"/>
                          <wps:cNvCnPr/>
                          <wps:spPr>
                            <a:xfrm>
                              <a:off x="0" y="0"/>
                              <a:ext cx="1651680" cy="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71" name="群組 371"/>
                        <wpg:cNvGrpSpPr/>
                        <wpg:grpSpPr>
                          <a:xfrm>
                            <a:off x="92160" y="18288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372" name="直線接點 372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73" name="群組 373"/>
                        <wpg:cNvGrpSpPr/>
                        <wpg:grpSpPr>
                          <a:xfrm rot="10800000">
                            <a:off x="903600" y="1743120"/>
                            <a:ext cx="51480" cy="52560"/>
                            <a:chOff x="0" y="0"/>
                            <a:chExt cx="0" cy="0"/>
                          </a:xfrm>
                        </wpg:grpSpPr>
                        <wps:wsp>
                          <wps:cNvPr id="374" name="手繪多邊形 374"/>
                          <wps:cNvSpPr/>
                          <wps:spPr>
                            <a:xfrm>
                              <a:off x="4250880" y="28770840"/>
                              <a:ext cx="29520" cy="30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82" h="84">
                                  <a:moveTo>
                                    <a:pt x="0" y="83"/>
                                  </a:moveTo>
                                  <a:lnTo>
                                    <a:pt x="81" y="83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"/>
                                  </a:lnTo>
                                </a:path>
                              </a:pathLst>
                            </a:custGeom>
                            <a:solidFill>
                              <a:srgbClr val="2FB4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75" name="群組 375"/>
                        <wpg:cNvGrpSpPr/>
                        <wpg:grpSpPr>
                          <a:xfrm>
                            <a:off x="1402560" y="174060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376" name="直線接點 376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77" name="群組 377"/>
                        <wpg:cNvGrpSpPr/>
                        <wpg:grpSpPr>
                          <a:xfrm>
                            <a:off x="92160" y="53712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378" name="直線接點 378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DCA121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379" name="群組 379"/>
                        <wpg:cNvGrpSpPr/>
                        <wpg:grpSpPr>
                          <a:xfrm rot="10800000">
                            <a:off x="903600" y="1779120"/>
                            <a:ext cx="51480" cy="52560"/>
                            <a:chOff x="0" y="0"/>
                            <a:chExt cx="0" cy="0"/>
                          </a:xfrm>
                        </wpg:grpSpPr>
                        <wps:wsp>
                          <wps:cNvPr id="380" name="手繪多邊形 380"/>
                          <wps:cNvSpPr/>
                          <wps:spPr>
                            <a:xfrm>
                              <a:off x="4250880" y="28791360"/>
                              <a:ext cx="29520" cy="30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82" h="84">
                                  <a:moveTo>
                                    <a:pt x="0" y="83"/>
                                  </a:moveTo>
                                  <a:lnTo>
                                    <a:pt x="81" y="83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3"/>
                                  </a:lnTo>
                                </a:path>
                              </a:pathLst>
                            </a:custGeom>
                            <a:solidFill>
                              <a:srgbClr val="2FB4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81" name="群組 381"/>
                        <wpg:cNvGrpSpPr/>
                        <wpg:grpSpPr>
                          <a:xfrm>
                            <a:off x="1402560" y="1841400"/>
                            <a:ext cx="51480" cy="0"/>
                            <a:chOff x="0" y="0"/>
                            <a:chExt cx="0" cy="0"/>
                          </a:xfrm>
                        </wpg:grpSpPr>
                        <wps:wsp>
                          <wps:cNvPr id="382" name="直線接點 382"/>
                          <wps:cNvCnPr/>
                          <wps:spPr>
                            <a:xfrm>
                              <a:off x="0" y="0"/>
                              <a:ext cx="51480" cy="0"/>
                            </a:xfrm>
                            <a:prstGeom prst="line">
                              <a:avLst/>
                            </a:prstGeom>
                            <a:ln w="52560">
                              <a:solidFill>
                                <a:srgbClr val="009F85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F3A5CA" id="群組 340" o:spid="_x0000_s1026" style="position:absolute;margin-left:332.8pt;margin-top:-30.1pt;width:134.6pt;height:158.15pt;z-index:-50331639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">
                <v:group id="群組 341" o:spid="_x0000_s1027" style="position:absolute;left:57240;top:1950840;width:124272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line id="直線接點 342" o:spid="_x0000_s1028" style="position:absolute;visibility:visible;mso-wrap-style:square" from="0,0" to="1242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pDsYAAADcAAAADwAAAGRycy9kb3ducmV2LnhtbESPQWvCQBSE74L/YXmF3nTTtNQSXUXE&#10;gvRgiRF6fWZfk9Ts25jdxvjvXUHwOMzMN8xs0ZtadNS6yrKCl3EEgji3uuJCwT77HH2AcB5ZY22Z&#10;FFzIwWI+HMww0fbMKXU7X4gAYZeggtL7JpHS5SUZdGPbEAfv17YGfZBtIXWL5wA3tYyj6F0arDgs&#10;lNjQqqT8uPs3CrLJ4ZR+89dPuj5ucrld/3WTOFPq+alfTkF46v0jfG9vtILXtxhuZ8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aQ7GAAAA3AAAAA8AAAAAAAAA&#10;AAAAAAAAoQIAAGRycy9kb3ducmV2LnhtbFBLBQYAAAAABAAEAPkAAACUAwAAAAA=&#10;" strokeweight=".12mm"/>
                </v:group>
                <v:group id="群組 343" o:spid="_x0000_s1029" style="position:absolute;left:11808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line id="直線接點 344" o:spid="_x0000_s1030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tU4cUAAADcAAAADwAAAGRycy9kb3ducmV2LnhtbESPQWvCQBSE70L/w/IK3nRTFS2pq5Si&#10;IB6UmEKvr9nXJDX7NmbXGP+9Kwgeh5n5hpkvO1OJlhpXWlbwNoxAEGdWl5wr+E7Xg3cQziNrrCyT&#10;gis5WC5eenOMtb1wQu3B5yJA2MWooPC+jqV0WUEG3dDWxMH7s41BH2STS93gJcBNJUdRNJUGSw4L&#10;Bdb0VVB2PJyNgnT2e0r2vP1JVsdNJner/3Y2SpXqv3afHyA8df4ZfrQ3WsF4MoH7mXA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tU4cUAAADcAAAADwAAAAAAAAAA&#10;AAAAAAChAgAAZHJzL2Rvd25yZXYueG1sUEsFBgAAAAAEAAQA+QAAAJMDAAAAAA==&#10;" strokeweight=".12mm"/>
                </v:group>
                <v:group id="群組 345" o:spid="_x0000_s1031" style="position:absolute;left:58788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line id="直線接點 346" o:spid="_x0000_s1032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VvDcUAAADcAAAADwAAAGRycy9kb3ducmV2LnhtbESPQWvCQBSE74L/YXmCN92oRUt0FREL&#10;4sESU+j1NftMotm3aXaN6b/vCoUeh5n5hlltOlOJlhpXWlYwGUcgiDOrS84VfKRvo1cQziNrrCyT&#10;gh9ysFn3eyuMtX1wQu3Z5yJA2MWooPC+jqV0WUEG3djWxMG72MagD7LJpW7wEeCmktMomkuDJYeF&#10;AmvaFZTdznejIF18fSfvfPxM9rdDJk/7a7uYpkoNB912CcJT5//Df+2DVjB7mcPzTDg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VvDcUAAADcAAAADwAAAAAAAAAA&#10;AAAAAAChAgAAZHJzL2Rvd25yZXYueG1sUEsFBgAAAAAEAAQA+QAAAJMDAAAAAA==&#10;" strokeweight=".12mm"/>
                </v:group>
                <v:group id="群組 347" o:spid="_x0000_s1033" style="position:absolute;left:94356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line id="直線接點 348" o:spid="_x0000_s1034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e5MMAAADcAAAADwAAAGRycy9kb3ducmV2LnhtbERPTWvCQBC9C/6HZQRvulFLLambIGJB&#10;PLTEFLyO2WkSzc6m2TWm/757KPT4eN+bdDCN6KlztWUFi3kEgriwuuZSwWf+NnsB4TyyxsYyKfgh&#10;B2kyHm0w1vbBGfUnX4oQwi5GBZX3bSylKyoy6Oa2JQ7cl+0M+gC7UuoOHyHcNHIZRc/SYM2hocKW&#10;dhUVt9PdKMjXl+/sg4/nbH87FPJ9f+3Xy1yp6WTYvoLwNPh/8Z/7oBWsnsLacCYcAZ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GXuTDAAAA3AAAAA8AAAAAAAAAAAAA&#10;AAAAoQIAAGRycy9kb3ducmV2LnhtbFBLBQYAAAAABAAEAPkAAACRAwAAAAA=&#10;" strokeweight=".12mm"/>
                </v:group>
                <v:group id="群組 349" o:spid="_x0000_s1035" style="position:absolute;left:1299240;top:1950840;width:0;height:572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line id="直線接點 350" o:spid="_x0000_s1036" style="position:absolute;visibility:visible;mso-wrap-style:square" from="0,0" to="0,5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nEP8MAAADcAAAADwAAAGRycy9kb3ducmV2LnhtbERPTWvCQBC9C/6HZQRvulFpLambIGJB&#10;PLTEFLyO2WkSzc6m2TWm/757KPT4eN+bdDCN6KlztWUFi3kEgriwuuZSwWf+NnsB4TyyxsYyKfgh&#10;B2kyHm0w1vbBGfUnX4oQwi5GBZX3bSylKyoy6Oa2JQ7cl+0M+gC7UuoOHyHcNHIZRc/SYM2hocKW&#10;dhUVt9PdKMjXl+/sg4/nbH87FPJ9f+3Xy1yp6WTYvoLwNPh/8Z/7oBWsnsL8cCYcAZ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pxD/DAAAA3AAAAA8AAAAAAAAAAAAA&#10;AAAAoQIAAGRycy9kb3ducmV2LnhtbFBLBQYAAAAABAAEAPkAAACRAwAAAAA=&#10;" strokeweight=".12mm"/>
                </v:group>
                <v:group id="群組 351" o:spid="_x0000_s1037" style="position:absolute;left:57240;top:72360;width:0;height:18072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line id="直線接點 352" o:spid="_x0000_s1038" style="position:absolute;flip:y;visibility:visible;mso-wrap-style:square" from="0,0" to="0,180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8rUsMAAADcAAAADwAAAGRycy9kb3ducmV2LnhtbESP3YrCMBSE7wXfIRzBO03tsirVKO6y&#10;gley/jzAoTm21eSkNFGrT78RFrwcZuYbZr5srRE3anzlWMFomIAgzp2uuFBwPKwHUxA+IGs0jknB&#10;gzwsF93OHDPt7ryj2z4UIkLYZ6igDKHOpPR5SRb90NXE0Tu5xmKIsimkbvAe4dbINEnG0mLFcaHE&#10;mr5Lyi/7q1Vg3M/VVMUvHh9Pe558EdXpaqtUv9euZiACteEd/m9vtIKPzxReZ+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vK1LDAAAA3AAAAA8AAAAAAAAAAAAA&#10;AAAAoQIAAGRycy9kb3ducmV2LnhtbFBLBQYAAAAABAAEAPkAAACRAwAAAAA=&#10;" strokeweight=".12mm"/>
                </v:group>
                <v:group id="群組 353" o:spid="_x0000_s1039" style="position:absolute;top:187848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mLjXcMAAADcAAAADwAAAGRycy9kb3ducmV2LnhtbESPQWsCMRSE7wX/Q3iC&#10;t5rV7RZZjSJCcU+FqtDrY/PcrG5eliTV9d+bQqHHYWa+YVabwXbiRj60jhXMphkI4trplhsFp+PH&#10;6wJEiMgaO8ek4EEBNuvRywpL7e78RbdDbESCcChRgYmxL6UMtSGLYep64uSdnbcYk/SN1B7vCW47&#10;Oc+yd2mx5bRgsKedofp6+LEK9FvIT1RVWz//vByLttib5vyt1GQ8bJcgIg3xP/zXrrSCvMjh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YuNdwwAAANwAAAAP&#10;AAAAAAAAAAAAAAAAAKoCAABkcnMvZG93bnJldi54bWxQSwUGAAAAAAQABAD6AAAAmgMAAAAA&#10;">
                  <v:line id="直線接點 354" o:spid="_x0000_s1040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WvcMAAADcAAAADwAAAGRycy9kb3ducmV2LnhtbESP3YrCMBSE7xd8h3CEvdNU11WpRtFl&#10;Ba8W/x7g0BzbanJSmqjVpzeCsJfDzHzDTOeNNeJKtS8dK+h1ExDEmdMl5woO+1VnDMIHZI3GMSm4&#10;k4f5rPUxxVS7G2/pugu5iBD2KSooQqhSKX1WkEXfdRVx9I6uthiirHOpa7xFuDWynyRDabHkuFBg&#10;RT8FZefdxSow7vdiynyDh/vDnkZLoqq/+FPqs90sJiACNeE//G6vtYKv7wG8zsQj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KFr3DAAAA3AAAAA8AAAAAAAAAAAAA&#10;AAAAoQIAAGRycy9kb3ducmV2LnhtbFBLBQYAAAAABAAEAPkAAACRAwAAAAA=&#10;" strokeweight=".12mm"/>
                </v:group>
                <v:group id="群組 355" o:spid="_x0000_s1041" style="position:absolute;top:142668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6x96ywwAAANwAAAAP&#10;AAAAAAAAAAAAAAAAAKoCAABkcnMvZG93bnJldi54bWxQSwUGAAAAAAQABAD6AAAAmgMAAAAA&#10;">
                  <v:line id="直線接點 356" o:spid="_x0000_s1042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tUcIAAADcAAAADwAAAGRycy9kb3ducmV2LnhtbESP0YrCMBRE3wX/IVzBtzVV0ZVqFBUX&#10;fJLd6gdcmmtbTW5KE7Xu15uFBR+HmTnDLFatNeJOja8cKxgOEhDEudMVFwpOx6+PGQgfkDUax6Tg&#10;SR5Wy25ngal2D/6hexYKESHsU1RQhlCnUvq8JIt+4Gri6J1dYzFE2RRSN/iIcGvkKEmm0mLFcaHE&#10;mrYl5dfsZhUYt7uZqvjG0/PXXj43RPVofVCq32vXcxCB2vAO/7f3WsF4MoW/M/EI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QtUcIAAADcAAAADwAAAAAAAAAAAAAA&#10;AAChAgAAZHJzL2Rvd25yZXYueG1sUEsFBgAAAAAEAAQA+QAAAJADAAAAAA==&#10;" strokeweight=".12mm"/>
                </v:group>
                <v:group id="群組 357" o:spid="_x0000_s1043" style="position:absolute;top:97488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VnlXsQAAADcAAAA&#10;DwAAAAAAAAAAAAAAAACqAgAAZHJzL2Rvd25yZXYueG1sUEsFBgAAAAAEAAQA+gAAAJsDAAAAAA==&#10;">
                  <v:line id="直線接點 358" o:spid="_x0000_s1044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cuMEAAADcAAAADwAAAGRycy9kb3ducmV2LnhtbERP3WrCMBS+H+wdwhnsbqbrcBvVtHRj&#10;gleyOR/g0BzbanJSmrRWn95cCF5+fP/LYrJGjNT71rGC11kCgrhyuuVawe5/9fIJwgdkjcYxKTiT&#10;hyJ/fFhipt2J/2jchlrEEPYZKmhC6DIpfdWQRT9zHXHk9q63GCLsa6l7PMVwa2SaJO/SYsuxocGO&#10;vhuqjtvBKjDuZzBt/Yu788UePr6IurTcKPX8NJULEIGmcBff3Gut4G0e18Yz8QjI/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xy4wQAAANwAAAAPAAAAAAAAAAAAAAAA&#10;AKECAABkcnMvZG93bnJldi54bWxQSwUGAAAAAAQABAD5AAAAjwMAAAAA&#10;" strokeweight=".12mm"/>
                </v:group>
                <v:group id="群組 359" o:spid="_x0000_s1045" style="position:absolute;top:52308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rUt8QAAADcAAAA&#10;DwAAAAAAAAAAAAAAAACqAgAAZHJzL2Rvd25yZXYueG1sUEsFBgAAAAAEAAQA+gAAAJsDAAAAAA==&#10;">
                  <v:line id="直線接點 360" o:spid="_x0000_s1046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aA8AAAADcAAAADwAAAGRycy9kb3ducmV2LnhtbERPzYrCMBC+C/sOYRb2pum6oFKNpSsu&#10;7Em0+gBDM7bVZFKaqNWnNwfB48f3v8h6a8SVOt84VvA9SkAQl043XCk47P+GMxA+IGs0jknBnTxk&#10;y4/BAlPtbryjaxEqEUPYp6igDqFNpfRlTRb9yLXEkTu6zmKIsKuk7vAWw62R4ySZSIsNx4YaW1rV&#10;VJ6Li1Vg3PpimmqLh/vDnqa/RO043yj19dnncxCB+vAWv9z/WsHPJM6PZ+IRk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d2gPAAAAA3AAAAA8AAAAAAAAAAAAAAAAA&#10;oQIAAGRycy9kb3ducmV2LnhtbFBLBQYAAAAABAAEAPkAAACOAwAAAAA=&#10;" strokeweight=".12mm"/>
                </v:group>
                <v:group id="群組 361" o:spid="_x0000_s1047" style="position:absolute;top:72360;width:5724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ASDMMAAADcAAAADwAAAGRycy9kb3ducmV2LnhtbESPT4vCMBTE7wt+h/AE&#10;b2uqrrJUo4iw2NOCf2Cvj+bZVJuXkmS1fnsjCB6HmfkNs1h1thFX8qF2rGA0zEAQl07XXCk4Hn4+&#10;v0GEiKyxcUwK7hRgtex9LDDX7sY7uu5jJRKEQ44KTIxtLmUoDVkMQ9cSJ+/kvMWYpK+k9nhLcNvI&#10;cZbNpMWa04LBljaGysv+3yrQX2FypKJY+/Hv+TCtp1tTnf6UGvS79RxEpC6+w692oRVMZiN4nklH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kBIMwwAAANwAAAAP&#10;AAAAAAAAAAAAAAAAAKoCAABkcnMvZG93bnJldi54bWxQSwUGAAAAAAQABAD6AAAAmgMAAAAA&#10;">
                  <v:line id="直線接點 362" o:spid="_x0000_s1048" style="position:absolute;flip:x;visibility:visible;mso-wrap-style:square" from="0,0" to="57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Ph78QAAADcAAAADwAAAGRycy9kb3ducmV2LnhtbESP0WrCQBRE3wv+w3KFvjWbpqAldRUV&#10;hT5J1XzAJXubpN29G7KrSfr1bkHwcZiZM8xiNVgjrtT5xrGC1yQFQVw63XCloDjvX95B+ICs0Tgm&#10;BSN5WC0nTwvMtev5SNdTqESEsM9RQR1Cm0vpy5os+sS1xNH7dp3FEGVXSd1hH+HWyCxNZ9Jiw3Gh&#10;xpa2NZW/p4tVYNzuYprqC4vxz/7MN0Rttj4o9Twd1h8gAg3hEb63P7WCt1kG/2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+HvxAAAANwAAAAPAAAAAAAAAAAA&#10;AAAAAKECAABkcnMvZG93bnJldi54bWxQSwUGAAAAAAQABAD5AAAAkgMAAAAA&#10;" strokeweight=".12mm"/>
                </v:group>
                <v:group id="群組 363" o:spid="_x0000_s1049" style="position:absolute;left:57240;width:1651680;height:19519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DingwwAAANwAAAAP&#10;AAAAAAAAAAAAAAAAAKoCAABkcnMvZG93bnJldi54bWxQSwUGAAAAAAQABAD6AAAAmgMAAAAA&#10;">
                  <v:shape id="手繪多邊形 364" o:spid="_x0000_s1050" style="position:absolute;left:3771000;top:27782640;width:936720;height:1107000;visibility:visible;mso-wrap-style:square;v-text-anchor:top" coordsize="2602,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YIMYA&#10;AADcAAAADwAAAGRycy9kb3ducmV2LnhtbESPQWvCQBSE70L/w/IKvemm1apEVymW0kJPWhW8PbKv&#10;Seju25B9NbG/vlsQehxm5htmue69U2dqYx3YwP0oA0VcBFtzaWD/8TKcg4qCbNEFJgMXirBe3QyW&#10;mNvQ8ZbOOylVgnDM0UAl0uRax6Iij3EUGuLkfYbWoyTZltq22CW4d/ohy6baY81pocKGNhUVX7tv&#10;b+D90Uv3unGumx1/Ttvxs83mBzHm7rZ/WoAS6uU/fG2/WQPj6QT+zqQj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AYIMYAAADcAAAADwAAAAAAAAAAAAAAAACYAgAAZHJz&#10;L2Rvd25yZXYueG1sUEsFBgAAAAAEAAQA9QAAAIsDAAAAAA==&#10;" path="m,3074r2601,l2601,,,,,3074e" filled="f" strokeweight=".12mm">
                    <v:path arrowok="t"/>
                  </v:shape>
                </v:group>
                <v:group id="群組 365" o:spid="_x0000_s1051" style="position:absolute;left:118080;top:182880;width:1528920;height:15879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qxQPwwAAANwAAAAP&#10;AAAAAAAAAAAAAAAAAKoCAABkcnMvZG93bnJldi54bWxQSwUGAAAAAAQABAD6AAAAmgMAAAAA&#10;">
                  <v:shape id="手繪多邊形 366" o:spid="_x0000_s1052" style="position:absolute;left:3805560;top:27886320;width:867240;height:900720;visibility:visible;mso-wrap-style:square;v-text-anchor:top" coordsize="2409,2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zshcUA&#10;AADcAAAADwAAAGRycy9kb3ducmV2LnhtbESPQWvCQBSE74X+h+UJ3urGFoKmriKCUlAoTbz09sg+&#10;k2D2bciuZvXXu0Khx2FmvmEWq2BacaXeNZYVTCcJCOLS6oYrBcdi+zYD4TyyxtYyKbiRg9Xy9WWB&#10;mbYD/9A195WIEHYZKqi97zIpXVmTQTexHXH0TrY36KPsK6l7HCLctPI9SVJpsOG4UGNHm5rKc34x&#10;Crbfu3kxC5vfPJzvu2GfHm7y4pQaj8L6E4Sn4P/Df+0vreAjTeF5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OyFxQAAANwAAAAPAAAAAAAAAAAAAAAAAJgCAABkcnMv&#10;ZG93bnJldi54bWxQSwUGAAAAAAQABAD1AAAAigMAAAAA&#10;" path="m,l49,99,98,212r49,128l197,488r49,170l295,852r49,216l393,1299r49,231l491,1745r50,187l590,2085r49,119l688,2291r49,63l786,2398r99,53l983,2478r98,14l1179,2498r99,3l1327,2501r98,-2l1523,2496r99,-4l1720,2487r98,-6l1917,2473r98,-11l2113,2447r98,-21l2310,2391r49,-29l2408,2316e" filled="f" strokecolor="#c7343f" strokeweight=".25mm">
                    <v:path arrowok="t"/>
                  </v:shape>
                </v:group>
                <v:group id="群組 367" o:spid="_x0000_s1053" style="position:absolute;left:118080;top:537120;width:1528920;height:13291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NS/jwwAAANwAAAAP&#10;AAAAAAAAAAAAAAAAAKoCAABkcnMvZG93bnJldi54bWxQSwUGAAAAAAQABAD6AAAAmgMAAAAA&#10;">
                  <v:shape id="手繪多邊形 368" o:spid="_x0000_s1054" style="position:absolute;left:3805560;top:28087200;width:867240;height:753840;visibility:visible;mso-wrap-style:square;v-text-anchor:top" coordsize="2409,2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K6MMA&#10;AADcAAAADwAAAGRycy9kb3ducmV2LnhtbERPTWsCMRC9F/wPYYTealYrUlajiCItxR5cq+Bt2Iyb&#10;1c1kSVJd/31zKPT4eN+zRWcbcSMfascKhoMMBHHpdM2Vgu/95uUNRIjIGhvHpOBBARbz3tMMc+3u&#10;vKNbESuRQjjkqMDE2OZShtKQxTBwLXHizs5bjAn6SmqP9xRuGznKsom0WHNqMNjSylB5LX6sgvXp&#10;MD7qS4j74jMzB/++vX4tt0o997vlFESkLv6L/9wfWsHrJK1NZ9IR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K6MMAAADcAAAADwAAAAAAAAAAAAAAAACYAgAAZHJzL2Rv&#10;d25yZXYueG1sUEsFBgAAAAAEAAQA9QAAAIgDAAAAAA==&#10;" path="m,l49,74r49,84l147,256r50,113l246,502r49,154l344,830r49,187l442,1204r49,176l541,1532r49,125l639,1752r49,70l737,1871r49,35l885,1947r98,22l1081,1982r98,9l1278,1998r98,5l1425,2006r98,6l1622,2018r98,6l1818,2031r99,9l2015,2049r98,10l2211,2070r99,11l2359,2087r49,6e" filled="f" strokecolor="#9aaac3" strokeweight=".25mm">
                    <v:path arrowok="t"/>
                  </v:shape>
                </v:group>
                <v:group id="群組 369" o:spid="_x0000_s1055" style="position:absolute;left:57240;top:1788120;width:16516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line id="直線接點 370" o:spid="_x0000_s1056" style="position:absolute;visibility:visible;mso-wrap-style:square" from="0,0" to="1651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YX8IAAADcAAAADwAAAGRycy9kb3ducmV2LnhtbERPTWvCQBC9C/6HZYTezEYLRlJXEVGQ&#10;HiwxQq/T7DSJZmdjdhvTf989FDw+3vdqM5hG9NS52rKCWRSDIC6srrlUcMkP0yUI55E1NpZJwS85&#10;2KzHoxWm2j44o/7sSxFC2KWooPK+TaV0RUUGXWRb4sB9286gD7Arpe7wEcJNI+dxvJAGaw4NFba0&#10;q6i4nX+Mgjz5umcf/P6Z7W/HQp721z6Z50q9TIbtGwhPg3+K/91HreA1CfPDmXA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YX8IAAADcAAAADwAAAAAAAAAAAAAA&#10;AAChAgAAZHJzL2Rvd25yZXYueG1sUEsFBgAAAAAEAAQA+QAAAJADAAAAAA==&#10;" strokeweight=".12mm"/>
                </v:group>
                <v:group id="群組 371" o:spid="_x0000_s1057" style="position:absolute;left:92160;top:18288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line id="直線接點 372" o:spid="_x0000_s1058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isx8YAAADcAAAADwAAAGRycy9kb3ducmV2LnhtbESPT2vCQBTE74V+h+UVvDUbFaxNXUUr&#10;gn9QaPTQ4yP7TILZt+nuqum37xYKPQ4z8xtmMutMI27kfG1ZQT9JQRAXVtdcKjgdV89jED4ga2ws&#10;k4Jv8jCbPj5MMNP2zh90y0MpIoR9hgqqENpMSl9UZNAntiWO3tk6gyFKV0rt8B7hppGDNB1JgzXH&#10;hQpbeq+ouORXo8D5r8vrNh8td5vg9p+bAy603SrVe+rmbyACdeE//NdeawXDlwH8nolHQE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orMfGAAAA3AAAAA8AAAAAAAAA&#10;AAAAAAAAoQIAAGRycy9kb3ducmV2LnhtbFBLBQYAAAAABAAEAPkAAACUAwAAAAA=&#10;" strokecolor="#dca121" strokeweight="1.46mm"/>
                </v:group>
                <v:group id="群組 373" o:spid="_x0000_s1059" style="position:absolute;left:903600;top:1743120;width:51480;height:525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e/PcQAAADcAAAA&#10;DwAAAAAAAAAAAAAAAACqAgAAZHJzL2Rvd25yZXYueG1sUEsFBgAAAAAEAAQA+gAAAJsDAAAAAA==&#10;">
                  <v:shape id="手繪多邊形 374" o:spid="_x0000_s1060" style="position:absolute;left:4250880;top:28770840;width:29520;height:30240;visibility:visible;mso-wrap-style:square;v-text-anchor:top" coordsize="8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fVhsQA&#10;AADcAAAADwAAAGRycy9kb3ducmV2LnhtbESPS2/CMBCE75X4D9YicSsbSsUjYBAqQu2Vx4XbKl6S&#10;QLyOYkPS/vq6UiWOo5n5RrNcd7ZSD2586UTDaJiAYsmcKSXXcDruXmegfCAxVDlhDd/sYb3qvSwp&#10;Na6VPT8OIVcRIj4lDUUIdYros4It+aGrWaJ3cY2lEGWTo2mojXBb4VuSTNBSKXGhoJo/Cs5uh7vV&#10;cN1+TkYlzY+2/UHEML7t5+dE60G/2yxABe7CM/zf/jIaxtN3+DsTjw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H1YbEAAAA3AAAAA8AAAAAAAAAAAAAAAAAmAIAAGRycy9k&#10;b3ducmV2LnhtbFBLBQYAAAAABAAEAPUAAACJAwAAAAA=&#10;" path="m,83r81,l81,,,,,83e" fillcolor="#2fb4ff" stroked="f">
                    <v:path arrowok="t"/>
                  </v:shape>
                </v:group>
                <v:group id="群組 375" o:spid="_x0000_s1061" style="position:absolute;left:1402560;top:174060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line id="直線接點 376" o:spid="_x0000_s1062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cesMUAAADcAAAADwAAAGRycy9kb3ducmV2LnhtbESPQWvCQBSE7wX/w/IEL6VuTNFK6ipS&#10;KRQPQkzx/Mg+k9Ts27C7TdJ/7xYKPQ4z8w2z2Y2mFT0531hWsJgnIIhLqxuuFHwW709rED4ga2wt&#10;k4If8rDbTh42mGk7cE79OVQiQthnqKAOocuk9GVNBv3cdsTRu1pnMETpKqkdDhFuWpkmyUoabDgu&#10;1NjRW03l7fxtFJzk4THNi+ASf7ouL8f9lzPLQqnZdNy/ggg0hv/wX/tDK3h+WcHvmXgE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cesMUAAADcAAAADwAAAAAAAAAA&#10;AAAAAAChAgAAZHJzL2Rvd25yZXYueG1sUEsFBgAAAAAEAAQA+QAAAJMDAAAAAA==&#10;" strokecolor="#009f85" strokeweight="1.46mm"/>
                </v:group>
                <v:group id="群組 377" o:spid="_x0000_s1063" style="position:absolute;left:92160;top:53712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直線接點 378" o:spid="_x0000_s1064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CbLcMAAADcAAAADwAAAGRycy9kb3ducmV2LnhtbERPy2rCQBTdF/oPwy10pxMt2Jo6CWop&#10;+MCC0UWXl8w1CWbupDNTjX/fWQhdHs57lvemFRdyvrGsYDRMQBCXVjdcKTgePgdvIHxA1thaJgU3&#10;8pBnjw8zTLW98p4uRahEDGGfooI6hC6V0pc1GfRD2xFH7mSdwRChq6R2eI3hppXjJJlIgw3Hhho7&#10;WtZUnotfo8D5n/N0U0w+tuvgdt/rL1xou1Hq+amfv4MI1Id/8d290gpeXuPaeCYeAZ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Amy3DAAAA3AAAAA8AAAAAAAAAAAAA&#10;AAAAoQIAAGRycy9kb3ducmV2LnhtbFBLBQYAAAAABAAEAPkAAACRAwAAAAA=&#10;" strokecolor="#dca121" strokeweight="1.46mm"/>
                </v:group>
                <v:group id="群組 379" o:spid="_x0000_s1065" style="position:absolute;left:903600;top:1779120;width:51480;height:525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+I18QAAADcAAAA&#10;DwAAAAAAAAAAAAAAAACqAgAAZHJzL2Rvd25yZXYueG1sUEsFBgAAAAAEAAQA+gAAAJsDAAAAAA==&#10;">
                  <v:shape id="手繪多邊形 380" o:spid="_x0000_s1066" style="position:absolute;left:4250880;top:28791360;width:29520;height:30240;visibility:visible;mso-wrap-style:square;v-text-anchor:top" coordsize="82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jor8A&#10;AADcAAAADwAAAGRycy9kb3ducmV2LnhtbERPS4vCMBC+C/6HMAvedOoKotUoi4vo1cfF29DMtl2b&#10;SWmirf56cxA8fnzv5bqzlbpz40snGsajBBRL5kwpuYbzaTucgfKBxFDlhDU82MN61e8tKTWulQPf&#10;jyFXMUR8ShqKEOoU0WcFW/IjV7NE7s81lkKETY6moTaG2wq/k2SKlkqJDQXVvCk4ux5vVsP/7246&#10;Lml+su0TEcPkephfEq0HX93PAlTgLnzEb/feaJjM4vx4Jh4BX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aaOivwAAANwAAAAPAAAAAAAAAAAAAAAAAJgCAABkcnMvZG93bnJl&#10;di54bWxQSwUGAAAAAAQABAD1AAAAhAMAAAAA&#10;" path="m,83r81,l81,,,,,83e" fillcolor="#2fb4ff" stroked="f">
                    <v:path arrowok="t"/>
                  </v:shape>
                </v:group>
                <v:group id="群組 381" o:spid="_x0000_s1067" style="position:absolute;left:1402560;top:1841400;width:514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line id="直線接點 382" o:spid="_x0000_s1068" style="position:absolute;visibility:visible;mso-wrap-style:square" from="0,0" to="514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lolMUAAADcAAAADwAAAGRycy9kb3ducmV2LnhtbESPQWvCQBSE70L/w/IKvUjdNEUJqatI&#10;S0E8CCal50f2maTNvg272yT+e7cgeBxm5htmvZ1MJwZyvrWs4GWRgCCurG65VvBVfj5nIHxA1thZ&#10;JgUX8rDdPMzWmGs78omGItQiQtjnqKAJoc+l9FVDBv3C9sTRO1tnMETpaqkdjhFuOpkmyUoabDku&#10;NNjTe0PVb/FnFBzlxzw9lcEl/nhefh92P84sS6WeHqfdG4hAU7iHb+29VvCapfB/Jh4B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lolMUAAADcAAAADwAAAAAAAAAA&#10;AAAAAAChAgAAZHJzL2Rvd25yZXYueG1sUEsFBgAAAAAEAAQA+QAAAJMDAAAAAA==&#10;" strokecolor="#009f85" strokeweight="1.46mm"/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89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ragraph">
                  <wp:posOffset>95250</wp:posOffset>
                </wp:positionV>
                <wp:extent cx="54610" cy="635"/>
                <wp:effectExtent l="0" t="0" r="0" b="0"/>
                <wp:wrapNone/>
                <wp:docPr id="383" name="群組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384" name="直線接點 384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DCA121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1FE2D" id="群組 383" o:spid="_x0000_s1026" style="position:absolute;margin-left:483pt;margin-top:7.5pt;width:4.3pt;height:.05pt;z-index:-50331639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">
                <v:line id="直線接點 384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yIsMAAADcAAAADwAAAGRycy9kb3ducmV2LnhtbESPT4vCMBTE74LfITxhb5rqyiLVKFJQ&#10;PO3iHzw/mmdbbF5qktr67TcLwh6HmfkNs9r0phZPcr6yrGA6SUAQ51ZXXCi4nHfjBQgfkDXWlknB&#10;izxs1sPBClNtOz7S8xQKESHsU1RQhtCkUvq8JIN+Yhvi6N2sMxiidIXUDrsIN7WcJcmXNFhxXCix&#10;oayk/H5qjYL5db9/ZNnPjvz2Xreue323lCn1Meq3SxCB+vAffrcPWsHnYg5/Z+IR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x8iLDAAAA3AAAAA8AAAAAAAAAAAAA&#10;AAAAoQIAAGRycy9kb3ducmV2LnhtbFBLBQYAAAAABAAEAPkAAACRAwAAAAA=&#10;" strokecolor="#dca121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0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ragraph">
                  <wp:posOffset>226060</wp:posOffset>
                </wp:positionV>
                <wp:extent cx="54610" cy="635"/>
                <wp:effectExtent l="0" t="0" r="0" b="0"/>
                <wp:wrapNone/>
                <wp:docPr id="385" name="群組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386" name="直線接點 386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2FB4F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05620" id="群組 385" o:spid="_x0000_s1026" style="position:absolute;margin-left:483pt;margin-top:17.8pt;width:4.3pt;height:.05pt;z-index:-50331639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">
                <v:line id="直線接點 386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VLescAAADcAAAADwAAAGRycy9kb3ducmV2LnhtbESPW2vCQBSE3wv9D8sp+FY3XtHUVTSg&#10;FMEHb9C+nWZPk9js2ZBdNfXXu0Khj8PMfMNMZo0pxYVqV1hW0GlHIIhTqwvOFBz2y9cRCOeRNZaW&#10;ScEvOZhNn58mGGt75S1ddj4TAcIuRgW591UspUtzMujatiIO3retDfog60zqGq8BbkrZjaKhNFhw&#10;WMixoiSn9Gd3NgqSpDf+iDaD02fntOivvm7r83GOSrVemvkbCE+N/w//td+1gt5oCI8z4QjI6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ZUt6xwAAANwAAAAPAAAAAAAA&#10;AAAAAAAAAKECAABkcnMvZG93bnJldi54bWxQSwUGAAAAAAQABAD5AAAAlQMAAAAA&#10;" strokecolor="#2fb4ff" strokeweight="1.53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1" behindDoc="1" locked="0" layoutInCell="1" allowOverlap="1">
                <wp:simplePos x="0" y="0"/>
                <wp:positionH relativeFrom="page">
                  <wp:posOffset>6134100</wp:posOffset>
                </wp:positionH>
                <wp:positionV relativeFrom="paragraph">
                  <wp:posOffset>356870</wp:posOffset>
                </wp:positionV>
                <wp:extent cx="54610" cy="635"/>
                <wp:effectExtent l="0" t="0" r="0" b="0"/>
                <wp:wrapNone/>
                <wp:docPr id="387" name="群組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" cy="0"/>
                          <a:chOff x="0" y="0"/>
                          <a:chExt cx="0" cy="0"/>
                        </a:xfrm>
                      </wpg:grpSpPr>
                      <wps:wsp>
                        <wps:cNvPr id="388" name="直線接點 388"/>
                        <wps:cNvCnPr/>
                        <wps:spPr>
                          <a:xfrm>
                            <a:off x="0" y="0"/>
                            <a:ext cx="54000" cy="0"/>
                          </a:xfrm>
                          <a:prstGeom prst="line">
                            <a:avLst/>
                          </a:prstGeom>
                          <a:ln w="55080">
                            <a:solidFill>
                              <a:srgbClr val="009F85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C75F2" id="群組 387" o:spid="_x0000_s1026" style="position:absolute;margin-left:483pt;margin-top:28.1pt;width:4.3pt;height:.05pt;z-index:-50331638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">
                <v:line id="直線接點 388" o:spid="_x0000_s1027" style="position:absolute;visibility:visible;mso-wrap-style:square" from="0,0" to="54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4b7sEAAADcAAAADwAAAGRycy9kb3ducmV2LnhtbERPy4rCMBTdC/MP4Q64kTF1FJFqFFEG&#10;VAYdHx9waa5tsbkpTazx781iwOXhvGeLYCrRUuNKywoG/QQEcWZ1ybmCy/nnawLCeWSNlWVS8CQH&#10;i/lHZ4aptg8+UnvyuYgh7FJUUHhfp1K6rCCDrm9r4shdbWPQR9jkUjf4iOGmkt9JMpYGS44NBda0&#10;Kii7ne5Gwe7mKNwDrUf7397ucgyH6/avVar7GZZTEJ6Cf4v/3RutYDiJa+OZeAT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hvuwQAAANwAAAAPAAAAAAAAAAAAAAAA&#10;AKECAABkcnMvZG93bnJldi54bWxQSwUGAAAAAAQABAD5AAAAjwMAAAAA&#10;" strokecolor="#009f85" strokeweight="1.53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lin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ea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proofErr w:type="gramEnd"/>
      <w:r>
        <w:rPr>
          <w:rFonts w:ascii="Arial" w:eastAsia="Arial" w:hAnsi="Arial" w:cs="Arial"/>
          <w:spacing w:val="-13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eg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r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i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o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n</w:t>
      </w:r>
      <w:r>
        <w:rPr>
          <w:rFonts w:ascii="Arial" w:eastAsia="Arial" w:hAnsi="Arial" w:cs="Arial"/>
          <w:spacing w:val="-11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model</w:t>
      </w:r>
      <w:r>
        <w:rPr>
          <w:rFonts w:ascii="Arial" w:eastAsia="Arial" w:hAnsi="Arial" w:cs="Arial"/>
          <w:spacing w:val="21"/>
          <w:w w:val="157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8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10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  <w:r>
        <w:rPr>
          <w:rFonts w:ascii="Arial" w:eastAsia="Arial" w:hAnsi="Arial" w:cs="Arial"/>
          <w:spacing w:val="23"/>
          <w:w w:val="143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smoothing</w:t>
      </w:r>
      <w:r>
        <w:rPr>
          <w:rFonts w:ascii="Arial" w:eastAsia="Arial" w:hAnsi="Arial" w:cs="Arial"/>
          <w:spacing w:val="-13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25"/>
          <w:sz w:val="12"/>
          <w:szCs w:val="12"/>
        </w:rPr>
        <w:t>spline(p</w:t>
      </w:r>
      <w:r>
        <w:rPr>
          <w:rFonts w:ascii="Arial" w:eastAsia="Arial" w:hAnsi="Arial" w:cs="Arial"/>
          <w:spacing w:val="-18"/>
          <w:w w:val="125"/>
          <w:sz w:val="12"/>
          <w:szCs w:val="12"/>
        </w:rPr>
        <w:t xml:space="preserve"> </w:t>
      </w:r>
      <w:r>
        <w:rPr>
          <w:rFonts w:ascii="Arial" w:eastAsia="Arial" w:hAnsi="Arial" w:cs="Arial"/>
          <w:w w:val="130"/>
          <w:sz w:val="12"/>
          <w:szCs w:val="12"/>
        </w:rPr>
        <w:t>=</w:t>
      </w:r>
      <w:r>
        <w:rPr>
          <w:rFonts w:ascii="Arial" w:eastAsia="Arial" w:hAnsi="Arial" w:cs="Arial"/>
          <w:spacing w:val="-19"/>
          <w:w w:val="13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3"/>
          <w:w w:val="125"/>
          <w:sz w:val="12"/>
          <w:szCs w:val="12"/>
        </w:rPr>
        <w:t>22</w:t>
      </w:r>
      <w:r>
        <w:rPr>
          <w:rFonts w:ascii="Arial" w:eastAsia="Arial" w:hAnsi="Arial" w:cs="Arial"/>
          <w:spacing w:val="-2"/>
          <w:w w:val="125"/>
          <w:sz w:val="12"/>
          <w:szCs w:val="12"/>
        </w:rPr>
        <w:t>)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page">
                  <wp:posOffset>1697990</wp:posOffset>
                </wp:positionH>
                <wp:positionV relativeFrom="paragraph">
                  <wp:posOffset>411480</wp:posOffset>
                </wp:positionV>
                <wp:extent cx="120650" cy="131445"/>
                <wp:effectExtent l="0" t="0" r="0" b="0"/>
                <wp:wrapNone/>
                <wp:docPr id="389" name="文字方塊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89" o:spid="_x0000_s1044" type="#_x0000_t202" style="position:absolute;left:0;text-align:left;margin-left:133.7pt;margin-top:32.4pt;width:9.5pt;height:10.35pt;z-index: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page">
                  <wp:posOffset>1697990</wp:posOffset>
                </wp:positionH>
                <wp:positionV relativeFrom="paragraph">
                  <wp:posOffset>-52705</wp:posOffset>
                </wp:positionV>
                <wp:extent cx="120650" cy="131445"/>
                <wp:effectExtent l="0" t="0" r="0" b="0"/>
                <wp:wrapNone/>
                <wp:docPr id="390" name="文字方塊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20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0" o:spid="_x0000_s1045" type="#_x0000_t202" style="position:absolute;left:0;text-align:left;margin-left:133.7pt;margin-top:-4.15pt;width:9.5pt;height:10.35pt;z-index:1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0" behindDoc="0" locked="0" layoutInCell="1" allowOverlap="1">
                <wp:simplePos x="0" y="0"/>
                <wp:positionH relativeFrom="page">
                  <wp:posOffset>3830320</wp:posOffset>
                </wp:positionH>
                <wp:positionV relativeFrom="paragraph">
                  <wp:posOffset>147955</wp:posOffset>
                </wp:positionV>
                <wp:extent cx="120650" cy="889635"/>
                <wp:effectExtent l="0" t="0" r="0" b="0"/>
                <wp:wrapNone/>
                <wp:docPr id="391" name="文字方塊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88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Mean Squared Error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1" o:spid="_x0000_s1046" type="#_x0000_t202" style="position:absolute;left:0;text-align:left;margin-left:301.6pt;margin-top:11.65pt;width:9.5pt;height:70.05pt;z-index: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Mean Squared Error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page">
                  <wp:posOffset>4059555</wp:posOffset>
                </wp:positionH>
                <wp:positionV relativeFrom="paragraph">
                  <wp:posOffset>74930</wp:posOffset>
                </wp:positionV>
                <wp:extent cx="120650" cy="131445"/>
                <wp:effectExtent l="0" t="0" r="0" b="0"/>
                <wp:wrapNone/>
                <wp:docPr id="392" name="文字方塊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15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2" o:spid="_x0000_s1047" type="#_x0000_t202" style="position:absolute;left:0;text-align:left;margin-left:319.65pt;margin-top:5.9pt;width:9.5pt;height:10.35pt;z-index: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page">
                  <wp:posOffset>4059555</wp:posOffset>
                </wp:positionH>
                <wp:positionV relativeFrom="paragraph">
                  <wp:posOffset>-376555</wp:posOffset>
                </wp:positionV>
                <wp:extent cx="120650" cy="131445"/>
                <wp:effectExtent l="0" t="0" r="0" b="0"/>
                <wp:wrapNone/>
                <wp:docPr id="393" name="文字方塊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20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3" o:spid="_x0000_s1048" type="#_x0000_t202" style="position:absolute;left:0;text-align:left;margin-left:319.65pt;margin-top:-29.65pt;width:9.5pt;height:10.35pt;z-index:2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before="7" w:line="128" w:lineRule="exact"/>
        <w:ind w:left="8596" w:right="541" w:firstLine="2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2" behindDoc="1" locked="0" layoutInCell="1" allowOverlap="1">
                <wp:simplePos x="0" y="0"/>
                <wp:positionH relativeFrom="page">
                  <wp:posOffset>6122670</wp:posOffset>
                </wp:positionH>
                <wp:positionV relativeFrom="paragraph">
                  <wp:posOffset>47625</wp:posOffset>
                </wp:positionV>
                <wp:extent cx="78105" cy="635"/>
                <wp:effectExtent l="0" t="0" r="0" b="0"/>
                <wp:wrapNone/>
                <wp:docPr id="394" name="群組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395" name="直線接點 395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C7343F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8335B" id="群組 394" o:spid="_x0000_s1026" style="position:absolute;margin-left:482.1pt;margin-top:3.75pt;width:6.15pt;height:.05pt;z-index:-50331638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">
                <v:line id="直線接點 395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1CcQAAADcAAAADwAAAGRycy9kb3ducmV2LnhtbESP0YrCMBRE34X9h3AF3zRVWVmrUURW&#10;EBR0az/g2lzbYnNTmmi7f28WFnwcZuYMs1x3phJPalxpWcF4FIEgzqwuOVeQXnbDLxDOI2usLJOC&#10;X3KwXn30lhhr2/IPPROfiwBhF6OCwvs6ltJlBRl0I1sTB+9mG4M+yCaXusE2wE0lJ1E0kwZLDgsF&#10;1rQtKLsnD6MgOtebS5by4XretZPTNx3S4/aq1KDfbRYgPHX+Hf5v77WC6fwT/s6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7UJxAAAANwAAAAPAAAAAAAAAAAA&#10;AAAAAKECAABkcnMvZG93bnJldi54bWxQSwUGAAAAAAQABAD5AAAAkgMAAAAA&#10;" strokecolor="#c7343f" strokeweight=".28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3" behindDoc="1" locked="0" layoutInCell="1" allowOverlap="1">
                <wp:simplePos x="0" y="0"/>
                <wp:positionH relativeFrom="page">
                  <wp:posOffset>6122670</wp:posOffset>
                </wp:positionH>
                <wp:positionV relativeFrom="paragraph">
                  <wp:posOffset>120015</wp:posOffset>
                </wp:positionV>
                <wp:extent cx="78105" cy="635"/>
                <wp:effectExtent l="0" t="0" r="0" b="0"/>
                <wp:wrapNone/>
                <wp:docPr id="396" name="群組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0" cy="0"/>
                          <a:chOff x="0" y="0"/>
                          <a:chExt cx="0" cy="0"/>
                        </a:xfrm>
                      </wpg:grpSpPr>
                      <wps:wsp>
                        <wps:cNvPr id="397" name="直線接點 397"/>
                        <wps:cNvCnPr/>
                        <wps:spPr>
                          <a:xfrm>
                            <a:off x="0" y="0"/>
                            <a:ext cx="774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9AAAC3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C30AF" id="群組 396" o:spid="_x0000_s1026" style="position:absolute;margin-left:482.1pt;margin-top:9.45pt;width:6.15pt;height:.05pt;z-index:-50331638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">
                <v:line id="直線接點 397" o:spid="_x0000_s1027" style="position:absolute;visibility:visible;mso-wrap-style:square" from="0,0" to="77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5UpMQAAADcAAAADwAAAGRycy9kb3ducmV2LnhtbESPQWvCQBSE70L/w/IKvdVNFbRGVylS&#10;QfTUVEFvj+xrNjX7Ns1uY/z3riB4HGbmG2a26GwlWmp86VjBWz8BQZw7XXKhYPe9en0H4QOyxsox&#10;KbiQh8X8qTfDVLszf1GbhUJECPsUFZgQ6lRKnxuy6PuuJo7ej2sshiibQuoGzxFuKzlIkpG0WHJc&#10;MFjT0lB+yv6tgqM55fjpbfe3z8aHTYFytP1tlXp57j6mIAJ14RG+t9dawXAyhtuZeAT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XlSkxAAAANwAAAAPAAAAAAAAAAAA&#10;AAAAAKECAABkcnMvZG93bnJldi54bWxQSwUGAAAAAAQABAD5AAAAkgMAAAAA&#10;" strokecolor="#9aaac3" strokeweight=".28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spacing w:val="-1"/>
          <w:w w:val="120"/>
          <w:sz w:val="12"/>
          <w:szCs w:val="12"/>
        </w:rPr>
        <w:t>t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es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tin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g</w:t>
      </w:r>
      <w:proofErr w:type="gramEnd"/>
      <w:r>
        <w:rPr>
          <w:rFonts w:ascii="Arial" w:eastAsia="Arial" w:hAnsi="Arial" w:cs="Arial"/>
          <w:spacing w:val="17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rFonts w:ascii="Arial" w:eastAsia="Arial" w:hAnsi="Arial" w:cs="Arial"/>
          <w:spacing w:val="28"/>
          <w:w w:val="122"/>
          <w:sz w:val="12"/>
          <w:szCs w:val="12"/>
        </w:rPr>
        <w:t xml:space="preserve"> </w:t>
      </w:r>
      <w:r>
        <w:rPr>
          <w:rFonts w:ascii="Arial" w:eastAsia="Arial" w:hAnsi="Arial" w:cs="Arial"/>
          <w:w w:val="120"/>
          <w:sz w:val="12"/>
          <w:szCs w:val="12"/>
        </w:rPr>
        <w:t>training</w:t>
      </w:r>
      <w:r>
        <w:rPr>
          <w:rFonts w:ascii="Arial" w:eastAsia="Arial" w:hAnsi="Arial" w:cs="Arial"/>
          <w:spacing w:val="34"/>
          <w:w w:val="120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M</w:t>
      </w:r>
      <w:r>
        <w:rPr>
          <w:rFonts w:ascii="Arial" w:eastAsia="Arial" w:hAnsi="Arial" w:cs="Arial"/>
          <w:spacing w:val="-2"/>
          <w:w w:val="120"/>
          <w:sz w:val="12"/>
          <w:szCs w:val="12"/>
        </w:rPr>
        <w:t>S</w:t>
      </w:r>
      <w:r>
        <w:rPr>
          <w:rFonts w:ascii="Arial" w:eastAsia="Arial" w:hAnsi="Arial" w:cs="Arial"/>
          <w:spacing w:val="-1"/>
          <w:w w:val="120"/>
          <w:sz w:val="12"/>
          <w:szCs w:val="12"/>
        </w:rPr>
        <w:t>E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page">
                  <wp:posOffset>1469390</wp:posOffset>
                </wp:positionH>
                <wp:positionV relativeFrom="paragraph">
                  <wp:posOffset>117475</wp:posOffset>
                </wp:positionV>
                <wp:extent cx="120650" cy="88900"/>
                <wp:effectExtent l="0" t="0" r="0" b="0"/>
                <wp:wrapNone/>
                <wp:docPr id="398" name="文字方塊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8" o:spid="_x0000_s1049" type="#_x0000_t202" style="position:absolute;left:0;text-align:left;margin-left:115.7pt;margin-top:9.25pt;width:9.5pt;height:7pt;z-index: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page">
                  <wp:posOffset>1697990</wp:posOffset>
                </wp:positionH>
                <wp:positionV relativeFrom="paragraph">
                  <wp:posOffset>470535</wp:posOffset>
                </wp:positionV>
                <wp:extent cx="120650" cy="78740"/>
                <wp:effectExtent l="0" t="0" r="0" b="0"/>
                <wp:wrapNone/>
                <wp:docPr id="399" name="文字方塊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99" o:spid="_x0000_s1050" type="#_x0000_t202" style="position:absolute;left:0;text-align:left;margin-left:133.7pt;margin-top:37.05pt;width:9.5pt;height:6.2pt;z-index: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3" behindDoc="0" locked="0" layoutInCell="1" allowOverlap="1">
                <wp:simplePos x="0" y="0"/>
                <wp:positionH relativeFrom="page">
                  <wp:posOffset>4059555</wp:posOffset>
                </wp:positionH>
                <wp:positionV relativeFrom="paragraph">
                  <wp:posOffset>574675</wp:posOffset>
                </wp:positionV>
                <wp:extent cx="120650" cy="78740"/>
                <wp:effectExtent l="0" t="0" r="0" b="0"/>
                <wp:wrapNone/>
                <wp:docPr id="400" name="文字方塊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00" o:spid="_x0000_s1051" type="#_x0000_t202" style="position:absolute;left:0;text-align:left;margin-left:319.65pt;margin-top:45.25pt;width:9.5pt;height:6.2pt;z-index: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page">
                  <wp:posOffset>4059555</wp:posOffset>
                </wp:positionH>
                <wp:positionV relativeFrom="paragraph">
                  <wp:posOffset>96520</wp:posOffset>
                </wp:positionV>
                <wp:extent cx="120650" cy="131445"/>
                <wp:effectExtent l="0" t="0" r="0" b="0"/>
                <wp:wrapNone/>
                <wp:docPr id="401" name="文字方塊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10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01" o:spid="_x0000_s1052" type="#_x0000_t202" style="position:absolute;left:0;text-align:left;margin-left:319.65pt;margin-top:7.6pt;width:9.5pt;height:10.35pt;z-index: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6" w:line="220" w:lineRule="exact"/>
      </w:pPr>
    </w:p>
    <w:p w:rsidR="006664EA" w:rsidRDefault="006664EA">
      <w:pPr>
        <w:sectPr w:rsidR="006664EA">
          <w:type w:val="continuous"/>
          <w:pgSz w:w="11906" w:h="16838"/>
          <w:pgMar w:top="1580" w:right="20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tabs>
          <w:tab w:val="left" w:pos="2141"/>
          <w:tab w:val="left" w:pos="2624"/>
          <w:tab w:val="left" w:pos="3105"/>
          <w:tab w:val="left" w:pos="3586"/>
          <w:tab w:val="left" w:pos="4026"/>
        </w:tabs>
        <w:spacing w:line="257" w:lineRule="exact"/>
        <w:ind w:left="1701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40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60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80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100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page">
                  <wp:posOffset>1697990</wp:posOffset>
                </wp:positionH>
                <wp:positionV relativeFrom="paragraph">
                  <wp:posOffset>-327025</wp:posOffset>
                </wp:positionV>
                <wp:extent cx="120650" cy="187325"/>
                <wp:effectExtent l="0" t="0" r="0" b="0"/>
                <wp:wrapNone/>
                <wp:docPr id="402" name="文字方塊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−10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02" o:spid="_x0000_s1053" type="#_x0000_t202" style="position:absolute;left:0;text-align:left;margin-left:133.7pt;margin-top:-25.75pt;width:9.5pt;height:14.75pt;z-index:1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br w:type="column"/>
                      </w: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−10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2" behindDoc="0" locked="0" layoutInCell="1" allowOverlap="1">
                <wp:simplePos x="0" y="0"/>
                <wp:positionH relativeFrom="page">
                  <wp:posOffset>4059555</wp:posOffset>
                </wp:positionH>
                <wp:positionV relativeFrom="paragraph">
                  <wp:posOffset>-179705</wp:posOffset>
                </wp:positionV>
                <wp:extent cx="120650" cy="78740"/>
                <wp:effectExtent l="0" t="0" r="0" b="0"/>
                <wp:wrapNone/>
                <wp:docPr id="403" name="文字方塊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77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03" o:spid="_x0000_s1054" type="#_x0000_t202" style="position:absolute;left:0;text-align:left;margin-left:319.65pt;margin-top:-14.15pt;width:9.5pt;height:6.2pt;z-index: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77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tabs>
          <w:tab w:val="left" w:pos="1842"/>
          <w:tab w:val="left" w:pos="2360"/>
          <w:tab w:val="left" w:pos="2921"/>
        </w:tabs>
        <w:spacing w:line="257" w:lineRule="exact"/>
        <w:ind w:left="1102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2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5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10</w:t>
      </w:r>
      <w:r>
        <w:rPr>
          <w:rFonts w:ascii="Arial Unicode MS" w:eastAsia="Arial Unicode MS" w:hAnsi="Arial Unicode MS" w:cs="Arial Unicode MS"/>
          <w:sz w:val="15"/>
          <w:szCs w:val="15"/>
        </w:rPr>
        <w:tab/>
        <w:t>20</w:t>
      </w:r>
    </w:p>
    <w:p w:rsidR="006664EA" w:rsidRDefault="006664EA">
      <w:pPr>
        <w:sectPr w:rsidR="006664EA">
          <w:type w:val="continuous"/>
          <w:pgSz w:w="11906" w:h="16838"/>
          <w:pgMar w:top="1580" w:right="200" w:bottom="1360" w:left="1380" w:header="0" w:footer="1172" w:gutter="0"/>
          <w:cols w:num="2" w:space="720" w:equalWidth="0">
            <w:col w:w="4280" w:space="40"/>
            <w:col w:w="6005"/>
          </w:cols>
          <w:formProt w:val="0"/>
          <w:docGrid w:linePitch="240" w:charSpace="-2049"/>
        </w:sectPr>
      </w:pPr>
    </w:p>
    <w:p w:rsidR="006664EA" w:rsidRDefault="006664EA">
      <w:pPr>
        <w:spacing w:before="3" w:line="100" w:lineRule="exact"/>
        <w:rPr>
          <w:sz w:val="10"/>
          <w:szCs w:val="10"/>
        </w:rPr>
      </w:pPr>
    </w:p>
    <w:p w:rsidR="006664EA" w:rsidRDefault="00762E61">
      <w:pPr>
        <w:tabs>
          <w:tab w:val="left" w:pos="6357"/>
        </w:tabs>
        <w:spacing w:line="257" w:lineRule="exact"/>
        <w:ind w:left="2897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rFonts w:ascii="Arial Unicode MS" w:eastAsia="Arial Unicode MS" w:hAnsi="Arial Unicode MS" w:cs="Arial Unicode MS"/>
          <w:sz w:val="15"/>
          <w:szCs w:val="15"/>
        </w:rPr>
        <w:t>X</w:t>
      </w:r>
      <w:r>
        <w:rPr>
          <w:rFonts w:ascii="Arial Unicode MS" w:eastAsia="Arial Unicode MS" w:hAnsi="Arial Unicode MS" w:cs="Arial Unicode MS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spacing w:val="-1"/>
          <w:sz w:val="15"/>
          <w:szCs w:val="15"/>
        </w:rPr>
        <w:t>Flexibility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7" w:line="240" w:lineRule="exact"/>
        <w:rPr>
          <w:sz w:val="24"/>
          <w:szCs w:val="24"/>
        </w:rPr>
      </w:pPr>
    </w:p>
    <w:p w:rsidR="006664EA" w:rsidRDefault="00762E61">
      <w:pPr>
        <w:pStyle w:val="a3"/>
        <w:spacing w:before="54" w:line="376" w:lineRule="auto"/>
        <w:ind w:left="110" w:right="855"/>
      </w:pPr>
      <w:r>
        <w:rPr>
          <w:rFonts w:cs="Arial"/>
          <w:sz w:val="20"/>
          <w:szCs w:val="20"/>
        </w:rPr>
        <w:t>Figure</w:t>
      </w:r>
      <w:r>
        <w:rPr>
          <w:rFonts w:cs="Arial"/>
          <w:spacing w:val="5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3</w:t>
      </w:r>
      <w:r>
        <w:t>:</w:t>
      </w:r>
      <w:r>
        <w:rPr>
          <w:spacing w:val="3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no</w:t>
      </w:r>
      <w:r>
        <w:rPr>
          <w:spacing w:val="-2"/>
        </w:rPr>
        <w:t>t</w:t>
      </w:r>
      <w:r>
        <w:rPr>
          <w:spacing w:val="-3"/>
        </w:rPr>
        <w:t>he</w:t>
      </w:r>
      <w:r>
        <w:rPr>
          <w:spacing w:val="-2"/>
        </w:rPr>
        <w:t>r</w:t>
      </w:r>
      <w:r>
        <w:rPr>
          <w:spacing w:val="8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-4"/>
          <w:w w:val="145"/>
        </w:rPr>
        <w:t xml:space="preserve"> </w:t>
      </w:r>
      <w:r>
        <w:rPr>
          <w:spacing w:val="-4"/>
        </w:rPr>
        <w:t>which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far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4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7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ttin</w:t>
      </w:r>
      <w:r>
        <w:rPr>
          <w:spacing w:val="-2"/>
        </w:rPr>
        <w:t>g,</w:t>
      </w:r>
      <w:r>
        <w:rPr>
          <w:spacing w:val="10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eg</w:t>
      </w:r>
      <w:r>
        <w:rPr>
          <w:spacing w:val="-1"/>
        </w:rPr>
        <w:t>r</w:t>
      </w:r>
      <w:r>
        <w:rPr>
          <w:spacing w:val="-2"/>
        </w:rPr>
        <w:t>ession</w:t>
      </w:r>
      <w:r>
        <w:rPr>
          <w:spacing w:val="8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es</w:t>
      </w:r>
      <w:r>
        <w:rPr>
          <w:spacing w:val="9"/>
        </w:rPr>
        <w:t xml:space="preserve"> </w:t>
      </w:r>
      <w:r>
        <w:t>a</w:t>
      </w:r>
      <w:r>
        <w:rPr>
          <w:spacing w:val="75"/>
          <w:w w:val="87"/>
        </w:rPr>
        <w:t xml:space="preserve"> </w:t>
      </w:r>
      <w:r>
        <w:rPr>
          <w:spacing w:val="3"/>
        </w:rPr>
        <w:t>poo</w:t>
      </w:r>
      <w:r>
        <w:rPr>
          <w:spacing w:val="2"/>
        </w:rPr>
        <w:t>r</w:t>
      </w:r>
      <w:r>
        <w:rPr>
          <w:spacing w:val="7"/>
        </w:rPr>
        <w:t xml:space="preserve"> </w:t>
      </w:r>
      <w:r>
        <w:rPr>
          <w:spacing w:val="-1"/>
        </w:rPr>
        <w:t>fit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9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a.</w:t>
      </w:r>
    </w:p>
    <w:p w:rsidR="006664EA" w:rsidRDefault="006664EA">
      <w:pPr>
        <w:spacing w:before="1" w:line="130" w:lineRule="exact"/>
        <w:rPr>
          <w:sz w:val="13"/>
          <w:szCs w:val="13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spacing w:line="302" w:lineRule="auto"/>
        <w:ind w:left="695" w:right="855"/>
      </w:pPr>
      <w:proofErr w:type="gramStart"/>
      <w:r>
        <w:rPr>
          <w:spacing w:val="-20"/>
          <w:w w:val="105"/>
        </w:rPr>
        <w:t>V</w:t>
      </w:r>
      <w:r>
        <w:rPr>
          <w:w w:val="105"/>
        </w:rPr>
        <w:t>aria</w:t>
      </w:r>
      <w:r>
        <w:rPr>
          <w:spacing w:val="-2"/>
          <w:w w:val="105"/>
        </w:rPr>
        <w:t>nc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>f</w:t>
      </w:r>
      <w:r>
        <w:rPr>
          <w:spacing w:val="-2"/>
          <w:w w:val="105"/>
        </w:rPr>
        <w:t>e</w:t>
      </w:r>
      <w:r>
        <w:rPr>
          <w:w w:val="105"/>
        </w:rPr>
        <w:t>rs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>m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spacing w:val="-9"/>
          <w:w w:val="105"/>
        </w:rPr>
        <w:t>n</w:t>
      </w:r>
      <w:r>
        <w:rPr>
          <w:w w:val="105"/>
        </w:rPr>
        <w:t>t</w:t>
      </w:r>
      <w:r>
        <w:rPr>
          <w:spacing w:val="-23"/>
          <w:w w:val="105"/>
        </w:rPr>
        <w:t xml:space="preserve"> </w:t>
      </w:r>
      <w:r>
        <w:rPr>
          <w:spacing w:val="-9"/>
          <w:w w:val="105"/>
        </w:rPr>
        <w:t>b</w:t>
      </w:r>
      <w:r>
        <w:rPr>
          <w:w w:val="105"/>
        </w:rPr>
        <w:t>y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w w:val="105"/>
        </w:rPr>
        <w:t>i</w:t>
      </w:r>
      <w:r>
        <w:rPr>
          <w:spacing w:val="-9"/>
          <w:w w:val="105"/>
        </w:rPr>
        <w:t>c</w:t>
      </w:r>
      <w:r>
        <w:rPr>
          <w:w w:val="105"/>
        </w:rPr>
        <w:t>h</w:t>
      </w:r>
      <w:r>
        <w:rPr>
          <w:spacing w:val="-22"/>
          <w:w w:val="105"/>
        </w:rPr>
        <w:t xml:space="preserve"> </w:t>
      </w:r>
      <w:r>
        <w:rPr>
          <w:rFonts w:cs="Arial"/>
          <w:spacing w:val="-46"/>
          <w:w w:val="125"/>
        </w:rPr>
        <w:t>f</w:t>
      </w:r>
      <w:r>
        <w:rPr>
          <w:w w:val="125"/>
          <w:position w:val="6"/>
        </w:rPr>
        <w:t>ˆ</w:t>
      </w:r>
      <w:r>
        <w:rPr>
          <w:spacing w:val="-51"/>
          <w:w w:val="125"/>
          <w:position w:val="6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o</w:t>
      </w:r>
      <w:r>
        <w:rPr>
          <w:spacing w:val="-2"/>
          <w:w w:val="105"/>
        </w:rPr>
        <w:t>u</w:t>
      </w:r>
      <w:r>
        <w:rPr>
          <w:w w:val="105"/>
        </w:rPr>
        <w:t>ld</w:t>
      </w:r>
      <w:r>
        <w:rPr>
          <w:spacing w:val="-23"/>
          <w:w w:val="105"/>
        </w:rPr>
        <w:t xml:space="preserve"> </w:t>
      </w:r>
      <w:r>
        <w:rPr>
          <w:spacing w:val="-10"/>
          <w:w w:val="105"/>
        </w:rPr>
        <w:t>c</w:t>
      </w:r>
      <w:r>
        <w:rPr>
          <w:spacing w:val="-2"/>
          <w:w w:val="105"/>
        </w:rPr>
        <w:t>h</w:t>
      </w:r>
      <w:r>
        <w:rPr>
          <w:w w:val="105"/>
        </w:rPr>
        <w:t>a</w:t>
      </w:r>
      <w:r>
        <w:rPr>
          <w:spacing w:val="-2"/>
          <w:w w:val="105"/>
        </w:rPr>
        <w:t>n</w:t>
      </w:r>
      <w:r>
        <w:rPr>
          <w:w w:val="105"/>
        </w:rPr>
        <w:t>ge</w:t>
      </w:r>
      <w:r>
        <w:rPr>
          <w:spacing w:val="-23"/>
          <w:w w:val="105"/>
        </w:rPr>
        <w:t xml:space="preserve"> </w:t>
      </w:r>
      <w:r>
        <w:rPr>
          <w:w w:val="105"/>
        </w:rPr>
        <w:t>if</w:t>
      </w:r>
      <w:r>
        <w:rPr>
          <w:spacing w:val="-22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w w:val="105"/>
        </w:rPr>
        <w:t>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>s</w:t>
      </w:r>
      <w:r>
        <w:rPr>
          <w:w w:val="105"/>
        </w:rPr>
        <w:t>ti</w:t>
      </w:r>
      <w:r>
        <w:rPr>
          <w:spacing w:val="-2"/>
          <w:w w:val="105"/>
        </w:rPr>
        <w:t>m</w:t>
      </w:r>
      <w:r>
        <w:rPr>
          <w:w w:val="105"/>
        </w:rPr>
        <w:t>at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21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s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w w:val="87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iff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en</w:t>
      </w:r>
      <w:r>
        <w:rPr>
          <w:spacing w:val="-2"/>
        </w:rPr>
        <w:t xml:space="preserve">t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rPr>
          <w:spacing w:val="-5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2"/>
        </w:rPr>
        <w:t>.</w:t>
      </w:r>
    </w:p>
    <w:p w:rsidR="006664EA" w:rsidRDefault="006664EA">
      <w:pPr>
        <w:spacing w:before="16" w:line="220" w:lineRule="exact"/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5"/>
        </w:tabs>
        <w:ind w:left="695"/>
        <w:rPr>
          <w:rFonts w:cs="Arial"/>
        </w:rPr>
      </w:pPr>
      <w:r>
        <w:rPr>
          <w:spacing w:val="-1"/>
          <w:w w:val="105"/>
        </w:rPr>
        <w:t>B</w:t>
      </w:r>
      <w:r>
        <w:rPr>
          <w:spacing w:val="-2"/>
          <w:w w:val="105"/>
        </w:rPr>
        <w:t>ias: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31"/>
          <w:w w:val="105"/>
        </w:rPr>
        <w:t xml:space="preserve"> </w:t>
      </w:r>
      <w:r>
        <w:rPr>
          <w:w w:val="105"/>
        </w:rPr>
        <w:t>to</w:t>
      </w:r>
      <w:r>
        <w:rPr>
          <w:spacing w:val="-3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3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ha</w:t>
      </w:r>
      <w:r>
        <w:rPr>
          <w:spacing w:val="-1"/>
          <w:w w:val="105"/>
        </w:rPr>
        <w:t>t</w:t>
      </w:r>
      <w:r>
        <w:rPr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intr</w:t>
      </w:r>
      <w:r>
        <w:rPr>
          <w:spacing w:val="-2"/>
          <w:w w:val="105"/>
        </w:rPr>
        <w:t>oduced</w:t>
      </w:r>
      <w:r>
        <w:rPr>
          <w:spacing w:val="-30"/>
          <w:w w:val="105"/>
        </w:rPr>
        <w:t xml:space="preserve"> </w:t>
      </w:r>
      <w:r>
        <w:rPr>
          <w:spacing w:val="-5"/>
          <w:w w:val="105"/>
        </w:rPr>
        <w:t>by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app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oxima</w:t>
      </w:r>
      <w:r>
        <w:rPr>
          <w:spacing w:val="-1"/>
          <w:w w:val="105"/>
        </w:rPr>
        <w:t>tin</w:t>
      </w:r>
      <w:r>
        <w:rPr>
          <w:spacing w:val="-2"/>
          <w:w w:val="105"/>
        </w:rPr>
        <w:t>g</w:t>
      </w:r>
      <w:r>
        <w:rPr>
          <w:spacing w:val="-31"/>
          <w:w w:val="105"/>
        </w:rPr>
        <w:t xml:space="preserve"> </w:t>
      </w:r>
      <w:r>
        <w:rPr>
          <w:rFonts w:cs="Arial"/>
          <w:w w:val="145"/>
        </w:rPr>
        <w:t>f</w:t>
      </w:r>
    </w:p>
    <w:p w:rsidR="006664EA" w:rsidRDefault="006664EA">
      <w:pPr>
        <w:sectPr w:rsidR="006664EA">
          <w:type w:val="continuous"/>
          <w:pgSz w:w="11906" w:h="16838"/>
          <w:pgMar w:top="1580" w:right="20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 w:line="374" w:lineRule="auto"/>
        <w:ind w:left="110"/>
      </w:pP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ru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13"/>
          <w:w w:val="95"/>
        </w:rPr>
        <w:t xml:space="preserve"> a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more the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eases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more the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eases</w:t>
      </w:r>
      <w:r>
        <w:rPr>
          <w:spacing w:val="-1"/>
          <w:w w:val="95"/>
        </w:rPr>
        <w:t>.</w:t>
      </w:r>
    </w:p>
    <w:p w:rsidR="006664EA" w:rsidRDefault="00762E61">
      <w:pPr>
        <w:tabs>
          <w:tab w:val="left" w:pos="4561"/>
          <w:tab w:val="left" w:pos="7291"/>
        </w:tabs>
        <w:spacing w:before="26"/>
        <w:ind w:left="1831"/>
        <w:rPr>
          <w:rFonts w:ascii="Arial" w:eastAsia="Arial" w:hAnsi="Arial" w:cs="Arial"/>
          <w:sz w:val="20"/>
          <w:szCs w:val="20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4" behindDoc="1" locked="0" layoutInCell="1" allowOverlap="1">
                <wp:simplePos x="0" y="0"/>
                <wp:positionH relativeFrom="page">
                  <wp:posOffset>5074285</wp:posOffset>
                </wp:positionH>
                <wp:positionV relativeFrom="paragraph">
                  <wp:posOffset>315595</wp:posOffset>
                </wp:positionV>
                <wp:extent cx="1210945" cy="1878965"/>
                <wp:effectExtent l="0" t="0" r="0" b="0"/>
                <wp:wrapNone/>
                <wp:docPr id="404" name="群組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10320" cy="1878480"/>
                          <a:chOff x="0" y="0"/>
                          <a:chExt cx="0" cy="0"/>
                        </a:xfrm>
                      </wpg:grpSpPr>
                      <wpg:grpSp>
                        <wpg:cNvPr id="405" name="群組 405"/>
                        <wpg:cNvGrpSpPr/>
                        <wpg:grpSpPr>
                          <a:xfrm rot="10800000">
                            <a:off x="87120" y="261720"/>
                            <a:ext cx="1080000" cy="1504800"/>
                            <a:chOff x="0" y="0"/>
                            <a:chExt cx="0" cy="0"/>
                          </a:xfrm>
                        </wpg:grpSpPr>
                        <wps:wsp>
                          <wps:cNvPr id="406" name="手繪多邊形 406"/>
                          <wps:cNvSpPr/>
                          <wps:spPr>
                            <a:xfrm>
                              <a:off x="4268520" y="38655720"/>
                              <a:ext cx="612720" cy="853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2371">
                                  <a:moveTo>
                                    <a:pt x="0" y="0"/>
                                  </a:moveTo>
                                  <a:lnTo>
                                    <a:pt x="34" y="93"/>
                                  </a:lnTo>
                                  <a:lnTo>
                                    <a:pt x="69" y="200"/>
                                  </a:lnTo>
                                  <a:lnTo>
                                    <a:pt x="104" y="321"/>
                                  </a:lnTo>
                                  <a:lnTo>
                                    <a:pt x="138" y="459"/>
                                  </a:lnTo>
                                  <a:lnTo>
                                    <a:pt x="173" y="620"/>
                                  </a:lnTo>
                                  <a:lnTo>
                                    <a:pt x="208" y="802"/>
                                  </a:lnTo>
                                  <a:lnTo>
                                    <a:pt x="242" y="1006"/>
                                  </a:lnTo>
                                  <a:lnTo>
                                    <a:pt x="277" y="1223"/>
                                  </a:lnTo>
                                  <a:lnTo>
                                    <a:pt x="312" y="1440"/>
                                  </a:lnTo>
                                  <a:lnTo>
                                    <a:pt x="347" y="1643"/>
                                  </a:lnTo>
                                  <a:lnTo>
                                    <a:pt x="381" y="1819"/>
                                  </a:lnTo>
                                  <a:lnTo>
                                    <a:pt x="416" y="1964"/>
                                  </a:lnTo>
                                  <a:lnTo>
                                    <a:pt x="451" y="2076"/>
                                  </a:lnTo>
                                  <a:lnTo>
                                    <a:pt x="486" y="2158"/>
                                  </a:lnTo>
                                  <a:lnTo>
                                    <a:pt x="520" y="2218"/>
                                  </a:lnTo>
                                  <a:lnTo>
                                    <a:pt x="590" y="2290"/>
                                  </a:lnTo>
                                  <a:lnTo>
                                    <a:pt x="660" y="2327"/>
                                  </a:lnTo>
                                  <a:lnTo>
                                    <a:pt x="728" y="2347"/>
                                  </a:lnTo>
                                  <a:lnTo>
                                    <a:pt x="799" y="2358"/>
                                  </a:lnTo>
                                  <a:lnTo>
                                    <a:pt x="868" y="2364"/>
                                  </a:lnTo>
                                  <a:lnTo>
                                    <a:pt x="938" y="2367"/>
                                  </a:lnTo>
                                  <a:lnTo>
                                    <a:pt x="1007" y="2368"/>
                                  </a:lnTo>
                                  <a:lnTo>
                                    <a:pt x="1042" y="2369"/>
                                  </a:lnTo>
                                  <a:lnTo>
                                    <a:pt x="1077" y="2369"/>
                                  </a:lnTo>
                                  <a:lnTo>
                                    <a:pt x="1111" y="2369"/>
                                  </a:lnTo>
                                  <a:lnTo>
                                    <a:pt x="1146" y="2370"/>
                                  </a:lnTo>
                                  <a:lnTo>
                                    <a:pt x="1181" y="2370"/>
                                  </a:lnTo>
                                  <a:lnTo>
                                    <a:pt x="1215" y="2370"/>
                                  </a:lnTo>
                                  <a:lnTo>
                                    <a:pt x="1250" y="2370"/>
                                  </a:lnTo>
                                  <a:lnTo>
                                    <a:pt x="1285" y="2370"/>
                                  </a:lnTo>
                                  <a:lnTo>
                                    <a:pt x="1424" y="2370"/>
                                  </a:lnTo>
                                  <a:lnTo>
                                    <a:pt x="1458" y="2370"/>
                                  </a:lnTo>
                                  <a:lnTo>
                                    <a:pt x="1597" y="2370"/>
                                  </a:lnTo>
                                  <a:lnTo>
                                    <a:pt x="1632" y="2370"/>
                                  </a:lnTo>
                                  <a:lnTo>
                                    <a:pt x="1667" y="2370"/>
                                  </a:lnTo>
                                  <a:lnTo>
                                    <a:pt x="1701" y="2369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00D2E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07" name="群組 407"/>
                        <wpg:cNvGrpSpPr/>
                        <wpg:grpSpPr>
                          <a:xfrm>
                            <a:off x="43920" y="1834560"/>
                            <a:ext cx="877680" cy="0"/>
                            <a:chOff x="0" y="0"/>
                            <a:chExt cx="0" cy="0"/>
                          </a:xfrm>
                        </wpg:grpSpPr>
                        <wps:wsp>
                          <wps:cNvPr id="408" name="直線接點 408"/>
                          <wps:cNvCnPr/>
                          <wps:spPr>
                            <a:xfrm>
                              <a:off x="0" y="0"/>
                              <a:ext cx="8776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09" name="群組 409"/>
                        <wpg:cNvGrpSpPr/>
                        <wpg:grpSpPr>
                          <a:xfrm>
                            <a:off x="87120" y="183456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10" name="直線接點 410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11" name="群組 411"/>
                        <wpg:cNvGrpSpPr/>
                        <wpg:grpSpPr>
                          <a:xfrm>
                            <a:off x="418320" y="183456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12" name="直線接點 412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13" name="群組 413"/>
                        <wpg:cNvGrpSpPr/>
                        <wpg:grpSpPr>
                          <a:xfrm>
                            <a:off x="664920" y="0"/>
                            <a:ext cx="0" cy="1878480"/>
                            <a:chOff x="0" y="0"/>
                            <a:chExt cx="0" cy="0"/>
                          </a:xfrm>
                        </wpg:grpSpPr>
                        <wps:wsp>
                          <wps:cNvPr id="414" name="直線接點 414"/>
                          <wps:cNvCnPr/>
                          <wps:spPr>
                            <a:xfrm>
                              <a:off x="0" y="0"/>
                              <a:ext cx="0" cy="1878480"/>
                            </a:xfrm>
                            <a:prstGeom prst="line">
                              <a:avLst/>
                            </a:prstGeom>
                            <a:ln w="172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15" name="群組 415"/>
                        <wpg:cNvGrpSpPr/>
                        <wpg:grpSpPr>
                          <a:xfrm>
                            <a:off x="920880" y="183456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16" name="直線接點 416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17" name="群組 417"/>
                        <wpg:cNvGrpSpPr/>
                        <wpg:grpSpPr>
                          <a:xfrm>
                            <a:off x="43920" y="68040"/>
                            <a:ext cx="0" cy="1698480"/>
                            <a:chOff x="0" y="0"/>
                            <a:chExt cx="0" cy="0"/>
                          </a:xfrm>
                        </wpg:grpSpPr>
                        <wps:wsp>
                          <wps:cNvPr id="418" name="直線接點 418"/>
                          <wps:cNvCnPr/>
                          <wps:spPr>
                            <a:xfrm flipV="1">
                              <a:off x="0" y="0"/>
                              <a:ext cx="0" cy="1698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19" name="群組 419"/>
                        <wpg:cNvGrpSpPr/>
                        <wpg:grpSpPr>
                          <a:xfrm rot="10800000">
                            <a:off x="0" y="176652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20" name="直線接點 420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21" name="群組 421"/>
                        <wpg:cNvGrpSpPr/>
                        <wpg:grpSpPr>
                          <a:xfrm rot="10800000">
                            <a:off x="0" y="13424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22" name="直線接點 422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23" name="群組 423"/>
                        <wpg:cNvGrpSpPr/>
                        <wpg:grpSpPr>
                          <a:xfrm rot="10800000">
                            <a:off x="0" y="9176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24" name="直線接點 424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25" name="群組 425"/>
                        <wpg:cNvGrpSpPr/>
                        <wpg:grpSpPr>
                          <a:xfrm rot="10800000">
                            <a:off x="0" y="4928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26" name="直線接點 426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27" name="群組 427"/>
                        <wpg:cNvGrpSpPr/>
                        <wpg:grpSpPr>
                          <a:xfrm rot="10800000">
                            <a:off x="0" y="680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28" name="直線接點 428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29" name="群組 429"/>
                        <wpg:cNvGrpSpPr/>
                        <wpg:grpSpPr>
                          <a:xfrm rot="10800000">
                            <a:off x="43920" y="0"/>
                            <a:ext cx="1166400" cy="1834560"/>
                            <a:chOff x="0" y="0"/>
                            <a:chExt cx="0" cy="0"/>
                          </a:xfrm>
                        </wpg:grpSpPr>
                        <wps:wsp>
                          <wps:cNvPr id="430" name="手繪多邊形 430"/>
                          <wps:cNvSpPr/>
                          <wps:spPr>
                            <a:xfrm>
                              <a:off x="4244040" y="38507400"/>
                              <a:ext cx="661680" cy="104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838" h="2890">
                                  <a:moveTo>
                                    <a:pt x="0" y="2889"/>
                                  </a:moveTo>
                                  <a:lnTo>
                                    <a:pt x="1837" y="2889"/>
                                  </a:lnTo>
                                  <a:lnTo>
                                    <a:pt x="18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9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31" name="群組 431"/>
                        <wpg:cNvGrpSpPr/>
                        <wpg:grpSpPr>
                          <a:xfrm rot="10800000">
                            <a:off x="87120" y="1639440"/>
                            <a:ext cx="1080000" cy="122400"/>
                            <a:chOff x="0" y="0"/>
                            <a:chExt cx="0" cy="0"/>
                          </a:xfrm>
                        </wpg:grpSpPr>
                        <wps:wsp>
                          <wps:cNvPr id="432" name="手繪多邊形 432"/>
                          <wps:cNvSpPr/>
                          <wps:spPr>
                            <a:xfrm>
                              <a:off x="4268520" y="39436920"/>
                              <a:ext cx="612720" cy="6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94">
                                  <a:moveTo>
                                    <a:pt x="0" y="193"/>
                                  </a:moveTo>
                                  <a:lnTo>
                                    <a:pt x="34" y="193"/>
                                  </a:lnTo>
                                  <a:lnTo>
                                    <a:pt x="69" y="193"/>
                                  </a:lnTo>
                                  <a:lnTo>
                                    <a:pt x="138" y="192"/>
                                  </a:lnTo>
                                  <a:lnTo>
                                    <a:pt x="208" y="192"/>
                                  </a:lnTo>
                                  <a:lnTo>
                                    <a:pt x="242" y="191"/>
                                  </a:lnTo>
                                  <a:lnTo>
                                    <a:pt x="277" y="191"/>
                                  </a:lnTo>
                                  <a:lnTo>
                                    <a:pt x="312" y="190"/>
                                  </a:lnTo>
                                  <a:lnTo>
                                    <a:pt x="347" y="190"/>
                                  </a:lnTo>
                                  <a:lnTo>
                                    <a:pt x="381" y="189"/>
                                  </a:lnTo>
                                  <a:lnTo>
                                    <a:pt x="416" y="189"/>
                                  </a:lnTo>
                                  <a:lnTo>
                                    <a:pt x="451" y="188"/>
                                  </a:lnTo>
                                  <a:lnTo>
                                    <a:pt x="486" y="187"/>
                                  </a:lnTo>
                                  <a:lnTo>
                                    <a:pt x="520" y="187"/>
                                  </a:lnTo>
                                  <a:lnTo>
                                    <a:pt x="555" y="186"/>
                                  </a:lnTo>
                                  <a:lnTo>
                                    <a:pt x="590" y="186"/>
                                  </a:lnTo>
                                  <a:lnTo>
                                    <a:pt x="624" y="185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694" y="183"/>
                                  </a:lnTo>
                                  <a:lnTo>
                                    <a:pt x="728" y="183"/>
                                  </a:lnTo>
                                  <a:lnTo>
                                    <a:pt x="763" y="182"/>
                                  </a:lnTo>
                                  <a:lnTo>
                                    <a:pt x="799" y="181"/>
                                  </a:lnTo>
                                  <a:lnTo>
                                    <a:pt x="868" y="179"/>
                                  </a:lnTo>
                                  <a:lnTo>
                                    <a:pt x="938" y="176"/>
                                  </a:lnTo>
                                  <a:lnTo>
                                    <a:pt x="1007" y="173"/>
                                  </a:lnTo>
                                  <a:lnTo>
                                    <a:pt x="1077" y="169"/>
                                  </a:lnTo>
                                  <a:lnTo>
                                    <a:pt x="1146" y="165"/>
                                  </a:lnTo>
                                  <a:lnTo>
                                    <a:pt x="1215" y="160"/>
                                  </a:lnTo>
                                  <a:lnTo>
                                    <a:pt x="1285" y="154"/>
                                  </a:lnTo>
                                  <a:lnTo>
                                    <a:pt x="1354" y="147"/>
                                  </a:lnTo>
                                  <a:lnTo>
                                    <a:pt x="1424" y="137"/>
                                  </a:lnTo>
                                  <a:lnTo>
                                    <a:pt x="1493" y="123"/>
                                  </a:lnTo>
                                  <a:lnTo>
                                    <a:pt x="1562" y="103"/>
                                  </a:lnTo>
                                  <a:lnTo>
                                    <a:pt x="1632" y="70"/>
                                  </a:lnTo>
                                  <a:lnTo>
                                    <a:pt x="1667" y="43"/>
                                  </a:ln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F59444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33" name="群組 433"/>
                        <wpg:cNvGrpSpPr/>
                        <wpg:grpSpPr>
                          <a:xfrm rot="10800000">
                            <a:off x="87120" y="171360"/>
                            <a:ext cx="1080000" cy="1492200"/>
                            <a:chOff x="0" y="0"/>
                            <a:chExt cx="0" cy="0"/>
                          </a:xfrm>
                        </wpg:grpSpPr>
                        <wps:wsp>
                          <wps:cNvPr id="434" name="手繪多邊形 434"/>
                          <wps:cNvSpPr/>
                          <wps:spPr>
                            <a:xfrm>
                              <a:off x="4268520" y="38604600"/>
                              <a:ext cx="612720" cy="846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2351">
                                  <a:moveTo>
                                    <a:pt x="0" y="0"/>
                                  </a:moveTo>
                                  <a:lnTo>
                                    <a:pt x="34" y="94"/>
                                  </a:lnTo>
                                  <a:lnTo>
                                    <a:pt x="69" y="200"/>
                                  </a:lnTo>
                                  <a:lnTo>
                                    <a:pt x="104" y="321"/>
                                  </a:lnTo>
                                  <a:lnTo>
                                    <a:pt x="138" y="45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208" y="802"/>
                                  </a:lnTo>
                                  <a:lnTo>
                                    <a:pt x="242" y="1005"/>
                                  </a:lnTo>
                                  <a:lnTo>
                                    <a:pt x="277" y="1221"/>
                                  </a:lnTo>
                                  <a:lnTo>
                                    <a:pt x="312" y="1437"/>
                                  </a:lnTo>
                                  <a:lnTo>
                                    <a:pt x="347" y="1640"/>
                                  </a:lnTo>
                                  <a:lnTo>
                                    <a:pt x="381" y="1815"/>
                                  </a:lnTo>
                                  <a:lnTo>
                                    <a:pt x="416" y="1960"/>
                                  </a:lnTo>
                                  <a:lnTo>
                                    <a:pt x="451" y="2071"/>
                                  </a:lnTo>
                                  <a:lnTo>
                                    <a:pt x="486" y="2153"/>
                                  </a:lnTo>
                                  <a:lnTo>
                                    <a:pt x="520" y="2212"/>
                                  </a:lnTo>
                                  <a:lnTo>
                                    <a:pt x="590" y="2282"/>
                                  </a:lnTo>
                                  <a:lnTo>
                                    <a:pt x="660" y="2318"/>
                                  </a:lnTo>
                                  <a:lnTo>
                                    <a:pt x="728" y="2336"/>
                                  </a:lnTo>
                                  <a:lnTo>
                                    <a:pt x="799" y="2345"/>
                                  </a:lnTo>
                                  <a:lnTo>
                                    <a:pt x="868" y="2349"/>
                                  </a:lnTo>
                                  <a:lnTo>
                                    <a:pt x="902" y="2350"/>
                                  </a:lnTo>
                                  <a:lnTo>
                                    <a:pt x="938" y="2350"/>
                                  </a:lnTo>
                                  <a:lnTo>
                                    <a:pt x="1007" y="2348"/>
                                  </a:lnTo>
                                  <a:lnTo>
                                    <a:pt x="1077" y="2346"/>
                                  </a:lnTo>
                                  <a:lnTo>
                                    <a:pt x="1146" y="2342"/>
                                  </a:lnTo>
                                  <a:lnTo>
                                    <a:pt x="1215" y="2337"/>
                                  </a:lnTo>
                                  <a:lnTo>
                                    <a:pt x="1285" y="2331"/>
                                  </a:lnTo>
                                  <a:lnTo>
                                    <a:pt x="1354" y="2324"/>
                                  </a:lnTo>
                                  <a:lnTo>
                                    <a:pt x="1424" y="2314"/>
                                  </a:lnTo>
                                  <a:lnTo>
                                    <a:pt x="1493" y="2300"/>
                                  </a:lnTo>
                                  <a:lnTo>
                                    <a:pt x="1562" y="2279"/>
                                  </a:lnTo>
                                  <a:lnTo>
                                    <a:pt x="1632" y="2247"/>
                                  </a:lnTo>
                                  <a:lnTo>
                                    <a:pt x="1667" y="2220"/>
                                  </a:lnTo>
                                  <a:lnTo>
                                    <a:pt x="1701" y="2176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A7242C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35" name="群組 435"/>
                        <wpg:cNvGrpSpPr/>
                        <wpg:grpSpPr>
                          <a:xfrm>
                            <a:off x="43920" y="1682280"/>
                            <a:ext cx="1166400" cy="0"/>
                            <a:chOff x="0" y="0"/>
                            <a:chExt cx="0" cy="0"/>
                          </a:xfrm>
                        </wpg:grpSpPr>
                        <wps:wsp>
                          <wps:cNvPr id="436" name="直線接點 436"/>
                          <wps:cNvCnPr/>
                          <wps:spPr>
                            <a:xfrm>
                              <a:off x="0" y="0"/>
                              <a:ext cx="11664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37" name="群組 437"/>
                        <wpg:cNvGrpSpPr/>
                        <wpg:grpSpPr>
                          <a:xfrm>
                            <a:off x="757440" y="348120"/>
                            <a:ext cx="452160" cy="0"/>
                            <a:chOff x="0" y="0"/>
                            <a:chExt cx="0" cy="0"/>
                          </a:xfrm>
                        </wpg:grpSpPr>
                        <wps:wsp>
                          <wps:cNvPr id="438" name="直線接點 438"/>
                          <wps:cNvCnPr/>
                          <wps:spPr>
                            <a:xfrm>
                              <a:off x="0" y="0"/>
                              <a:ext cx="45216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39" name="群組 439"/>
                        <wpg:cNvGrpSpPr/>
                        <wpg:grpSpPr>
                          <a:xfrm rot="10800000">
                            <a:off x="757440" y="0"/>
                            <a:ext cx="452160" cy="348120"/>
                            <a:chOff x="0" y="0"/>
                            <a:chExt cx="0" cy="0"/>
                          </a:xfrm>
                        </wpg:grpSpPr>
                        <wps:wsp>
                          <wps:cNvPr id="440" name="手繪多邊形 440"/>
                          <wps:cNvSpPr/>
                          <wps:spPr>
                            <a:xfrm>
                              <a:off x="4648680" y="38507400"/>
                              <a:ext cx="256680" cy="19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713" h="549">
                                  <a:moveTo>
                                    <a:pt x="7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48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41" name="群組 441"/>
                        <wpg:cNvGrpSpPr/>
                        <wpg:grpSpPr>
                          <a:xfrm>
                            <a:off x="822960" y="87120"/>
                            <a:ext cx="130320" cy="0"/>
                            <a:chOff x="0" y="0"/>
                            <a:chExt cx="0" cy="0"/>
                          </a:xfrm>
                        </wpg:grpSpPr>
                        <wps:wsp>
                          <wps:cNvPr id="442" name="直線接點 442"/>
                          <wps:cNvCnPr/>
                          <wps:spPr>
                            <a:xfrm>
                              <a:off x="0" y="0"/>
                              <a:ext cx="130320" cy="0"/>
                            </a:xfrm>
                            <a:prstGeom prst="line">
                              <a:avLst/>
                            </a:prstGeom>
                            <a:ln w="20160">
                              <a:solidFill>
                                <a:srgbClr val="A7242C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43" name="群組 443"/>
                        <wpg:cNvGrpSpPr/>
                        <wpg:grpSpPr>
                          <a:xfrm>
                            <a:off x="822960" y="173880"/>
                            <a:ext cx="130320" cy="0"/>
                            <a:chOff x="0" y="0"/>
                            <a:chExt cx="0" cy="0"/>
                          </a:xfrm>
                        </wpg:grpSpPr>
                        <wps:wsp>
                          <wps:cNvPr id="444" name="直線接點 444"/>
                          <wps:cNvCnPr/>
                          <wps:spPr>
                            <a:xfrm>
                              <a:off x="0" y="0"/>
                              <a:ext cx="130320" cy="0"/>
                            </a:xfrm>
                            <a:prstGeom prst="line">
                              <a:avLst/>
                            </a:prstGeom>
                            <a:ln w="20160">
                              <a:solidFill>
                                <a:srgbClr val="00D2E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45" name="群組 445"/>
                        <wpg:cNvGrpSpPr/>
                        <wpg:grpSpPr>
                          <a:xfrm>
                            <a:off x="822960" y="261000"/>
                            <a:ext cx="130320" cy="0"/>
                            <a:chOff x="0" y="0"/>
                            <a:chExt cx="0" cy="0"/>
                          </a:xfrm>
                        </wpg:grpSpPr>
                        <wps:wsp>
                          <wps:cNvPr id="446" name="直線接點 446"/>
                          <wps:cNvCnPr/>
                          <wps:spPr>
                            <a:xfrm>
                              <a:off x="0" y="0"/>
                              <a:ext cx="130320" cy="0"/>
                            </a:xfrm>
                            <a:prstGeom prst="line">
                              <a:avLst/>
                            </a:prstGeom>
                            <a:ln w="20160">
                              <a:solidFill>
                                <a:srgbClr val="F5944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5F870B" id="群組 404" o:spid="_x0000_s1026" style="position:absolute;margin-left:399.55pt;margin-top:24.85pt;width:95.35pt;height:147.95pt;rotation:180;z-index:-503316386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">
                <v:group id="群組 405" o:spid="_x0000_s1027" style="position:absolute;left:87120;top:261720;width:1080000;height:150480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3jzKwwAAANwAAAAP&#10;AAAAAAAAAAAAAAAAAKoCAABkcnMvZG93bnJldi54bWxQSwUGAAAAAAQABAD6AAAAmgMAAAAA&#10;">
                  <v:shape id="手繪多邊形 406" o:spid="_x0000_s1028" style="position:absolute;left:4268520;top:38655720;width:612720;height:853560;visibility:visible;mso-wrap-style:square;v-text-anchor:top" coordsize="1702,2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ADF8MA&#10;AADcAAAADwAAAGRycy9kb3ducmV2LnhtbESPQYvCMBSE7wv+h/AEL4umiopUo6jg4mlBV9Tjo3m2&#10;xeYlNNF2//1GEPY4zMw3zGLVmko8qfalZQXDQQKCOLO65FzB6WfXn4HwAVljZZkU/JKH1bLzscBU&#10;24YP9DyGXEQI+xQVFCG4VEqfFWTQD6wjjt7N1gZDlHUudY1NhJtKjpJkKg2WHBcKdLQtKLsfH0bB&#10;F1327ck5vm03zeeYzs31e5Ir1eu26zmIQG34D7/be61gnEzh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ADF8MAAADcAAAADwAAAAAAAAAAAAAAAACYAgAAZHJzL2Rv&#10;d25yZXYueG1sUEsFBgAAAAAEAAQA9QAAAIgDAAAAAA==&#10;" path="m,l34,93,69,200r35,121l138,459r35,161l208,802r34,204l277,1223r35,217l347,1643r34,176l416,1964r35,112l486,2158r34,60l590,2290r70,37l728,2347r71,11l868,2364r70,3l1007,2368r35,1l1077,2369r34,l1146,2370r35,l1215,2370r35,l1285,2370r139,l1458,2370r139,l1632,2370r35,l1701,2369e" filled="f" strokecolor="#00d2ef" strokeweight=".39mm">
                    <v:path arrowok="t"/>
                  </v:shape>
                </v:group>
                <v:group id="群組 407" o:spid="_x0000_s1029" style="position:absolute;left:43920;top:1834560;width:8776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line id="直線接點 408" o:spid="_x0000_s1030" style="position:absolute;visibility:visible;mso-wrap-style:square" from="0,0" to="877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gPicMAAADcAAAADwAAAGRycy9kb3ducmV2LnhtbERPy4rCMBTdC/5DuMLsNHUUkY5RpOA4&#10;MwjiazG7a3Nti81NbaLWvzcLweXhvCezxpTiRrUrLCvo9yIQxKnVBWcK9rtFdwzCeWSNpWVS8CAH&#10;s2m7NcFY2ztv6Lb1mQgh7GJUkHtfxVK6NCeDrmcr4sCdbG3QB1hnUtd4D+GmlJ9RNJIGCw4NOVaU&#10;5JSet1ejIFkOB6NBk6wu/3b/93v4XmfX41qpj04z/wLhqfFv8cv9oxUMo7A2nAlHQE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oD4nDAAAA3AAAAA8AAAAAAAAAAAAA&#10;AAAAoQIAAGRycy9kb3ducmV2LnhtbFBLBQYAAAAABAAEAPkAAACRAwAAAAA=&#10;" strokeweight=".19mm"/>
                </v:group>
                <v:group id="群組 409" o:spid="_x0000_s1031" style="position:absolute;left:87120;top:183456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line id="直線接點 410" o:spid="_x0000_s1032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eVUsQAAADcAAAADwAAAGRycy9kb3ducmV2LnhtbERPz2vCMBS+D/wfwhN2m6mriHRGkYJz&#10;ykCm7rDbW/Nsi81LTWLt/vvlMNjx4/s9X/amER05X1tWMB4lIIgLq2suFZyO66cZCB+QNTaWScEP&#10;eVguBg9zzLS98wd1h1CKGMI+QwVVCG0mpS8qMuhHtiWO3Nk6gyFCV0rt8B7DTSOfk2QqDdYcGyps&#10;Ka+ouBxuRkG+maTTtM/fr1/2tNt+vu7L2/deqcdhv3oBEagP/+I/95tWMBnH+fF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5VSxAAAANwAAAAPAAAAAAAAAAAA&#10;AAAAAKECAABkcnMvZG93bnJldi54bWxQSwUGAAAAAAQABAD5AAAAkgMAAAAA&#10;" strokeweight=".19mm"/>
                </v:group>
                <v:group id="群組 411" o:spid="_x0000_s1033" style="position:absolute;left:418320;top:183456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line id="直線接點 412" o:spid="_x0000_s1034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muvscAAADcAAAADwAAAGRycy9kb3ducmV2LnhtbESPT2vCQBTE70K/w/IKvdWNf5ASsxEJ&#10;1GoRpFYP3p7ZZxKafRuzq6bf3i0UPA4z8xsmmXWmFldqXWVZwaAfgSDOra64ULD7fn99A+E8ssba&#10;Min4JQez9KmXYKztjb/ouvWFCBB2MSoovW9iKV1ekkHXtw1x8E62NeiDbAupW7wFuKnlMIom0mDF&#10;YaHEhrKS8p/txSjIPsajyajL1ueD3X2u9otNcTlulHp57uZTEJ46/wj/t5dawXgwhL8z4QjI9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72a6+xwAAANwAAAAPAAAAAAAA&#10;AAAAAAAAAKECAABkcnMvZG93bnJldi54bWxQSwUGAAAAAAQABAD5AAAAlQMAAAAA&#10;" strokeweight=".19mm"/>
                </v:group>
                <v:group id="群組 413" o:spid="_x0000_s1035" style="position:absolute;left:664920;width:0;height:1878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line id="直線接點 414" o:spid="_x0000_s1036" style="position:absolute;visibility:visible;mso-wrap-style:square" from="0,0" to="0,187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U1IcMAAADcAAAADwAAAGRycy9kb3ducmV2LnhtbESPQWvCQBSE7wX/w/IEb3VjjEWiq4gQ&#10;aPGkFrw+dp9JNPs2ZLcx/fduoeBxmJlvmPV2sI3oqfO1YwWzaQKCWDtTc6ng+1y8L0H4gGywcUwK&#10;fsnDdjN6W2Nu3IOP1J9CKSKEfY4KqhDaXEqvK7Lop64ljt7VdRZDlF0pTYePCLeNTJPkQ1qsOS5U&#10;2NK+In0//VgFaRrOl3pxuA7zItv3Xzd/LLRWajIedisQgYbwCv+3P42CbJbB35l4BO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lNSHDAAAA3AAAAA8AAAAAAAAAAAAA&#10;AAAAoQIAAGRycy9kb3ducmV2LnhtbFBLBQYAAAAABAAEAPkAAACRAwAAAAA=&#10;" strokeweight=".48mm"/>
                </v:group>
                <v:group id="群組 415" o:spid="_x0000_s1037" style="position:absolute;left:920880;top:183456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line id="直線接點 416" o:spid="_x0000_s1038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KovcYAAADcAAAADwAAAGRycy9kb3ducmV2LnhtbESPQWvCQBSE7wX/w/IEb3VjlSCpq0ig&#10;2oogWnvo7Zl9JsHs25hdNf57Vyj0OMzMN8xk1ppKXKlxpWUFg34EgjizuuRcwf7743UMwnlkjZVl&#10;UnAnB7Np52WCibY33tJ153MRIOwSVFB4XydSuqwgg65va+LgHW1j0AfZ5FI3eAtwU8m3KIqlwZLD&#10;QoE1pQVlp93FKEiXo2E8bNP1+dfuV18/i01+OWyU6nXb+TsIT63/D/+1P7WC0SCG55lwBOT0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iqL3GAAAA3AAAAA8AAAAAAAAA&#10;AAAAAAAAoQIAAGRycy9kb3ducmV2LnhtbFBLBQYAAAAABAAEAPkAAACUAwAAAAA=&#10;" strokeweight=".19mm"/>
                </v:group>
                <v:group id="群組 417" o:spid="_x0000_s1039" style="position:absolute;left:43920;top:68040;width:0;height:1698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line id="直線接點 418" o:spid="_x0000_s1040" style="position:absolute;flip:y;visibility:visible;mso-wrap-style:square" from="0,0" to="0,169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JiMIAAADcAAAADwAAAGRycy9kb3ducmV2LnhtbERPz2vCMBS+D/wfwhN2m6mbG6M2FRUU&#10;HbvMDcTbo3m2wealS6LW/94cBjt+fL+LWW9bcSEfjGMF41EGgrhy2nCt4Od79fQOIkRkja1jUnCj&#10;ALNy8FBgrt2Vv+iyi7VIIRxyVNDE2OVShqohi2HkOuLEHZ23GBP0tdQerynctvI5y96kRcOpocGO&#10;lg1Vp93ZKtD4Ys68nm/228/FxBv/UR1ef5V6HPbzKYhIffwX/7k3WsFknNamM+kIy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WJiMIAAADcAAAADwAAAAAAAAAAAAAA&#10;AAChAgAAZHJzL2Rvd25yZXYueG1sUEsFBgAAAAAEAAQA+QAAAJADAAAAAA==&#10;" strokeweight=".19mm"/>
                </v:group>
                <v:group id="群組 419" o:spid="_x0000_s1041" style="position:absolute;top:176652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SqASwwAAANwAAAAP&#10;AAAAAAAAAAAAAAAAAKoCAABkcnMvZG93bnJldi54bWxQSwUGAAAAAAQABAD6AAAAmgMAAAAA&#10;">
                  <v:line id="直線接點 420" o:spid="_x0000_s1042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PM8IAAADcAAAADwAAAGRycy9kb3ducmV2LnhtbERPy2oCMRTdF/oP4RbcaaZqRaZGsYKi&#10;xY0PEHeXye1M6ORmmkQd/94shC4P5z2ZtbYWV/LBOFbw3stAEBdOGy4VHA/L7hhEiMgaa8ek4E4B&#10;ZtPXlwnm2t14R9d9LEUK4ZCjgirGJpcyFBVZDD3XECfux3mLMUFfSu3xlsJtLftZNpIWDaeGChta&#10;VFT87i9WgcaBufBqvj5ttl9Db/x3cf74U6rz1s4/QURq47/46V5rBcN+mp/OpCM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9PM8IAAADcAAAADwAAAAAAAAAAAAAA&#10;AAChAgAAZHJzL2Rvd25yZXYueG1sUEsFBgAAAAAEAAQA+QAAAJADAAAAAA==&#10;" strokeweight=".19mm"/>
                </v:group>
                <v:group id="群組 421" o:spid="_x0000_s1043" style="position:absolute;top:13424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VBmqcQAAADcAAAA&#10;DwAAAAAAAAAAAAAAAACqAgAAZHJzL2Rvd25yZXYueG1sUEsFBgAAAAAEAAQA+gAAAJsDAAAAAA==&#10;">
                  <v:line id="直線接點 422" o:spid="_x0000_s1044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038UAAADcAAAADwAAAGRycy9kb3ducmV2LnhtbESPQWsCMRSE7wX/Q3hCbzXraqVsjaKC&#10;RYsXrSC9PTavu6GblzWJuv77plDocZiZb5jpvLONuJIPxrGC4SADQVw6bbhScPxYP72ACBFZY+OY&#10;FNwpwHzWe5hiod2N93Q9xEokCIcCFdQxtoWUoazJYhi4ljh5X85bjEn6SmqPtwS3jcyzbCItGk4L&#10;Nba0qqn8PlysAo0jc+G3xea03S3H3vj38vP5rNRjv1u8gojUxf/wX3ujFYzzHH7PpCMgZ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F038UAAADcAAAADwAAAAAAAAAA&#10;AAAAAAChAgAAZHJzL2Rvd25yZXYueG1sUEsFBgAAAAAEAAQA+QAAAJMDAAAAAA==&#10;" strokeweight=".19mm"/>
                </v:group>
                <v:group id="群組 423" o:spid="_x0000_s1045" style="position:absolute;top:9176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s5dRcQAAADcAAAA&#10;DwAAAAAAAAAAAAAAAACqAgAAZHJzL2Rvd25yZXYueG1sUEsFBgAAAAAEAAQA+gAAAJsDAAAAAA==&#10;">
                  <v:line id="直線接點 424" o:spid="_x0000_s1046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JMMUAAADcAAAADwAAAGRycy9kb3ducmV2LnhtbESPQWsCMRSE7wX/Q3hCbzWr3UrZGkWF&#10;FhUvWkF6e2xed0M3L2sSdf33plDocZiZb5jJrLONuJAPxrGC4SADQVw6bbhScPh8f3oFESKyxsYx&#10;KbhRgNm09zDBQrsr7+iyj5VIEA4FKqhjbAspQ1mTxTBwLXHyvp23GJP0ldQerwluGznKsrG0aDgt&#10;1NjSsqbyZ3+2CjQ+mzN/zFfH9XaRe+M35dfLSanHfjd/AxGpi//hv/ZKK8hHOfyeSUdAT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RJMMUAAADcAAAADwAAAAAAAAAA&#10;AAAAAAChAgAAZHJzL2Rvd25yZXYueG1sUEsFBgAAAAAEAAQA+QAAAJMDAAAAAA==&#10;" strokeweight=".19mm"/>
                </v:group>
                <v:group id="群組 425" o:spid="_x0000_s1047" style="position:absolute;top:4928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mtgqsQAAADcAAAA&#10;DwAAAAAAAAAAAAAAAACqAgAAZHJzL2Rvd25yZXYueG1sUEsFBgAAAAAEAAQA+gAAAJsDAAAAAA==&#10;">
                  <v:line id="直線接點 426" o:spid="_x0000_s1048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py3MUAAADcAAAADwAAAGRycy9kb3ducmV2LnhtbESPQWsCMRSE7wX/Q3hCbzWrtSKrUbTQ&#10;oqWXbgXx9tg8d4OblzWJuv33plDocZiZb5j5srONuJIPxrGC4SADQVw6bbhSsPt+e5qCCBFZY+OY&#10;FPxQgOWi9zDHXLsbf9G1iJVIEA45KqhjbHMpQ1mTxTBwLXHyjs5bjEn6SmqPtwS3jRxl2URaNJwW&#10;amzptabyVFysAo3P5sLvq81++7kee+M/ysPLWanHfreagYjUxf/wX3ujFYxHE/g9k4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py3MUAAADcAAAADwAAAAAAAAAA&#10;AAAAAAChAgAAZHJzL2Rvd25yZXYueG1sUEsFBgAAAAAEAAQA+QAAAJMDAAAAAA==&#10;" strokeweight=".19mm"/>
                </v:group>
                <v:group id="群組 427" o:spid="_x0000_s1049" style="position:absolute;top:680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fVbRsQAAADcAAAA&#10;DwAAAAAAAAAAAAAAAACqAgAAZHJzL2Rvd25yZXYueG1sUEsFBgAAAAAEAAQA+gAAAJsDAAAAAA==&#10;">
                  <v:line id="直線接點 428" o:spid="_x0000_s1050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DNcIAAADcAAAADwAAAGRycy9kb3ducmV2LnhtbERPy2oCMRTdF/oP4RbcaaZqRaZGsYKi&#10;xY0PEHeXye1M6ORmmkQd/94shC4P5z2ZtbYWV/LBOFbw3stAEBdOGy4VHA/L7hhEiMgaa8ek4E4B&#10;ZtPXlwnm2t14R9d9LEUK4ZCjgirGJpcyFBVZDD3XECfux3mLMUFfSu3xlsJtLftZNpIWDaeGChta&#10;VFT87i9WgcaBufBqvj5ttl9Db/x3cf74U6rz1s4/QURq47/46V5rBcN+WpvOpCM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lDNcIAAADcAAAADwAAAAAAAAAAAAAA&#10;AAChAgAAZHJzL2Rvd25yZXYueG1sUEsFBgAAAAAEAAQA+QAAAJADAAAAAA==&#10;" strokeweight=".19mm"/>
                </v:group>
                <v:group id="群組 429" o:spid="_x0000_s1051" style="position:absolute;left:43920;width:1166400;height:18345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yZqr8QAAADcAAAA&#10;DwAAAAAAAAAAAAAAAACqAgAAZHJzL2Rvd25yZXYueG1sUEsFBgAAAAAEAAQA+gAAAJsDAAAAAA==&#10;">
                  <v:shape id="手繪多邊形 430" o:spid="_x0000_s1052" style="position:absolute;left:4244040;top:38507400;width:661680;height:1040400;visibility:visible;mso-wrap-style:square;v-text-anchor:top" coordsize="1838,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mjNcEA&#10;AADcAAAADwAAAGRycy9kb3ducmV2LnhtbERPzWrCQBC+F3yHZQRvdeMPqaauokLBQ0tp6gMM2TEJ&#10;zc7G7BjTt3cPhR4/vv/NbnCN6qkLtWcDs2kCirjwtubSwPn77XkFKgiyxcYzGfilALvt6GmDmfV3&#10;/qI+l1LFEA4ZGqhE2kzrUFTkMEx9Sxy5i+8cSoRdqW2H9xjuGj1PklQ7rDk2VNjSsaLiJ785AwvR&#10;hw98v4pL93nycrp+rjntjZmMh/0rKKFB/sV/7pM1sFzE+fFMPAJ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pozXBAAAA3AAAAA8AAAAAAAAAAAAAAAAAmAIAAGRycy9kb3du&#10;cmV2LnhtbFBLBQYAAAAABAAEAPUAAACGAwAAAAA=&#10;" path="m,2889r1837,l1837,,,,,2889e" filled="f" strokeweight=".19mm">
                    <v:path arrowok="t"/>
                  </v:shape>
                </v:group>
                <v:group id="群組 431" o:spid="_x0000_s1053" style="position:absolute;left:87120;top:1639440;width:1080000;height:12240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ifB0wwAAANwAAAAP&#10;AAAAAAAAAAAAAAAAAKoCAABkcnMvZG93bnJldi54bWxQSwUGAAAAAAQABAD6AAAAmgMAAAAA&#10;">
                  <v:shape id="手繪多邊形 432" o:spid="_x0000_s1054" style="position:absolute;left:4268520;top:39436920;width:612720;height:69840;visibility:visible;mso-wrap-style:square;v-text-anchor:top" coordsize="170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KesQA&#10;AADcAAAADwAAAGRycy9kb3ducmV2LnhtbESPS4vCQBCE74L/YegFL7JOfOBKzEREUfToA/TYZHqT&#10;7GZ6QmbU+O93FgSPRVV9RSWL1lTiTo0rLSsYDiIQxJnVJecKzqfN5wyE88gaK8uk4EkOFmm3k2Cs&#10;7YMPdD/6XAQIuxgVFN7XsZQuK8igG9iaOHjftjHog2xyqRt8BLip5CiKptJgyWGhwJpWBWW/x5tR&#10;sNm6/Tr/Wsv+7nQ9/1Set2wuSvU+2uUchKfWv8Ov9k4rmIxH8H8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CynrEAAAA3AAAAA8AAAAAAAAAAAAAAAAAmAIAAGRycy9k&#10;b3ducmV2LnhtbFBLBQYAAAAABAAEAPUAAACJAwAAAAA=&#10;" path="m,193r34,l69,193r69,-1l208,192r34,-1l277,191r35,-1l347,190r34,-1l416,189r35,-1l486,187r34,l555,186r35,l624,185r36,-1l694,183r34,l763,182r36,-1l868,179r70,-3l1007,173r70,-4l1146,165r69,-5l1285,154r69,-7l1424,137r69,-14l1562,103r70,-33l1667,43,1701,e" filled="f" strokecolor="#f59444" strokeweight=".39mm">
                    <v:path arrowok="t"/>
                  </v:shape>
                </v:group>
                <v:group id="群組 433" o:spid="_x0000_s1055" style="position:absolute;left:87120;top:171360;width:1080000;height:149220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F8uYwwAAANwAAAAP&#10;AAAAAAAAAAAAAAAAAKoCAABkcnMvZG93bnJldi54bWxQSwUGAAAAAAQABAD6AAAAmgMAAAAA&#10;">
                  <v:shape id="手繪多邊形 434" o:spid="_x0000_s1056" style="position:absolute;left:4268520;top:38604600;width:612720;height:846360;visibility:visible;mso-wrap-style:square;v-text-anchor:top" coordsize="1702,2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jCcYA&#10;AADcAAAADwAAAGRycy9kb3ducmV2LnhtbESPS2/CMBCE70j9D9ZW4gZOy7MBgwoICcGpvHpd4m0S&#10;Ea+j2IXAr6+RkHoczcw3mvG0NoW4UOVyywre2hEI4sTqnFMF+92yNQThPLLGwjIpuJGD6eSlMcZY&#10;2yt/0WXrUxEg7GJUkHlfxlK6JCODrm1L4uD92MqgD7JKpa7wGuCmkO9R1JcGcw4LGZY0zyg5b3+N&#10;gs55M5D9dXH42G9m99P3cdHTdqdU87X+HIHwVPv/8LO90gq6nS48zo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sjCcYAAADcAAAADwAAAAAAAAAAAAAAAACYAgAAZHJz&#10;L2Rvd25yZXYueG1sUEsFBgAAAAAEAAQA9QAAAIsDAAAAAA==&#10;" path="m,l34,94,69,200r35,121l138,459r35,160l208,802r34,203l277,1221r35,216l347,1640r34,175l416,1960r35,111l486,2153r34,59l590,2282r70,36l728,2336r71,9l868,2349r34,1l938,2350r69,-2l1077,2346r69,-4l1215,2337r70,-6l1354,2324r70,-10l1493,2300r69,-21l1632,2247r35,-27l1701,2176e" filled="f" strokecolor="#a7242c" strokeweight=".39mm">
                    <v:path arrowok="t"/>
                  </v:shape>
                </v:group>
                <v:group id="群組 435" o:spid="_x0000_s1057" style="position:absolute;left:43920;top:1682280;width:11664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line id="直線接點 436" o:spid="_x0000_s1058" style="position:absolute;visibility:visible;mso-wrap-style:square" from="0,0" to="1166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f03cYAAADcAAAADwAAAGRycy9kb3ducmV2LnhtbESPQWvCQBSE7wX/w/IEb7ppFZGYjZSA&#10;rUpBtPbg7TX7mgSzb9PsqvHfdwWhx2Hmm2GSRWdqcaHWVZYVPI8iEMS51RUXCg6fy+EMhPPIGmvL&#10;pOBGDhZp7ynBWNsr7+iy94UIJexiVFB638RSurwkg25kG+Lg/djWoA+yLaRu8RrKTS1fomgqDVYc&#10;FkpsKCspP+3PRkH2PhlPx1328Xu0h836621bnL+3Sg363eschKfO/4cf9EorCBTcz4QjI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X9N3GAAAA3AAAAA8AAAAAAAAA&#10;AAAAAAAAoQIAAGRycy9kb3ducmV2LnhtbFBLBQYAAAAABAAEAPkAAACUAwAAAAA=&#10;" strokeweight=".19mm"/>
                </v:group>
                <v:group id="群組 437" o:spid="_x0000_s1059" style="position:absolute;left:757440;top:348120;width:4521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line id="直線接點 438" o:spid="_x0000_s1060" style="position:absolute;visibility:visible;mso-wrap-style:square" from="0,0" to="452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TFNMQAAADcAAAADwAAAGRycy9kb3ducmV2LnhtbERPy2rCQBTdF/yH4Qrd6cQmSImOIoE+&#10;EaRRF+6umWsSmrmTZsaY/n1nIXR5OO/lejCN6KlztWUFs2kEgriwuuZSwWH/MnkG4TyyxsYyKfgl&#10;B+vV6GGJqbY3/qI+96UIIexSVFB536ZSuqIig25qW+LAXWxn0AfYlVJ3eAvhppFPUTSXBmsODRW2&#10;lFVUfOdXoyB7S+J5PGTbn5M9fH4cX3fl9bxT6nE8bBYgPA3+X3x3v2sFSRzWhjPh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hMU0xAAAANwAAAAPAAAAAAAAAAAA&#10;AAAAAKECAABkcnMvZG93bnJldi54bWxQSwUGAAAAAAQABAD5AAAAkgMAAAAA&#10;" strokeweight=".19mm"/>
                </v:group>
                <v:group id="群組 439" o:spid="_x0000_s1061" style="position:absolute;left:757440;width:452160;height:3481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//xywwAAANwAAAAP&#10;AAAAAAAAAAAAAAAAAKoCAABkcnMvZG93bnJldi54bWxQSwUGAAAAAAQABAD6AAAAmgMAAAAA&#10;">
                  <v:shape id="手繪多邊形 440" o:spid="_x0000_s1062" style="position:absolute;left:4648680;top:38507400;width:256680;height:197640;visibility:visible;mso-wrap-style:square;v-text-anchor:top" coordsize="713,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kzcMA&#10;AADcAAAADwAAAGRycy9kb3ducmV2LnhtbERPTWvCQBC9F/wPywi91U3FFoluQrQoQg8l2noes2OS&#10;mp0N2TWm/vruodDj430v08E0oqfO1ZYVPE8iEMSF1TWXCj4Pm6c5COeRNTaWScEPOUiT0cMSY21v&#10;nFO/96UIIexiVFB538ZSuqIig25iW+LAnW1n0AfYlVJ3eAvhppHTKHqVBmsODRW2tK6ouOyvRkH+&#10;dfo+rnra4v1tk7/079n945op9TgesgUIT4P/F/+5d1rBbBbmhzPhCM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JkzcMAAADcAAAADwAAAAAAAAAAAAAAAACYAgAAZHJzL2Rv&#10;d25yZXYueG1sUEsFBgAAAAAEAAQA9QAAAIgDAAAAAA==&#10;" path="m712,l,,,548e" filled="f" strokeweight=".19mm">
                    <v:path arrowok="t"/>
                  </v:shape>
                </v:group>
                <v:group id="群組 441" o:spid="_x0000_s1063" style="position:absolute;left:822960;top:87120;width:13032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line id="直線接點 442" o:spid="_x0000_s1064" style="position:absolute;visibility:visible;mso-wrap-style:square" from="0,0" to="1303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cvssUAAADcAAAADwAAAGRycy9kb3ducmV2LnhtbESPQWvCQBSE74L/YXlCb7qpBJXoKlJo&#10;sfSiqXp+Zl+TkOzbkF1j9Nd3C0KPw8x8w6w2valFR60rLSt4nUQgiDOrS84VHL/fxwsQziNrrC2T&#10;gjs52KyHgxUm2t74QF3qcxEg7BJUUHjfJFK6rCCDbmIb4uD92NagD7LNpW7xFuCmltMomkmDJYeF&#10;Aht6Kyir0qtR8HHazat9l84fVXy+Xu6fW+SvvVIvo367BOGp9//hZ3unFcTxFP7O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cvssUAAADcAAAADwAAAAAAAAAA&#10;AAAAAAChAgAAZHJzL2Rvd25yZXYueG1sUEsFBgAAAAAEAAQA+QAAAJMDAAAAAA==&#10;" strokecolor="#a7242c" strokeweight=".56mm"/>
                </v:group>
                <v:group id="群組 443" o:spid="_x0000_s1065" style="position:absolute;left:822960;top:173880;width:13032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<v:line id="直線接點 444" o:spid="_x0000_s1066" style="position:absolute;visibility:visible;mso-wrap-style:square" from="0,0" to="1303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9IMMAAADcAAAADwAAAGRycy9kb3ducmV2LnhtbESPQUsDMRSE74L/ITzBm81aFylr01KF&#10;inurW/H83LxugpuXsEm76783hUKPw8x8wyzXk+vFiYZoPSt4nBUgiFuvLXcKvvbbhwWImJA19p5J&#10;wR9FWK9ub5ZYaT/yJ52a1IkM4VihApNSqKSMrSGHceYDcfYOfnCYshw6qQccM9z1cl4Uz9Kh5bxg&#10;MNCbofa3OToFm0NdB2vD/L0cd7L5TuanfnpV6v5u2ryASDSla/jS/tAKyrKE85l8BO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FPSDDAAAA3AAAAA8AAAAAAAAAAAAA&#10;AAAAoQIAAGRycy9kb3ducmV2LnhtbFBLBQYAAAAABAAEAPkAAACRAwAAAAA=&#10;" strokecolor="#00d2ef" strokeweight=".56mm"/>
                </v:group>
                <v:group id="群組 445" o:spid="_x0000_s1067" style="position:absolute;left:822960;top:261000;width:13032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line id="直線接點 446" o:spid="_x0000_s1068" style="position:absolute;visibility:visible;mso-wrap-style:square" from="0,0" to="1303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FIU8QAAADcAAAADwAAAGRycy9kb3ducmV2LnhtbESPQYvCMBSE74L/ITzBm6a7FpFqlFJY&#10;WEQQrXp+NM+2bPNSmmyt/94IC3scZuYbZrMbTCN66lxtWcHHPAJBXFhdc6ngkn/NViCcR9bYWCYF&#10;T3Kw245HG0y0ffCJ+rMvRYCwS1BB5X2bSOmKigy6uW2Jg3e3nUEfZFdK3eEjwE0jP6NoKQ3WHBYq&#10;bCmrqPg5/xoFq7bpr/Hh5NK8ON6zy/6WLrKbUtPJkK5BeBr8f/iv/a0VxPES3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UhTxAAAANwAAAAPAAAAAAAAAAAA&#10;AAAAAKECAABkcnMvZG93bnJldi54bWxQSwUGAAAAAAQABAD5AAAAkgMAAAAA&#10;" strokecolor="#f59444" strokeweight=".56mm"/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Figure</w:t>
      </w:r>
      <w:r>
        <w:rPr>
          <w:rFonts w:ascii="Arial" w:eastAsia="Arial" w:hAnsi="Arial" w:cs="Arial"/>
          <w:spacing w:val="12"/>
          <w:w w:val="95"/>
          <w:position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>1</w:t>
      </w:r>
      <w:r>
        <w:rPr>
          <w:rFonts w:ascii="Arial" w:eastAsia="Arial" w:hAnsi="Arial" w:cs="Arial"/>
          <w:w w:val="95"/>
          <w:position w:val="3"/>
          <w:sz w:val="20"/>
          <w:szCs w:val="20"/>
        </w:rPr>
        <w:tab/>
      </w:r>
      <w:r>
        <w:rPr>
          <w:rFonts w:ascii="Arial" w:eastAsia="Arial" w:hAnsi="Arial" w:cs="Arial"/>
          <w:w w:val="95"/>
          <w:sz w:val="20"/>
          <w:szCs w:val="20"/>
        </w:rPr>
        <w:t>Figure</w:t>
      </w:r>
      <w:r>
        <w:rPr>
          <w:rFonts w:ascii="Arial" w:eastAsia="Arial" w:hAnsi="Arial" w:cs="Arial"/>
          <w:spacing w:val="1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2</w:t>
      </w:r>
      <w:r>
        <w:rPr>
          <w:rFonts w:ascii="Arial" w:eastAsia="Arial" w:hAnsi="Arial" w:cs="Arial"/>
          <w:w w:val="95"/>
          <w:sz w:val="20"/>
          <w:szCs w:val="20"/>
        </w:rPr>
        <w:tab/>
      </w:r>
      <w:r>
        <w:rPr>
          <w:rFonts w:ascii="Arial" w:eastAsia="Arial" w:hAnsi="Arial" w:cs="Arial"/>
          <w:w w:val="95"/>
          <w:position w:val="2"/>
          <w:sz w:val="20"/>
          <w:szCs w:val="20"/>
        </w:rPr>
        <w:t>Figure</w:t>
      </w:r>
      <w:r>
        <w:rPr>
          <w:rFonts w:ascii="Arial" w:eastAsia="Arial" w:hAnsi="Arial" w:cs="Arial"/>
          <w:spacing w:val="25"/>
          <w:w w:val="95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position w:val="2"/>
          <w:sz w:val="20"/>
          <w:szCs w:val="20"/>
        </w:rPr>
        <w:t>3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spacing w:before="28" w:line="164" w:lineRule="exact"/>
        <w:ind w:right="1115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5" behindDoc="1" locked="0" layoutInCell="1" allowOverlap="1">
                <wp:simplePos x="0" y="0"/>
                <wp:positionH relativeFrom="page">
                  <wp:posOffset>1663700</wp:posOffset>
                </wp:positionH>
                <wp:positionV relativeFrom="paragraph">
                  <wp:posOffset>6350</wp:posOffset>
                </wp:positionV>
                <wp:extent cx="1210310" cy="1879600"/>
                <wp:effectExtent l="0" t="0" r="0" b="0"/>
                <wp:wrapNone/>
                <wp:docPr id="447" name="群組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09600" cy="1878840"/>
                          <a:chOff x="0" y="0"/>
                          <a:chExt cx="0" cy="0"/>
                        </a:xfrm>
                      </wpg:grpSpPr>
                      <wpg:grpSp>
                        <wpg:cNvPr id="448" name="群組 448"/>
                        <wpg:cNvGrpSpPr/>
                        <wpg:grpSpPr>
                          <a:xfrm rot="10800000">
                            <a:off x="86400" y="1033200"/>
                            <a:ext cx="1080000" cy="731520"/>
                            <a:chOff x="0" y="0"/>
                            <a:chExt cx="0" cy="0"/>
                          </a:xfrm>
                        </wpg:grpSpPr>
                        <wps:wsp>
                          <wps:cNvPr id="449" name="手繪多邊形 449"/>
                          <wps:cNvSpPr/>
                          <wps:spPr>
                            <a:xfrm>
                              <a:off x="2334600" y="39094200"/>
                              <a:ext cx="612720" cy="415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153">
                                  <a:moveTo>
                                    <a:pt x="0" y="0"/>
                                  </a:moveTo>
                                  <a:lnTo>
                                    <a:pt x="35" y="121"/>
                                  </a:lnTo>
                                  <a:lnTo>
                                    <a:pt x="70" y="240"/>
                                  </a:lnTo>
                                  <a:lnTo>
                                    <a:pt x="105" y="353"/>
                                  </a:lnTo>
                                  <a:lnTo>
                                    <a:pt x="139" y="459"/>
                                  </a:lnTo>
                                  <a:lnTo>
                                    <a:pt x="174" y="559"/>
                                  </a:lnTo>
                                  <a:lnTo>
                                    <a:pt x="209" y="651"/>
                                  </a:lnTo>
                                  <a:lnTo>
                                    <a:pt x="243" y="736"/>
                                  </a:lnTo>
                                  <a:lnTo>
                                    <a:pt x="278" y="814"/>
                                  </a:lnTo>
                                  <a:lnTo>
                                    <a:pt x="313" y="884"/>
                                  </a:lnTo>
                                  <a:lnTo>
                                    <a:pt x="348" y="945"/>
                                  </a:lnTo>
                                  <a:lnTo>
                                    <a:pt x="382" y="996"/>
                                  </a:lnTo>
                                  <a:lnTo>
                                    <a:pt x="452" y="1069"/>
                                  </a:lnTo>
                                  <a:lnTo>
                                    <a:pt x="521" y="1109"/>
                                  </a:lnTo>
                                  <a:lnTo>
                                    <a:pt x="591" y="1131"/>
                                  </a:lnTo>
                                  <a:lnTo>
                                    <a:pt x="660" y="1142"/>
                                  </a:lnTo>
                                  <a:lnTo>
                                    <a:pt x="729" y="1147"/>
                                  </a:lnTo>
                                  <a:lnTo>
                                    <a:pt x="799" y="1150"/>
                                  </a:lnTo>
                                  <a:lnTo>
                                    <a:pt x="868" y="1151"/>
                                  </a:lnTo>
                                  <a:lnTo>
                                    <a:pt x="903" y="1151"/>
                                  </a:lnTo>
                                  <a:lnTo>
                                    <a:pt x="938" y="1152"/>
                                  </a:lnTo>
                                  <a:lnTo>
                                    <a:pt x="972" y="1152"/>
                                  </a:lnTo>
                                  <a:lnTo>
                                    <a:pt x="1007" y="1152"/>
                                  </a:lnTo>
                                  <a:lnTo>
                                    <a:pt x="1076" y="1152"/>
                                  </a:lnTo>
                                  <a:lnTo>
                                    <a:pt x="1111" y="1152"/>
                                  </a:lnTo>
                                  <a:lnTo>
                                    <a:pt x="1146" y="1152"/>
                                  </a:lnTo>
                                  <a:lnTo>
                                    <a:pt x="1180" y="1152"/>
                                  </a:lnTo>
                                  <a:lnTo>
                                    <a:pt x="1215" y="1152"/>
                                  </a:lnTo>
                                  <a:lnTo>
                                    <a:pt x="1250" y="1152"/>
                                  </a:lnTo>
                                  <a:lnTo>
                                    <a:pt x="1285" y="1152"/>
                                  </a:lnTo>
                                  <a:lnTo>
                                    <a:pt x="1319" y="1152"/>
                                  </a:lnTo>
                                  <a:lnTo>
                                    <a:pt x="1389" y="1151"/>
                                  </a:lnTo>
                                  <a:lnTo>
                                    <a:pt x="1458" y="1150"/>
                                  </a:lnTo>
                                  <a:lnTo>
                                    <a:pt x="1493" y="1149"/>
                                  </a:lnTo>
                                  <a:lnTo>
                                    <a:pt x="1528" y="1149"/>
                                  </a:lnTo>
                                  <a:lnTo>
                                    <a:pt x="1562" y="1148"/>
                                  </a:lnTo>
                                  <a:lnTo>
                                    <a:pt x="1597" y="1147"/>
                                  </a:lnTo>
                                  <a:lnTo>
                                    <a:pt x="1632" y="1146"/>
                                  </a:lnTo>
                                  <a:lnTo>
                                    <a:pt x="1666" y="1144"/>
                                  </a:lnTo>
                                  <a:lnTo>
                                    <a:pt x="1701" y="1141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00D2E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50" name="群組 450"/>
                        <wpg:cNvGrpSpPr/>
                        <wpg:grpSpPr>
                          <a:xfrm>
                            <a:off x="43200" y="68040"/>
                            <a:ext cx="0" cy="1698480"/>
                            <a:chOff x="0" y="0"/>
                            <a:chExt cx="0" cy="0"/>
                          </a:xfrm>
                        </wpg:grpSpPr>
                        <wps:wsp>
                          <wps:cNvPr id="451" name="直線接點 451"/>
                          <wps:cNvCnPr/>
                          <wps:spPr>
                            <a:xfrm flipV="1">
                              <a:off x="0" y="0"/>
                              <a:ext cx="0" cy="1698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52" name="群組 452"/>
                        <wpg:cNvGrpSpPr/>
                        <wpg:grpSpPr>
                          <a:xfrm rot="10800000">
                            <a:off x="0" y="17672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53" name="直線接點 453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54" name="群組 454"/>
                        <wpg:cNvGrpSpPr/>
                        <wpg:grpSpPr>
                          <a:xfrm rot="10800000">
                            <a:off x="0" y="142740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55" name="直線接點 455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56" name="群組 456"/>
                        <wpg:cNvGrpSpPr/>
                        <wpg:grpSpPr>
                          <a:xfrm>
                            <a:off x="0" y="1087920"/>
                            <a:ext cx="1209600" cy="0"/>
                            <a:chOff x="0" y="0"/>
                            <a:chExt cx="0" cy="0"/>
                          </a:xfrm>
                        </wpg:grpSpPr>
                        <wps:wsp>
                          <wps:cNvPr id="457" name="直線接點 457"/>
                          <wps:cNvCnPr/>
                          <wps:spPr>
                            <a:xfrm>
                              <a:off x="0" y="0"/>
                              <a:ext cx="12096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58" name="群組 458"/>
                        <wpg:cNvGrpSpPr/>
                        <wpg:grpSpPr>
                          <a:xfrm rot="10800000">
                            <a:off x="0" y="74736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59" name="直線接點 459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60" name="群組 460"/>
                        <wpg:cNvGrpSpPr/>
                        <wpg:grpSpPr>
                          <a:xfrm rot="10800000">
                            <a:off x="0" y="40752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61" name="直線接點 461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62" name="群組 462"/>
                        <wpg:cNvGrpSpPr/>
                        <wpg:grpSpPr>
                          <a:xfrm rot="10800000">
                            <a:off x="0" y="68040"/>
                            <a:ext cx="43920" cy="0"/>
                            <a:chOff x="0" y="0"/>
                            <a:chExt cx="0" cy="0"/>
                          </a:xfrm>
                        </wpg:grpSpPr>
                        <wps:wsp>
                          <wps:cNvPr id="463" name="直線接點 463"/>
                          <wps:cNvCnPr/>
                          <wps:spPr>
                            <a:xfrm flipH="1">
                              <a:off x="0" y="0"/>
                              <a:ext cx="4392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64" name="群組 464"/>
                        <wpg:cNvGrpSpPr/>
                        <wpg:grpSpPr>
                          <a:xfrm>
                            <a:off x="43200" y="1835280"/>
                            <a:ext cx="877680" cy="0"/>
                            <a:chOff x="0" y="0"/>
                            <a:chExt cx="0" cy="0"/>
                          </a:xfrm>
                        </wpg:grpSpPr>
                        <wps:wsp>
                          <wps:cNvPr id="465" name="直線接點 465"/>
                          <wps:cNvCnPr/>
                          <wps:spPr>
                            <a:xfrm>
                              <a:off x="0" y="0"/>
                              <a:ext cx="8776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66" name="群組 466"/>
                        <wpg:cNvGrpSpPr/>
                        <wpg:grpSpPr>
                          <a:xfrm>
                            <a:off x="8640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67" name="直線接點 467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68" name="群組 468"/>
                        <wpg:cNvGrpSpPr/>
                        <wpg:grpSpPr>
                          <a:xfrm>
                            <a:off x="41832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69" name="直線接點 469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70" name="群組 470"/>
                        <wpg:cNvGrpSpPr/>
                        <wpg:grpSpPr>
                          <a:xfrm>
                            <a:off x="66996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71" name="直線接點 471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72" name="群組 472"/>
                        <wpg:cNvGrpSpPr/>
                        <wpg:grpSpPr>
                          <a:xfrm>
                            <a:off x="92124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473" name="直線接點 473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74" name="群組 474"/>
                        <wpg:cNvGrpSpPr/>
                        <wpg:grpSpPr>
                          <a:xfrm rot="10800000">
                            <a:off x="43200" y="0"/>
                            <a:ext cx="1166400" cy="1834560"/>
                            <a:chOff x="0" y="0"/>
                            <a:chExt cx="0" cy="0"/>
                          </a:xfrm>
                        </wpg:grpSpPr>
                        <wps:wsp>
                          <wps:cNvPr id="475" name="手繪多邊形 475"/>
                          <wps:cNvSpPr/>
                          <wps:spPr>
                            <a:xfrm>
                              <a:off x="2310120" y="38508480"/>
                              <a:ext cx="661680" cy="104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838" h="2890">
                                  <a:moveTo>
                                    <a:pt x="0" y="2889"/>
                                  </a:moveTo>
                                  <a:lnTo>
                                    <a:pt x="1837" y="2889"/>
                                  </a:lnTo>
                                  <a:lnTo>
                                    <a:pt x="18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9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76" name="群組 476"/>
                        <wpg:cNvGrpSpPr/>
                        <wpg:grpSpPr>
                          <a:xfrm rot="10800000">
                            <a:off x="86400" y="805680"/>
                            <a:ext cx="1080000" cy="928440"/>
                            <a:chOff x="0" y="0"/>
                            <a:chExt cx="0" cy="0"/>
                          </a:xfrm>
                        </wpg:grpSpPr>
                        <wps:wsp>
                          <wps:cNvPr id="477" name="手繪多邊形 477"/>
                          <wps:cNvSpPr/>
                          <wps:spPr>
                            <a:xfrm>
                              <a:off x="2334600" y="38965320"/>
                              <a:ext cx="612720" cy="5266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463">
                                  <a:moveTo>
                                    <a:pt x="0" y="1462"/>
                                  </a:moveTo>
                                  <a:lnTo>
                                    <a:pt x="70" y="1461"/>
                                  </a:lnTo>
                                  <a:lnTo>
                                    <a:pt x="139" y="1457"/>
                                  </a:lnTo>
                                  <a:lnTo>
                                    <a:pt x="209" y="1451"/>
                                  </a:lnTo>
                                  <a:lnTo>
                                    <a:pt x="278" y="1444"/>
                                  </a:lnTo>
                                  <a:lnTo>
                                    <a:pt x="348" y="1436"/>
                                  </a:lnTo>
                                  <a:lnTo>
                                    <a:pt x="417" y="1428"/>
                                  </a:lnTo>
                                  <a:lnTo>
                                    <a:pt x="486" y="1418"/>
                                  </a:lnTo>
                                  <a:lnTo>
                                    <a:pt x="556" y="1406"/>
                                  </a:lnTo>
                                  <a:lnTo>
                                    <a:pt x="625" y="1394"/>
                                  </a:lnTo>
                                  <a:lnTo>
                                    <a:pt x="695" y="1379"/>
                                  </a:lnTo>
                                  <a:lnTo>
                                    <a:pt x="764" y="1362"/>
                                  </a:lnTo>
                                  <a:lnTo>
                                    <a:pt x="833" y="1343"/>
                                  </a:lnTo>
                                  <a:lnTo>
                                    <a:pt x="903" y="1322"/>
                                  </a:lnTo>
                                  <a:lnTo>
                                    <a:pt x="972" y="1298"/>
                                  </a:lnTo>
                                  <a:lnTo>
                                    <a:pt x="1042" y="1270"/>
                                  </a:lnTo>
                                  <a:lnTo>
                                    <a:pt x="1111" y="1239"/>
                                  </a:lnTo>
                                  <a:lnTo>
                                    <a:pt x="1180" y="1203"/>
                                  </a:lnTo>
                                  <a:lnTo>
                                    <a:pt x="1250" y="1160"/>
                                  </a:lnTo>
                                  <a:lnTo>
                                    <a:pt x="1319" y="1107"/>
                                  </a:lnTo>
                                  <a:lnTo>
                                    <a:pt x="1389" y="1039"/>
                                  </a:lnTo>
                                  <a:lnTo>
                                    <a:pt x="1458" y="946"/>
                                  </a:lnTo>
                                  <a:lnTo>
                                    <a:pt x="1493" y="887"/>
                                  </a:lnTo>
                                  <a:lnTo>
                                    <a:pt x="1528" y="816"/>
                                  </a:lnTo>
                                  <a:lnTo>
                                    <a:pt x="1562" y="731"/>
                                  </a:lnTo>
                                  <a:lnTo>
                                    <a:pt x="1597" y="626"/>
                                  </a:lnTo>
                                  <a:lnTo>
                                    <a:pt x="1632" y="488"/>
                                  </a:lnTo>
                                  <a:lnTo>
                                    <a:pt x="1666" y="297"/>
                                  </a:ln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F59444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78" name="群組 478"/>
                        <wpg:cNvGrpSpPr/>
                        <wpg:grpSpPr>
                          <a:xfrm rot="10800000">
                            <a:off x="86400" y="117000"/>
                            <a:ext cx="1080000" cy="882720"/>
                            <a:chOff x="0" y="0"/>
                            <a:chExt cx="0" cy="0"/>
                          </a:xfrm>
                        </wpg:grpSpPr>
                        <wps:wsp>
                          <wps:cNvPr id="479" name="手繪多邊形 479"/>
                          <wps:cNvSpPr/>
                          <wps:spPr>
                            <a:xfrm>
                              <a:off x="2334600" y="38574720"/>
                              <a:ext cx="612720" cy="500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391">
                                  <a:moveTo>
                                    <a:pt x="0" y="321"/>
                                  </a:moveTo>
                                  <a:lnTo>
                                    <a:pt x="35" y="442"/>
                                  </a:lnTo>
                                  <a:lnTo>
                                    <a:pt x="70" y="560"/>
                                  </a:lnTo>
                                  <a:lnTo>
                                    <a:pt x="105" y="672"/>
                                  </a:lnTo>
                                  <a:lnTo>
                                    <a:pt x="139" y="776"/>
                                  </a:lnTo>
                                  <a:lnTo>
                                    <a:pt x="174" y="873"/>
                                  </a:lnTo>
                                  <a:lnTo>
                                    <a:pt x="209" y="961"/>
                                  </a:lnTo>
                                  <a:lnTo>
                                    <a:pt x="243" y="1043"/>
                                  </a:lnTo>
                                  <a:lnTo>
                                    <a:pt x="278" y="1118"/>
                                  </a:lnTo>
                                  <a:lnTo>
                                    <a:pt x="313" y="1184"/>
                                  </a:lnTo>
                                  <a:lnTo>
                                    <a:pt x="348" y="1241"/>
                                  </a:lnTo>
                                  <a:lnTo>
                                    <a:pt x="417" y="1324"/>
                                  </a:lnTo>
                                  <a:lnTo>
                                    <a:pt x="486" y="1369"/>
                                  </a:lnTo>
                                  <a:lnTo>
                                    <a:pt x="556" y="1387"/>
                                  </a:lnTo>
                                  <a:lnTo>
                                    <a:pt x="591" y="1390"/>
                                  </a:lnTo>
                                  <a:lnTo>
                                    <a:pt x="625" y="1390"/>
                                  </a:lnTo>
                                  <a:lnTo>
                                    <a:pt x="695" y="1383"/>
                                  </a:lnTo>
                                  <a:lnTo>
                                    <a:pt x="764" y="1370"/>
                                  </a:lnTo>
                                  <a:lnTo>
                                    <a:pt x="833" y="1353"/>
                                  </a:lnTo>
                                  <a:lnTo>
                                    <a:pt x="903" y="1333"/>
                                  </a:lnTo>
                                  <a:lnTo>
                                    <a:pt x="972" y="1309"/>
                                  </a:lnTo>
                                  <a:lnTo>
                                    <a:pt x="1042" y="1281"/>
                                  </a:lnTo>
                                  <a:lnTo>
                                    <a:pt x="1111" y="1250"/>
                                  </a:lnTo>
                                  <a:lnTo>
                                    <a:pt x="1180" y="1214"/>
                                  </a:lnTo>
                                  <a:lnTo>
                                    <a:pt x="1250" y="1171"/>
                                  </a:lnTo>
                                  <a:lnTo>
                                    <a:pt x="1319" y="1118"/>
                                  </a:lnTo>
                                  <a:lnTo>
                                    <a:pt x="1389" y="1049"/>
                                  </a:lnTo>
                                  <a:lnTo>
                                    <a:pt x="1458" y="955"/>
                                  </a:lnTo>
                                  <a:lnTo>
                                    <a:pt x="1493" y="896"/>
                                  </a:lnTo>
                                  <a:lnTo>
                                    <a:pt x="1528" y="824"/>
                                  </a:lnTo>
                                  <a:lnTo>
                                    <a:pt x="1562" y="739"/>
                                  </a:lnTo>
                                  <a:lnTo>
                                    <a:pt x="1597" y="632"/>
                                  </a:lnTo>
                                  <a:lnTo>
                                    <a:pt x="1632" y="493"/>
                                  </a:lnTo>
                                  <a:lnTo>
                                    <a:pt x="1666" y="301"/>
                                  </a:ln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A7242C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80" name="群組 480"/>
                        <wpg:cNvGrpSpPr/>
                        <wpg:grpSpPr>
                          <a:xfrm>
                            <a:off x="461520" y="0"/>
                            <a:ext cx="0" cy="1834560"/>
                            <a:chOff x="0" y="0"/>
                            <a:chExt cx="0" cy="0"/>
                          </a:xfrm>
                        </wpg:grpSpPr>
                        <wps:wsp>
                          <wps:cNvPr id="481" name="直線接點 481"/>
                          <wps:cNvCnPr/>
                          <wps:spPr>
                            <a:xfrm flipV="1">
                              <a:off x="0" y="0"/>
                              <a:ext cx="0" cy="183456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739665" id="群組 447" o:spid="_x0000_s1026" style="position:absolute;margin-left:131pt;margin-top:.5pt;width:95.3pt;height:148pt;rotation:180;z-index:-50331638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">
                <v:group id="群組 448" o:spid="_x0000_s1027" style="position:absolute;left:86400;top:1033200;width:1080000;height:7315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UqlMAAAADcAAAADwAAAGRycy9kb3ducmV2LnhtbERPTYvCMBC9L/gfwgje&#10;1lStItUoIizb08Kq4HVoxqbaTEoStf57c1jY4+N9r7e9bcWDfGgcK5iMMxDEldMN1wpOx6/PJYgQ&#10;kTW2jknBiwJsN4OPNRbaPfmXHodYixTCoUAFJsaukDJUhiyGseuIE3dx3mJM0NdSe3ymcNvKaZYt&#10;pMWGU4PBjvaGqtvhbhXoPMxOVJY7P/25HufN/NvUl7NSo2G/W4GI1Md/8Z+71AryPK1NZ9IRkJ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RtSqUwAAAANwAAAAPAAAA&#10;AAAAAAAAAAAAAKoCAABkcnMvZG93bnJldi54bWxQSwUGAAAAAAQABAD6AAAAlwMAAAAA&#10;">
                  <v:shape id="手繪多邊形 449" o:spid="_x0000_s1028" style="position:absolute;left:2334600;top:39094200;width:612720;height:415080;visibility:visible;mso-wrap-style:square;v-text-anchor:top" coordsize="170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aHesMA&#10;AADcAAAADwAAAGRycy9kb3ducmV2LnhtbESPQYvCMBSE78L+h/AWvGkaKatbjSKC6GUF6168PZpn&#10;W7Z5KU1W6783guBxmJlvmMWqt424UudrxxrUOAFBXDhTc6nh97QdzUD4gGywcUwa7uRhtfwYLDAz&#10;7sZHuuahFBHCPkMNVQhtJqUvKrLox64ljt7FdRZDlF0pTYe3CLeNnCTJl7RYc1yosKVNRcVf/m81&#10;/LBXajI9N4f7ns+p2qj1ziith5/9eg4iUB/e4Vd7bzSk6Tc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aHesMAAADcAAAADwAAAAAAAAAAAAAAAACYAgAAZHJzL2Rv&#10;d25yZXYueG1sUEsFBgAAAAAEAAQA9QAAAIgDAAAAAA==&#10;" path="m,l35,121,70,240r35,113l139,459r35,100l209,651r34,85l278,814r35,70l348,945r34,51l452,1069r69,40l591,1131r69,11l729,1147r70,3l868,1151r35,l938,1152r34,l1007,1152r69,l1111,1152r35,l1180,1152r35,l1250,1152r35,l1319,1152r70,-1l1458,1150r35,-1l1528,1149r34,-1l1597,1147r35,-1l1666,1144r35,-3e" filled="f" strokecolor="#00d2ef" strokeweight=".39mm">
                    <v:path arrowok="t"/>
                  </v:shape>
                </v:group>
                <v:group id="群組 450" o:spid="_x0000_s1029" style="position:absolute;left:43200;top:68040;width:0;height:1698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line id="直線接點 451" o:spid="_x0000_s1030" style="position:absolute;flip:y;visibility:visible;mso-wrap-style:square" from="0,0" to="0,169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WZ1cUAAADcAAAADwAAAGRycy9kb3ducmV2LnhtbESPT2sCMRTE70K/Q3gFb5q1/qFsjWIF&#10;xYoXtVB6e2xed0M3L9sk6vrtG0HwOMzMb5jpvLW1OJMPxrGCQT8DQVw4bbhU8Hlc9V5BhIissXZM&#10;Cq4UYD576kwx1+7CezofYikShEOOCqoYm1zKUFRkMfRdQ5y8H+ctxiR9KbXHS4LbWr5k2URaNJwW&#10;KmxoWVHxezhZBRqH5sTrxebrY/c+8sZvi+/xn1Ld53bxBiJSGx/he3ujFYzGA7idS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WZ1cUAAADcAAAADwAAAAAAAAAA&#10;AAAAAAChAgAAZHJzL2Rvd25yZXYueG1sUEsFBgAAAAAEAAQA+QAAAJMDAAAAAA==&#10;" strokeweight=".19mm"/>
                </v:group>
                <v:group id="群組 452" o:spid="_x0000_s1031" style="position:absolute;top:17672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YSLo8QAAADcAAAA&#10;DwAAAAAAAAAAAAAAAACqAgAAZHJzL2Rvd25yZXYueG1sUEsFBgAAAAAEAAQA+gAAAJsDAAAAAA==&#10;">
                  <v:line id="直線接點 453" o:spid="_x0000_s1032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uiOcUAAADcAAAADwAAAGRycy9kb3ducmV2LnhtbESPT2sCMRTE74LfITzBW83WP6WsRtGC&#10;oqWXbgult8fmuRu6edkmUddvbwoFj8PM/IZZrDrbiDP5YBwreBxlIIhLpw1XCj4/tg/PIEJE1tg4&#10;JgVXCrBa9nsLzLW78Dudi1iJBOGQo4I6xjaXMpQ1WQwj1xIn7+i8xZikr6T2eElw28hxlj1Ji4bT&#10;Qo0tvdRU/hQnq0DjxJx4t95/Hd42U2/8a/k9+1VqOOjWcxCRungP/7f3WsF0NoG/M+k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uiOcUAAADcAAAADwAAAAAAAAAA&#10;AAAAAAChAgAAZHJzL2Rvd25yZXYueG1sUEsFBgAAAAAEAAQA+QAAAJMDAAAAAA==&#10;" strokeweight=".19mm"/>
                </v:group>
                <v:group id="群組 454" o:spid="_x0000_s1033" style="position:absolute;top:142740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SG2TMMAAADcAAAADwAAAGRycy9kb3ducmV2LnhtbESPQWsCMRSE7wX/Q3iC&#10;t5pVd6VsjSJCcU9CVfD62Dw3225eliTV9d+bQqHHYWa+YVabwXbiRj60jhXMphkI4trplhsF59PH&#10;6xuIEJE1do5JwYMCbNajlxWW2t35k27H2IgE4VCiAhNjX0oZakMWw9T1xMm7Om8xJukbqT3eE9x2&#10;cp5lS2mx5bRgsKedofr7+GMV6DwszlRVWz8/fJ2Kttib5npRajIetu8gIg3xP/zXrrSCvMjh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IbZMwwAAANwAAAAP&#10;AAAAAAAAAAAAAAAAAKoCAABkcnMvZG93bnJldi54bWxQSwUGAAAAAAQABAD6AAAAmgMAAAAA&#10;">
                  <v:line id="直線接點 455" o:spid="_x0000_s1034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6f1sUAAADcAAAADwAAAGRycy9kb3ducmV2LnhtbESPT2sCMRTE74LfIbxCbzXb1hXZGkUF&#10;xRYv/gHp7bF53Q3dvGyTqOu3bwoFj8PM/IaZzDrbiAv5YBwreB5kIIhLpw1XCo6H1dMYRIjIGhvH&#10;pOBGAWbTfm+ChXZX3tFlHyuRIBwKVFDH2BZShrImi2HgWuLkfTlvMSbpK6k9XhPcNvIly0bSouG0&#10;UGNLy5rK7/3ZKtD4as68nm9O79vF0Bv/UX7mP0o9PnTzNxCRungP/7c3WsEwz+HvTDoC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6f1sUAAADcAAAADwAAAAAAAAAA&#10;AAAAAAChAgAAZHJzL2Rvd25yZXYueG1sUEsFBgAAAAAEAAQA+QAAAJMDAAAAAA==&#10;" strokeweight=".19mm"/>
                </v:group>
                <v:group id="群組 456" o:spid="_x0000_s1035" style="position:absolute;top:1087920;width:12096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line id="直線接點 457" o:spid="_x0000_s1036" style="position:absolute;visibility:visible;mso-wrap-style:square" from="0,0" to="1209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S05sYAAADcAAAADwAAAGRycy9kb3ducmV2LnhtbESPS4vCQBCE7wv+h6GFva0T1yfRUSSw&#10;TwTxdfDWZtokmOnJZkbN/vudBcFjUVVfUdN5Y0pxpdoVlhV0OxEI4tTqgjMFu+3byxiE88gaS8uk&#10;4JcczGetpynG2t54TdeNz0SAsItRQe59FUvp0pwMuo6tiIN3srVBH2SdSV3jLcBNKV+jaCgNFhwW&#10;cqwoySk9by5GQfLR7w17TbL8Odjd99f+fZVdjiulntvNYgLCU+Mf4Xv7UyvoD0bwfyYc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EtObGAAAA3AAAAA8AAAAAAAAA&#10;AAAAAAAAoQIAAGRycy9kb3ducmV2LnhtbFBLBQYAAAAABAAEAPkAAACUAwAAAAA=&#10;" strokeweight=".19mm"/>
                </v:group>
                <v:group id="群組 458" o:spid="_x0000_s1037" style="position:absolute;top:74736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y8ScAAAADcAAAADwAAAGRycy9kb3ducmV2LnhtbERPy4rCMBTdC/MP4Q64&#10;09RHZegYRQSxK8EHzPbSXJuOzU1Jonb+frIQXB7Oe7nubSse5EPjWMFknIEgrpxuuFZwOe9GXyBC&#10;RNbYOiYFfxRgvfoYLLHQ7slHepxiLVIIhwIVmBi7QspQGbIYxq4jTtzVeYsxQV9L7fGZwm0rp1m2&#10;kBYbTg0GO9oaqm6nu1Wg52F2obLc+Onh95w3+d7U1x+lhp/95htEpD6+xS93qRXM87Q2nUlHQK7+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bLxJwAAAANwAAAAPAAAA&#10;AAAAAAAAAAAAAKoCAABkcnMvZG93bnJldi54bWxQSwUGAAAAAAQABAD6AAAAlwMAAAAA&#10;">
                  <v:line id="直線接點 459" o:spid="_x0000_s1038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V08UAAADcAAAADwAAAGRycy9kb3ducmV2LnhtbESPT2sCMRTE70K/Q3iF3mq2VkW3RlGh&#10;RUsv/oHS22Pzuhu6eVmTqOu3N0LB4zAzv2Ems9bW4kQ+GMcKXroZCOLCacOlgv3u/XkEIkRkjbVj&#10;UnChALPpQ2eCuXZn3tBpG0uRIBxyVFDF2ORShqIii6HrGuLk/TpvMSbpS6k9nhPc1rKXZUNp0XBa&#10;qLChZUXF3/ZoFWh8NUf+mK++11+Lvjf+s/gZHJR6emznbyAitfEe/m+vtIL+YAy3M+kIy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OV08UAAADcAAAADwAAAAAAAAAA&#10;AAAAAAChAgAAZHJzL2Rvd25yZXYueG1sUEsFBgAAAAAEAAQA+QAAAJMDAAAAAA==&#10;" strokeweight=".19mm"/>
                </v:group>
                <v:group id="群組 460" o:spid="_x0000_s1039" style="position:absolute;top:40752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Z68sAAAADcAAAADwAAAGRycy9kb3ducmV2LnhtbERPTYvCMBC9C/sfwizs&#10;TVNdFalGkQWxJ0EreB2asak2k5JktfvvNwfB4+N9rza9bcWDfGgcKxiPMhDEldMN1wrO5W64ABEi&#10;ssbWMSn4owCb9cdghbl2Tz7S4xRrkUI45KjAxNjlUobKkMUwch1x4q7OW4wJ+lpqj88Ubls5ybK5&#10;tNhwajDY0Y+h6n76tQr0NHyfqSi2fnK4lbNmtjf19aLU12e/XYKI1Me3+OUutILpPM1PZ9IRkOt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kdnrywAAAANwAAAAPAAAA&#10;AAAAAAAAAAAAAKoCAABkcnMvZG93bnJldi54bWxQSwUGAAAAAAQABAD6AAAAlwMAAAAA&#10;">
                  <v:line id="直線接點 461" o:spid="_x0000_s1040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TaMUAAADcAAAADwAAAGRycy9kb3ducmV2LnhtbESPT2sCMRTE70K/Q3gFb5q1/qFsjWIF&#10;xYoXtVB6e2xed0M3L9sk6vrtG0HwOMzMb5jpvLW1OJMPxrGCQT8DQVw4bbhU8Hlc9V5BhIissXZM&#10;Cq4UYD576kwx1+7CezofYikShEOOCqoYm1zKUFRkMfRdQ5y8H+ctxiR9KbXHS4LbWr5k2URaNJwW&#10;KmxoWVHxezhZBRqH5sTrxebrY/c+8sZvi+/xn1Ld53bxBiJSGx/he3ujFYwmA7idSUdAz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lTaMUAAADcAAAADwAAAAAAAAAA&#10;AAAAAAChAgAAZHJzL2Rvd25yZXYueG1sUEsFBgAAAAAEAAQA+QAAAJMDAAAAAA==&#10;" strokeweight=".19mm"/>
                </v:group>
                <v:group id="群組 462" o:spid="_x0000_s1041" style="position:absolute;top:68040;width:4392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+hBHsQAAADcAAAA&#10;DwAAAAAAAAAAAAAAAACqAgAAZHJzL2Rvd25yZXYueG1sUEsFBgAAAAAEAAQA+gAAAJsDAAAAAA==&#10;">
                  <v:line id="直線接點 463" o:spid="_x0000_s1042" style="position:absolute;flip:x;visibility:visible;mso-wrap-style:square" from="0,0" to="439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dohMUAAADcAAAADwAAAGRycy9kb3ducmV2LnhtbESPQWsCMRSE74L/ITzBm2arVspqFC0o&#10;WnrptlB6e2yeu6Gbl20Sdf33plDocZiZb5jlurONuJAPxrGCh3EGgrh02nCl4ON9N3oCESKyxsYx&#10;KbhRgPWq31tirt2V3+hSxEokCIccFdQxtrmUoazJYhi7ljh5J+ctxiR9JbXHa4LbRk6ybC4tGk4L&#10;Nbb0XFP5XZytAo1Tc+b95vB5fN3OvPEv5dfjj1LDQbdZgIjUxf/wX/ugFczmU/g9k46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dohMUAAADcAAAADwAAAAAAAAAA&#10;AAAAAAChAgAAZHJzL2Rvd25yZXYueG1sUEsFBgAAAAAEAAQA+QAAAJMDAAAAAA==&#10;" strokeweight=".19mm"/>
                </v:group>
                <v:group id="群組 464" o:spid="_x0000_s1043" style="position:absolute;left:43200;top:1835280;width:8776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line id="直線接點 465" o:spid="_x0000_s1044" style="position:absolute;visibility:visible;mso-wrap-style:square" from="0,0" to="877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ZFt8cAAADcAAAADwAAAGRycy9kb3ducmV2LnhtbESPW2vCQBSE3wv+h+UIfasbb0Giq5SA&#10;vYgg3h58O2aPSWj2bJpdNf333ULBx2FmvmFmi9ZU4kaNKy0r6PciEMSZ1SXnCg775csEhPPIGivL&#10;pOCHHCzmnacZJtreeUu3nc9FgLBLUEHhfZ1I6bKCDLqerYmDd7GNQR9kk0vd4D3ATSUHURRLgyWH&#10;hQJrSgvKvnZXoyB9Hw3jYZuuv0/2sPo8vm3y63mj1HO3fZ2C8NT6R/i//aEVjOIx/J0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NkW3xwAAANwAAAAPAAAAAAAA&#10;AAAAAAAAAKECAABkcnMvZG93bnJldi54bWxQSwUGAAAAAAQABAD5AAAAlQMAAAAA&#10;" strokeweight=".19mm"/>
                </v:group>
                <v:group id="群組 466" o:spid="_x0000_s1045" style="position:absolute;left:8640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<v:line id="直線接點 467" o:spid="_x0000_s1046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h+W8cAAADcAAAADwAAAGRycy9kb3ducmV2LnhtbESPT2vCQBTE74V+h+UVvNVNVWJJXUUC&#10;/kWQWnvo7TX7mgSzb2N21fjtXUHocZiZ3zCjSWsqcabGlZYVvHUjEMSZ1SXnCvZfs9d3EM4ja6ws&#10;k4IrOZiMn59GmGh74U8673wuAoRdggoK7+tESpcVZNB1bU0cvD/bGPRBNrnUDV4C3FSyF0WxNFhy&#10;WCiwprSg7LA7GQXpYtCP+226Of7Y/Xr1Pd/mp9+tUp2XdvoBwlPr/8OP9lIrGMRDuJ8JR0C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qH5bxwAAANwAAAAPAAAAAAAA&#10;AAAAAAAAAKECAABkcnMvZG93bnJldi54bWxQSwUGAAAAAAQABAD5AAAAlQMAAAAA&#10;" strokeweight=".19mm"/>
                </v:group>
                <v:group id="群組 468" o:spid="_x0000_s1047" style="position:absolute;left:41832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line id="直線接點 469" o:spid="_x0000_s1048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PsscAAADcAAAADwAAAGRycy9kb3ducmV2LnhtbESPT2vCQBTE74V+h+UVvNVNVYJNXUUC&#10;/kWQWnvo7TX7mgSzb2N21fjtXUHocZiZ3zCjSWsqcabGlZYVvHUjEMSZ1SXnCvZfs9chCOeRNVaW&#10;ScGVHEzGz08jTLS98Ceddz4XAcIuQQWF93UipcsKMui6tiYO3p9tDPogm1zqBi8BbirZi6JYGiw5&#10;LBRYU1pQdtidjIJ0MejH/TbdHH/sfr36nm/z0+9Wqc5LO/0A4an1/+FHe6kVDOJ3uJ8JR0C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e0+yxwAAANwAAAAPAAAAAAAA&#10;AAAAAAAAAKECAABkcnMvZG93bnJldi54bWxQSwUGAAAAAAQABAD5AAAAlQMAAAAA&#10;" strokeweight=".19mm"/>
                </v:group>
                <v:group id="群組 470" o:spid="_x0000_s1049" style="position:absolute;left:66996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line id="直線接點 471" o:spid="_x0000_s1050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VaccAAADcAAAADwAAAGRycy9kb3ducmV2LnhtbESPW2vCQBSE3wX/w3KEvunGKlZiNiKB&#10;XhHE24Nvp9nTJJg9m2ZXTf99tyD0cZiZb5hk2ZlaXKl1lWUF41EEgji3uuJCwWH/PJyDcB5ZY22Z&#10;FPyQg2Xa7yUYa3vjLV13vhABwi5GBaX3TSyly0sy6Ea2IQ7el20N+iDbQuoWbwFuavkYRTNpsOKw&#10;UGJDWUn5eXcxCrLX6WQ26bL198kePt6PL5vi8rlR6mHQrRYgPHX+P3xvv2kF06cx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1NVpxwAAANwAAAAPAAAAAAAA&#10;AAAAAAAAAKECAABkcnMvZG93bnJldi54bWxQSwUGAAAAAAQABAD5AAAAlQMAAAAA&#10;" strokeweight=".19mm"/>
                </v:group>
                <v:group id="群組 472" o:spid="_x0000_s1051" style="position:absolute;left:92124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  <v:line id="直線接點 473" o:spid="_x0000_s1052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ruhccAAADcAAAADwAAAGRycy9kb3ducmV2LnhtbESPT2vCQBTE7wW/w/KE3urGRqxEVymB&#10;qi2C+O/g7Zl9JqHZtzG7avrtu4WCx2FmfsNMZq2pxI0aV1pW0O9FIIgzq0vOFex3Hy8jEM4ja6ws&#10;k4IfcjCbdp4mmGh75w3dtj4XAcIuQQWF93UipcsKMuh6tiYO3tk2Bn2QTS51g/cAN5V8jaKhNFhy&#10;WCiwprSg7Ht7NQrSxSAexm26uhzt/uvzMF/n19Naqedu+z4G4an1j/B/e6kVDN5i+DsTjoCc/g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Su6FxwAAANwAAAAPAAAAAAAA&#10;AAAAAAAAAKECAABkcnMvZG93bnJldi54bWxQSwUGAAAAAAQABAD5AAAAlQMAAAAA&#10;" strokeweight=".19mm"/>
                </v:group>
                <v:group id="群組 474" o:spid="_x0000_s1053" style="position:absolute;left:43200;width:1166400;height:18345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TqLMQAAADcAAAA&#10;DwAAAAAAAAAAAAAAAACqAgAAZHJzL2Rvd25yZXYueG1sUEsFBgAAAAAEAAQA+gAAAJsDAAAAAA==&#10;">
                  <v:shape id="手繪多邊形 475" o:spid="_x0000_s1054" style="position:absolute;left:2310120;top:38508480;width:661680;height:1040400;visibility:visible;mso-wrap-style:square;v-text-anchor:top" coordsize="1838,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5bcUA&#10;AADcAAAADwAAAGRycy9kb3ducmV2LnhtbESPUWvCQBCE3wX/w7FC3/SitbFNPcUWCj60lKb9AUtu&#10;m4Tm9mJuG+O/9wTBx2FmvmHW28E1qqcu1J4NzGcJKOLC25pLAz/fb9NHUEGQLTaeycCJAmw349Ea&#10;M+uP/EV9LqWKEA4ZGqhE2kzrUFTkMMx8Sxy9X985lCi7UtsOjxHuGr1IklQ7rDkuVNjSa0XFX/7v&#10;DNyLfvnA94O4dJcnq/3h84nT3pi7ybB7BiU0yC18be+tgeXqAS5n4hHQm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NLltxQAAANwAAAAPAAAAAAAAAAAAAAAAAJgCAABkcnMv&#10;ZG93bnJldi54bWxQSwUGAAAAAAQABAD1AAAAigMAAAAA&#10;" path="m,2889r1837,l1837,,,,,2889e" filled="f" strokeweight=".19mm">
                    <v:path arrowok="t"/>
                  </v:shape>
                </v:group>
                <v:group id="群組 476" o:spid="_x0000_s1055" style="position:absolute;left:86400;top:805680;width:1080000;height:92844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tHAwwAAANwAAAAP&#10;AAAAAAAAAAAAAAAAAKoCAABkcnMvZG93bnJldi54bWxQSwUGAAAAAAQABAD6AAAAmgMAAAAA&#10;">
                  <v:shape id="手繪多邊形 477" o:spid="_x0000_s1056" style="position:absolute;left:2334600;top:38965320;width:612720;height:526680;visibility:visible;mso-wrap-style:square;v-text-anchor:top" coordsize="1702,1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pz28QA&#10;AADcAAAADwAAAGRycy9kb3ducmV2LnhtbESPT4vCMBTE7wt+h/AEL4umiqxSjSKC6EnXv+Dt0Tzb&#10;avNSmqj1228WBI/DzPyGGU9rU4gHVS63rKDbiUAQJ1bnnCo47BftIQjnkTUWlknBixxMJ42vMcba&#10;PnlLj51PRYCwi1FB5n0ZS+mSjAy6ji2Jg3exlUEfZJVKXeEzwE0he1H0Iw3mHBYyLGmeUXLb3Y2C&#10;36G5luelvHSXW7M5reT6OKNvpVrNejYC4an2n/C7vdIK+oMB/J8JR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6c9vEAAAA3AAAAA8AAAAAAAAAAAAAAAAAmAIAAGRycy9k&#10;b3ducmV2LnhtbFBLBQYAAAAABAAEAPUAAACJAwAAAAA=&#10;" path="m,1462r70,-1l139,1457r70,-6l278,1444r70,-8l417,1428r69,-10l556,1406r69,-12l695,1379r69,-17l833,1343r70,-21l972,1298r70,-28l1111,1239r69,-36l1250,1160r69,-53l1389,1039r69,-93l1493,887r35,-71l1562,731r35,-105l1632,488r34,-191l1701,e" filled="f" strokecolor="#f59444" strokeweight=".39mm">
                    <v:path arrowok="t"/>
                  </v:shape>
                </v:group>
                <v:group id="群組 478" o:spid="_x0000_s1057" style="position:absolute;left:86400;top:117000;width:1080000;height:8827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9ngKcAAAADcAAAADwAAAGRycy9kb3ducmV2LnhtbERPy4rCMBTdD/gP4Qru&#10;xtTXzNAxighiV4IPmO2luTYdm5uSRK1/bxaCy8N5z5edbcSNfKgdKxgNMxDEpdM1VwpOx83nD4gQ&#10;kTU2jknBgwIsF72POeba3XlPt0OsRArhkKMCE2ObSxlKQxbD0LXEiTs7bzEm6CupPd5TuG3kOMu+&#10;pMWaU4PBltaGysvhahXoaZicqChWfrz7P87q2dZU5z+lBv1u9QsiUhff4pe70Aqm32ltOpOO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2eApwAAAANwAAAAPAAAA&#10;AAAAAAAAAAAAAKoCAABkcnMvZG93bnJldi54bWxQSwUGAAAAAAQABAD6AAAAlwMAAAAA&#10;">
                  <v:shape id="手繪多邊形 479" o:spid="_x0000_s1058" style="position:absolute;left:2334600;top:38574720;width:612720;height:500760;visibility:visible;mso-wrap-style:square;v-text-anchor:top" coordsize="1702,1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nvYcYA&#10;AADcAAAADwAAAGRycy9kb3ducmV2LnhtbESPW2vCQBCF3wv9D8sIfSm62yKtpq4ipRdfhGrUvg7Z&#10;MQnNzIbsVtN/7xYKfTycy8eZLXpu1Im6UHuxcDcyoEgK72opLezy1+EEVIgoDhsvZOGHAizm11cz&#10;zJw/y4ZO21iqNCIhQwtVjG2mdSgqYgwj35Ik7+g7xphkV2rX4TmNc6PvjXnQjLUkQoUtPVdUfG2/&#10;OXH39dvaHG45N/x+4JfPZT42H9beDPrlE6hIffwP/7VXzsL4cQq/Z9IR0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nvYcYAAADcAAAADwAAAAAAAAAAAAAAAACYAgAAZHJz&#10;L2Rvd25yZXYueG1sUEsFBgAAAAAEAAQA9QAAAIsDAAAAAA==&#10;" path="m,321l35,442,70,560r35,112l139,776r35,97l209,961r34,82l278,1118r35,66l348,1241r69,83l486,1369r70,18l591,1390r34,l695,1383r69,-13l833,1353r70,-20l972,1309r70,-28l1111,1250r69,-36l1250,1171r69,-53l1389,1049r69,-94l1493,896r35,-72l1562,739r35,-107l1632,493r34,-192l1701,e" filled="f" strokecolor="#a7242c" strokeweight=".39mm">
                    <v:path arrowok="t"/>
                  </v:shape>
                </v:group>
                <v:group id="群組 480" o:spid="_x0000_s1059" style="position:absolute;left:461520;width:0;height:18345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line id="直線接點 481" o:spid="_x0000_s1060" style="position:absolute;flip:y;visibility:visible;mso-wrap-style:square" from="0,0" to="0,183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1ksUAAADcAAAADwAAAGRycy9kb3ducmV2LnhtbESPQWsCMRSE74L/ITyht5rV2iKrUbTQ&#10;YqWXbgXx9tg8d4Obl20SdfvvTaHgcZiZb5j5srONuJAPxrGC0TADQVw6bbhSsPt+e5yCCBFZY+OY&#10;FPxSgOWi35tjrt2Vv+hSxEokCIccFdQxtrmUoazJYhi6ljh5R+ctxiR9JbXHa4LbRo6z7EVaNJwW&#10;amzptabyVJytAo1P5szvq83+43M98cZvy8Pzj1IPg241AxGpi/fwf3ujFUymI/g7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W1ksUAAADcAAAADwAAAAAAAAAA&#10;AAAAAAChAgAAZHJzL2Rvd25yZXYueG1sUEsFBgAAAAAEAAQA+QAAAJMDAAAAAA==&#10;" strokeweight=".19mm"/>
                </v:group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6" behindDoc="1" locked="0" layoutInCell="1" allowOverlap="1">
                <wp:simplePos x="0" y="0"/>
                <wp:positionH relativeFrom="page">
                  <wp:posOffset>3369310</wp:posOffset>
                </wp:positionH>
                <wp:positionV relativeFrom="paragraph">
                  <wp:posOffset>6350</wp:posOffset>
                </wp:positionV>
                <wp:extent cx="1210310" cy="1879600"/>
                <wp:effectExtent l="0" t="0" r="0" b="0"/>
                <wp:wrapNone/>
                <wp:docPr id="482" name="群組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209600" cy="1878840"/>
                          <a:chOff x="0" y="0"/>
                          <a:chExt cx="0" cy="0"/>
                        </a:xfrm>
                      </wpg:grpSpPr>
                      <wpg:grpSp>
                        <wpg:cNvPr id="483" name="群組 483"/>
                        <wpg:cNvGrpSpPr/>
                        <wpg:grpSpPr>
                          <a:xfrm rot="10800000">
                            <a:off x="87120" y="1730520"/>
                            <a:ext cx="1080000" cy="36720"/>
                            <a:chOff x="0" y="0"/>
                            <a:chExt cx="0" cy="0"/>
                          </a:xfrm>
                        </wpg:grpSpPr>
                        <wps:wsp>
                          <wps:cNvPr id="484" name="手繪多邊形 484"/>
                          <wps:cNvSpPr/>
                          <wps:spPr>
                            <a:xfrm>
                              <a:off x="3301920" y="39489480"/>
                              <a:ext cx="612720" cy="212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59">
                                  <a:moveTo>
                                    <a:pt x="0" y="0"/>
                                  </a:moveTo>
                                  <a:lnTo>
                                    <a:pt x="69" y="21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208" y="50"/>
                                  </a:lnTo>
                                  <a:lnTo>
                                    <a:pt x="278" y="55"/>
                                  </a:lnTo>
                                  <a:lnTo>
                                    <a:pt x="347" y="57"/>
                                  </a:lnTo>
                                  <a:lnTo>
                                    <a:pt x="417" y="58"/>
                                  </a:lnTo>
                                  <a:lnTo>
                                    <a:pt x="451" y="58"/>
                                  </a:lnTo>
                                  <a:lnTo>
                                    <a:pt x="486" y="58"/>
                                  </a:lnTo>
                                  <a:lnTo>
                                    <a:pt x="521" y="58"/>
                                  </a:lnTo>
                                  <a:lnTo>
                                    <a:pt x="555" y="58"/>
                                  </a:lnTo>
                                  <a:lnTo>
                                    <a:pt x="590" y="58"/>
                                  </a:lnTo>
                                  <a:lnTo>
                                    <a:pt x="625" y="58"/>
                                  </a:lnTo>
                                  <a:lnTo>
                                    <a:pt x="659" y="58"/>
                                  </a:lnTo>
                                  <a:lnTo>
                                    <a:pt x="694" y="58"/>
                                  </a:lnTo>
                                  <a:lnTo>
                                    <a:pt x="729" y="58"/>
                                  </a:lnTo>
                                  <a:lnTo>
                                    <a:pt x="764" y="57"/>
                                  </a:lnTo>
                                  <a:lnTo>
                                    <a:pt x="798" y="57"/>
                                  </a:lnTo>
                                  <a:lnTo>
                                    <a:pt x="833" y="56"/>
                                  </a:lnTo>
                                  <a:lnTo>
                                    <a:pt x="868" y="56"/>
                                  </a:lnTo>
                                  <a:lnTo>
                                    <a:pt x="902" y="56"/>
                                  </a:lnTo>
                                  <a:lnTo>
                                    <a:pt x="937" y="55"/>
                                  </a:lnTo>
                                  <a:lnTo>
                                    <a:pt x="972" y="55"/>
                                  </a:lnTo>
                                  <a:lnTo>
                                    <a:pt x="1006" y="54"/>
                                  </a:lnTo>
                                  <a:lnTo>
                                    <a:pt x="1041" y="54"/>
                                  </a:lnTo>
                                  <a:lnTo>
                                    <a:pt x="1076" y="53"/>
                                  </a:lnTo>
                                  <a:lnTo>
                                    <a:pt x="1111" y="53"/>
                                  </a:lnTo>
                                  <a:lnTo>
                                    <a:pt x="1145" y="52"/>
                                  </a:lnTo>
                                  <a:lnTo>
                                    <a:pt x="1180" y="52"/>
                                  </a:lnTo>
                                  <a:lnTo>
                                    <a:pt x="1215" y="51"/>
                                  </a:lnTo>
                                  <a:lnTo>
                                    <a:pt x="1249" y="51"/>
                                  </a:lnTo>
                                  <a:lnTo>
                                    <a:pt x="1284" y="51"/>
                                  </a:lnTo>
                                  <a:lnTo>
                                    <a:pt x="1319" y="50"/>
                                  </a:lnTo>
                                  <a:lnTo>
                                    <a:pt x="1354" y="50"/>
                                  </a:lnTo>
                                  <a:lnTo>
                                    <a:pt x="1388" y="50"/>
                                  </a:lnTo>
                                  <a:lnTo>
                                    <a:pt x="1423" y="50"/>
                                  </a:lnTo>
                                  <a:lnTo>
                                    <a:pt x="1458" y="49"/>
                                  </a:lnTo>
                                  <a:lnTo>
                                    <a:pt x="1492" y="49"/>
                                  </a:lnTo>
                                  <a:lnTo>
                                    <a:pt x="1527" y="49"/>
                                  </a:lnTo>
                                  <a:lnTo>
                                    <a:pt x="1562" y="48"/>
                                  </a:lnTo>
                                  <a:lnTo>
                                    <a:pt x="1596" y="48"/>
                                  </a:lnTo>
                                  <a:lnTo>
                                    <a:pt x="1631" y="47"/>
                                  </a:lnTo>
                                  <a:lnTo>
                                    <a:pt x="1666" y="46"/>
                                  </a:lnTo>
                                  <a:lnTo>
                                    <a:pt x="1701" y="44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00D2EF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85" name="群組 485"/>
                        <wpg:cNvGrpSpPr/>
                        <wpg:grpSpPr>
                          <a:xfrm>
                            <a:off x="43200" y="68040"/>
                            <a:ext cx="0" cy="1698480"/>
                            <a:chOff x="0" y="0"/>
                            <a:chExt cx="0" cy="0"/>
                          </a:xfrm>
                        </wpg:grpSpPr>
                        <wps:wsp>
                          <wps:cNvPr id="486" name="直線接點 486"/>
                          <wps:cNvCnPr/>
                          <wps:spPr>
                            <a:xfrm flipV="1">
                              <a:off x="0" y="0"/>
                              <a:ext cx="0" cy="169848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87" name="群組 487"/>
                        <wpg:cNvGrpSpPr/>
                        <wpg:grpSpPr>
                          <a:xfrm rot="10800000">
                            <a:off x="0" y="1767240"/>
                            <a:ext cx="43200" cy="0"/>
                            <a:chOff x="0" y="0"/>
                            <a:chExt cx="0" cy="0"/>
                          </a:xfrm>
                        </wpg:grpSpPr>
                        <wps:wsp>
                          <wps:cNvPr id="488" name="直線接點 488"/>
                          <wps:cNvCnPr/>
                          <wps:spPr>
                            <a:xfrm flipH="1">
                              <a:off x="0" y="0"/>
                              <a:ext cx="432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89" name="群組 489"/>
                        <wpg:cNvGrpSpPr/>
                        <wpg:grpSpPr>
                          <a:xfrm rot="10800000">
                            <a:off x="0" y="1427400"/>
                            <a:ext cx="43200" cy="0"/>
                            <a:chOff x="0" y="0"/>
                            <a:chExt cx="0" cy="0"/>
                          </a:xfrm>
                        </wpg:grpSpPr>
                        <wps:wsp>
                          <wps:cNvPr id="490" name="直線接點 490"/>
                          <wps:cNvCnPr/>
                          <wps:spPr>
                            <a:xfrm flipH="1">
                              <a:off x="0" y="0"/>
                              <a:ext cx="432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91" name="群組 491"/>
                        <wpg:cNvGrpSpPr/>
                        <wpg:grpSpPr>
                          <a:xfrm>
                            <a:off x="0" y="1087920"/>
                            <a:ext cx="1209600" cy="0"/>
                            <a:chOff x="0" y="0"/>
                            <a:chExt cx="0" cy="0"/>
                          </a:xfrm>
                        </wpg:grpSpPr>
                        <wps:wsp>
                          <wps:cNvPr id="492" name="直線接點 492"/>
                          <wps:cNvCnPr/>
                          <wps:spPr>
                            <a:xfrm>
                              <a:off x="0" y="0"/>
                              <a:ext cx="12096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93" name="群組 493"/>
                        <wpg:cNvGrpSpPr/>
                        <wpg:grpSpPr>
                          <a:xfrm rot="10800000">
                            <a:off x="0" y="747360"/>
                            <a:ext cx="43200" cy="0"/>
                            <a:chOff x="0" y="0"/>
                            <a:chExt cx="0" cy="0"/>
                          </a:xfrm>
                        </wpg:grpSpPr>
                        <wps:wsp>
                          <wps:cNvPr id="494" name="直線接點 494"/>
                          <wps:cNvCnPr/>
                          <wps:spPr>
                            <a:xfrm flipH="1">
                              <a:off x="0" y="0"/>
                              <a:ext cx="432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95" name="群組 495"/>
                        <wpg:cNvGrpSpPr/>
                        <wpg:grpSpPr>
                          <a:xfrm rot="10800000">
                            <a:off x="0" y="407520"/>
                            <a:ext cx="43200" cy="0"/>
                            <a:chOff x="0" y="0"/>
                            <a:chExt cx="0" cy="0"/>
                          </a:xfrm>
                        </wpg:grpSpPr>
                        <wps:wsp>
                          <wps:cNvPr id="496" name="直線接點 496"/>
                          <wps:cNvCnPr/>
                          <wps:spPr>
                            <a:xfrm flipH="1">
                              <a:off x="0" y="0"/>
                              <a:ext cx="432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97" name="群組 497"/>
                        <wpg:cNvGrpSpPr/>
                        <wpg:grpSpPr>
                          <a:xfrm rot="10800000">
                            <a:off x="0" y="68040"/>
                            <a:ext cx="43200" cy="0"/>
                            <a:chOff x="0" y="0"/>
                            <a:chExt cx="0" cy="0"/>
                          </a:xfrm>
                        </wpg:grpSpPr>
                        <wps:wsp>
                          <wps:cNvPr id="498" name="直線接點 498"/>
                          <wps:cNvCnPr/>
                          <wps:spPr>
                            <a:xfrm flipH="1">
                              <a:off x="0" y="0"/>
                              <a:ext cx="4320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499" name="群組 499"/>
                        <wpg:cNvGrpSpPr/>
                        <wpg:grpSpPr>
                          <a:xfrm>
                            <a:off x="43200" y="1835280"/>
                            <a:ext cx="877680" cy="0"/>
                            <a:chOff x="0" y="0"/>
                            <a:chExt cx="0" cy="0"/>
                          </a:xfrm>
                        </wpg:grpSpPr>
                        <wps:wsp>
                          <wps:cNvPr id="500" name="直線接點 500"/>
                          <wps:cNvCnPr/>
                          <wps:spPr>
                            <a:xfrm>
                              <a:off x="0" y="0"/>
                              <a:ext cx="87768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01" name="群組 501"/>
                        <wpg:cNvGrpSpPr/>
                        <wpg:grpSpPr>
                          <a:xfrm>
                            <a:off x="8712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502" name="直線接點 502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03" name="群組 503"/>
                        <wpg:cNvGrpSpPr/>
                        <wpg:grpSpPr>
                          <a:xfrm>
                            <a:off x="41832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504" name="直線接點 504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05" name="群組 505"/>
                        <wpg:cNvGrpSpPr/>
                        <wpg:grpSpPr>
                          <a:xfrm>
                            <a:off x="66924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506" name="直線接點 506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07" name="群組 507"/>
                        <wpg:cNvGrpSpPr/>
                        <wpg:grpSpPr>
                          <a:xfrm>
                            <a:off x="921240" y="1835280"/>
                            <a:ext cx="0" cy="43920"/>
                            <a:chOff x="0" y="0"/>
                            <a:chExt cx="0" cy="0"/>
                          </a:xfrm>
                        </wpg:grpSpPr>
                        <wps:wsp>
                          <wps:cNvPr id="508" name="直線接點 508"/>
                          <wps:cNvCnPr/>
                          <wps:spPr>
                            <a:xfrm>
                              <a:off x="0" y="0"/>
                              <a:ext cx="0" cy="4392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09" name="群組 509"/>
                        <wpg:cNvGrpSpPr/>
                        <wpg:grpSpPr>
                          <a:xfrm rot="10800000">
                            <a:off x="43200" y="0"/>
                            <a:ext cx="1166400" cy="1834560"/>
                            <a:chOff x="0" y="0"/>
                            <a:chExt cx="0" cy="0"/>
                          </a:xfrm>
                        </wpg:grpSpPr>
                        <wps:wsp>
                          <wps:cNvPr id="510" name="手繪多邊形 510"/>
                          <wps:cNvSpPr/>
                          <wps:spPr>
                            <a:xfrm>
                              <a:off x="3277080" y="38508480"/>
                              <a:ext cx="661680" cy="104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838" h="2890">
                                  <a:moveTo>
                                    <a:pt x="0" y="2889"/>
                                  </a:moveTo>
                                  <a:lnTo>
                                    <a:pt x="1837" y="2889"/>
                                  </a:lnTo>
                                  <a:lnTo>
                                    <a:pt x="18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9"/>
                                  </a:lnTo>
                                </a:path>
                              </a:pathLst>
                            </a:custGeom>
                            <a:noFill/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11" name="群組 511"/>
                        <wpg:cNvGrpSpPr/>
                        <wpg:grpSpPr>
                          <a:xfrm rot="10800000">
                            <a:off x="87120" y="862920"/>
                            <a:ext cx="1080000" cy="876240"/>
                            <a:chOff x="0" y="0"/>
                            <a:chExt cx="0" cy="0"/>
                          </a:xfrm>
                        </wpg:grpSpPr>
                        <wps:wsp>
                          <wps:cNvPr id="512" name="手繪多邊形 512"/>
                          <wps:cNvSpPr/>
                          <wps:spPr>
                            <a:xfrm>
                              <a:off x="3301920" y="38997720"/>
                              <a:ext cx="612720" cy="4971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381">
                                  <a:moveTo>
                                    <a:pt x="0" y="1380"/>
                                  </a:moveTo>
                                  <a:lnTo>
                                    <a:pt x="69" y="1378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208" y="1370"/>
                                  </a:lnTo>
                                  <a:lnTo>
                                    <a:pt x="278" y="1364"/>
                                  </a:lnTo>
                                  <a:lnTo>
                                    <a:pt x="312" y="1361"/>
                                  </a:lnTo>
                                  <a:lnTo>
                                    <a:pt x="347" y="1358"/>
                                  </a:lnTo>
                                  <a:lnTo>
                                    <a:pt x="417" y="1350"/>
                                  </a:lnTo>
                                  <a:lnTo>
                                    <a:pt x="486" y="1342"/>
                                  </a:lnTo>
                                  <a:lnTo>
                                    <a:pt x="555" y="1332"/>
                                  </a:lnTo>
                                  <a:lnTo>
                                    <a:pt x="625" y="1321"/>
                                  </a:lnTo>
                                  <a:lnTo>
                                    <a:pt x="694" y="1308"/>
                                  </a:lnTo>
                                  <a:lnTo>
                                    <a:pt x="764" y="1294"/>
                                  </a:lnTo>
                                  <a:lnTo>
                                    <a:pt x="833" y="1277"/>
                                  </a:lnTo>
                                  <a:lnTo>
                                    <a:pt x="902" y="1256"/>
                                  </a:lnTo>
                                  <a:lnTo>
                                    <a:pt x="972" y="1233"/>
                                  </a:lnTo>
                                  <a:lnTo>
                                    <a:pt x="1041" y="1205"/>
                                  </a:lnTo>
                                  <a:lnTo>
                                    <a:pt x="1111" y="1172"/>
                                  </a:lnTo>
                                  <a:lnTo>
                                    <a:pt x="1180" y="1135"/>
                                  </a:lnTo>
                                  <a:lnTo>
                                    <a:pt x="1249" y="1091"/>
                                  </a:lnTo>
                                  <a:lnTo>
                                    <a:pt x="1319" y="1037"/>
                                  </a:lnTo>
                                  <a:lnTo>
                                    <a:pt x="1388" y="969"/>
                                  </a:lnTo>
                                  <a:lnTo>
                                    <a:pt x="1458" y="881"/>
                                  </a:lnTo>
                                  <a:lnTo>
                                    <a:pt x="1492" y="827"/>
                                  </a:lnTo>
                                  <a:lnTo>
                                    <a:pt x="1527" y="763"/>
                                  </a:lnTo>
                                  <a:lnTo>
                                    <a:pt x="1562" y="687"/>
                                  </a:lnTo>
                                  <a:lnTo>
                                    <a:pt x="1596" y="594"/>
                                  </a:lnTo>
                                  <a:lnTo>
                                    <a:pt x="1631" y="471"/>
                                  </a:lnTo>
                                  <a:lnTo>
                                    <a:pt x="1666" y="292"/>
                                  </a:ln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F59444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13" name="群組 513"/>
                        <wpg:cNvGrpSpPr/>
                        <wpg:grpSpPr>
                          <a:xfrm rot="10800000">
                            <a:off x="87120" y="173880"/>
                            <a:ext cx="1080000" cy="874440"/>
                            <a:chOff x="0" y="0"/>
                            <a:chExt cx="0" cy="0"/>
                          </a:xfrm>
                        </wpg:grpSpPr>
                        <wps:wsp>
                          <wps:cNvPr id="514" name="手繪多邊形 514"/>
                          <wps:cNvSpPr/>
                          <wps:spPr>
                            <a:xfrm>
                              <a:off x="3301920" y="38607120"/>
                              <a:ext cx="612720" cy="496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02" h="1378">
                                  <a:moveTo>
                                    <a:pt x="0" y="1337"/>
                                  </a:moveTo>
                                  <a:lnTo>
                                    <a:pt x="69" y="1357"/>
                                  </a:lnTo>
                                  <a:lnTo>
                                    <a:pt x="139" y="1371"/>
                                  </a:lnTo>
                                  <a:lnTo>
                                    <a:pt x="208" y="1376"/>
                                  </a:lnTo>
                                  <a:lnTo>
                                    <a:pt x="243" y="1377"/>
                                  </a:lnTo>
                                  <a:lnTo>
                                    <a:pt x="278" y="1376"/>
                                  </a:lnTo>
                                  <a:lnTo>
                                    <a:pt x="347" y="1371"/>
                                  </a:lnTo>
                                  <a:lnTo>
                                    <a:pt x="417" y="1364"/>
                                  </a:lnTo>
                                  <a:lnTo>
                                    <a:pt x="486" y="1356"/>
                                  </a:lnTo>
                                  <a:lnTo>
                                    <a:pt x="555" y="1347"/>
                                  </a:lnTo>
                                  <a:lnTo>
                                    <a:pt x="625" y="1335"/>
                                  </a:lnTo>
                                  <a:lnTo>
                                    <a:pt x="694" y="1323"/>
                                  </a:lnTo>
                                  <a:lnTo>
                                    <a:pt x="764" y="1307"/>
                                  </a:lnTo>
                                  <a:lnTo>
                                    <a:pt x="833" y="1289"/>
                                  </a:lnTo>
                                  <a:lnTo>
                                    <a:pt x="902" y="1268"/>
                                  </a:lnTo>
                                  <a:lnTo>
                                    <a:pt x="972" y="1244"/>
                                  </a:lnTo>
                                  <a:lnTo>
                                    <a:pt x="1041" y="1215"/>
                                  </a:lnTo>
                                  <a:lnTo>
                                    <a:pt x="1111" y="1182"/>
                                  </a:lnTo>
                                  <a:lnTo>
                                    <a:pt x="1180" y="1143"/>
                                  </a:lnTo>
                                  <a:lnTo>
                                    <a:pt x="1249" y="1098"/>
                                  </a:lnTo>
                                  <a:lnTo>
                                    <a:pt x="1319" y="1044"/>
                                  </a:lnTo>
                                  <a:lnTo>
                                    <a:pt x="1388" y="975"/>
                                  </a:lnTo>
                                  <a:lnTo>
                                    <a:pt x="1458" y="886"/>
                                  </a:lnTo>
                                  <a:lnTo>
                                    <a:pt x="1492" y="832"/>
                                  </a:lnTo>
                                  <a:lnTo>
                                    <a:pt x="1527" y="768"/>
                                  </a:lnTo>
                                  <a:lnTo>
                                    <a:pt x="1562" y="692"/>
                                  </a:lnTo>
                                  <a:lnTo>
                                    <a:pt x="1596" y="598"/>
                                  </a:lnTo>
                                  <a:lnTo>
                                    <a:pt x="1631" y="474"/>
                                  </a:lnTo>
                                  <a:lnTo>
                                    <a:pt x="1666" y="294"/>
                                  </a:ln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4040">
                              <a:solidFill>
                                <a:srgbClr val="A7242C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15" name="群組 515"/>
                        <wpg:cNvGrpSpPr/>
                        <wpg:grpSpPr>
                          <a:xfrm>
                            <a:off x="240840" y="0"/>
                            <a:ext cx="0" cy="1834560"/>
                            <a:chOff x="0" y="0"/>
                            <a:chExt cx="0" cy="0"/>
                          </a:xfrm>
                        </wpg:grpSpPr>
                        <wps:wsp>
                          <wps:cNvPr id="516" name="直線接點 516"/>
                          <wps:cNvCnPr/>
                          <wps:spPr>
                            <a:xfrm flipV="1">
                              <a:off x="0" y="0"/>
                              <a:ext cx="0" cy="183456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46E2F2" id="群組 482" o:spid="_x0000_s1026" style="position:absolute;margin-left:265.3pt;margin-top:.5pt;width:95.3pt;height:148pt;rotation:180;z-index:-503316384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">
                <v:group id="群組 483" o:spid="_x0000_s1027" style="position:absolute;left:87120;top:1730520;width:1080000;height:367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SoAn/CAAAA3AAAAA8A&#10;AAAAAAAAAAAAAAAAqgIAAGRycy9kb3ducmV2LnhtbFBLBQYAAAAABAAEAPoAAACZAwAAAAA=&#10;">
                  <v:shape id="手繪多邊形 484" o:spid="_x0000_s1028" style="position:absolute;left:3301920;top:39489480;width:612720;height:21240;visibility:visible;mso-wrap-style:square;v-text-anchor:top" coordsize="1702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y5sUA&#10;AADcAAAADwAAAGRycy9kb3ducmV2LnhtbESPQWvCQBSE74L/YXlCb7pRVELqKiKWVj2Z6qG3R/aZ&#10;BLNv092tpv++Kwg9DjPzDbNYdaYRN3K+tqxgPEpAEBdW11wqOH2+DVMQPiBrbCyTgl/ysFr2ewvM&#10;tL3zkW55KEWEsM9QQRVCm0npi4oM+pFtiaN3sc5giNKVUju8R7hp5CRJ5tJgzXGhwpY2FRXX/Mco&#10;OBwTdOd3vZ+Vp9R07fbrvPneKfUy6NavIAJ14T/8bH9oBdN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PLmxQAAANwAAAAPAAAAAAAAAAAAAAAAAJgCAABkcnMv&#10;ZG93bnJldi54bWxQSwUGAAAAAAQABAD1AAAAigMAAAAA&#10;" path="m,l69,21r70,18l208,50r70,5l347,57r70,1l451,58r35,l521,58r34,l590,58r35,l659,58r35,l729,58r35,-1l798,57r35,-1l868,56r34,l937,55r35,l1006,54r35,l1076,53r35,l1145,52r35,l1215,51r34,l1284,51r35,-1l1354,50r34,l1423,50r35,-1l1492,49r35,l1562,48r34,l1631,47r35,-1l1701,44e" filled="f" strokecolor="#00d2ef" strokeweight=".39mm">
                    <v:path arrowok="t"/>
                  </v:shape>
                </v:group>
                <v:group id="群組 485" o:spid="_x0000_s1029" style="position:absolute;left:43200;top:68040;width:0;height:1698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line id="直線接點 486" o:spid="_x0000_s1030" style="position:absolute;flip:y;visibility:visible;mso-wrap-style:square" from="0,0" to="0,1698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t5sUAAADcAAAADwAAAGRycy9kb3ducmV2LnhtbESPT2sCMRTE74V+h/AK3mq29Q+yGsUW&#10;WlS8dCuIt8fmdTd087JNom6/vREEj8PM/IaZLTrbiBP5YBwreOlnIIhLpw1XCnbfH88TECEia2wc&#10;k4J/CrCYPz7MMNfuzF90KmIlEoRDjgrqGNtcylDWZDH0XUucvB/nLcYkfSW1x3OC20a+ZtlYWjSc&#10;Fmps6b2m8rc4WgUaB+bIn8vVfr19G3rjN+Vh9KdU76lbTkFE6uI9fGuvtILhZAzXM+kI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wt5sUAAADcAAAADwAAAAAAAAAA&#10;AAAAAAChAgAAZHJzL2Rvd25yZXYueG1sUEsFBgAAAAAEAAQA+QAAAJMDAAAAAA==&#10;" strokeweight=".19mm"/>
                </v:group>
                <v:group id="群組 487" o:spid="_x0000_s1031" style="position:absolute;top:1767240;width:4320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kwR8wwAAANwAAAAP&#10;AAAAAAAAAAAAAAAAAKoCAABkcnMvZG93bnJldi54bWxQSwUGAAAAAAQABAD6AAAAmgMAAAAA&#10;">
                  <v:line id="直線接點 488" o:spid="_x0000_s1032" style="position:absolute;flip:x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8cD8IAAADcAAAADwAAAGRycy9kb3ducmV2LnhtbERPz2vCMBS+D/wfwhN2m6mbG1JNiwqK&#10;jl3mBsPbo3m2wealS6LW/94cBjt+fL/nZW9bcSEfjGMF41EGgrhy2nCt4Ptr/TQFESKyxtYxKbhR&#10;gLIYPMwx1+7Kn3TZx1qkEA45Kmhi7HIpQ9WQxTByHXHijs5bjAn6WmqP1xRuW/mcZW/SouHU0GBH&#10;q4aq0/5sFWh8MWfeLLY/u4/lxBv/Xh1ef5V6HPaLGYhIffwX/7m3WsFkmtamM+kI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8cD8IAAADcAAAADwAAAAAAAAAAAAAA&#10;AAChAgAAZHJzL2Rvd25yZXYueG1sUEsFBgAAAAAEAAQA+QAAAJADAAAAAA==&#10;" strokeweight=".19mm"/>
                </v:group>
                <v:group id="群組 489" o:spid="_x0000_s1033" style="position:absolute;top:1427400;width:4320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FQDWVwwAAANwAAAAP&#10;AAAAAAAAAAAAAAAAAKoCAABkcnMvZG93bnJldi54bWxQSwUGAAAAAAQABAD6AAAAmgMAAAAA&#10;">
                  <v:line id="直線接點 490" o:spid="_x0000_s1034" style="position:absolute;flip:x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CG1MIAAADcAAAADwAAAGRycy9kb3ducmV2LnhtbERPTWsCMRC9C/6HMAVvNduqRbdGsYKi&#10;4qUqlN6GzXQ3uJmsSdTtv28OBY+P9z2dt7YWN/LBOFbw0s9AEBdOGy4VnI6r5zGIEJE11o5JwS8F&#10;mM+6nSnm2t35k26HWIoUwiFHBVWMTS5lKCqyGPquIU7cj/MWY4K+lNrjPYXbWr5m2Zu0aDg1VNjQ&#10;sqLifLhaBRoH5srrxeZru/8YeuN3xffoolTvqV28g4jUxof4373RCoaTND+dSUd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CG1MIAAADcAAAADwAAAAAAAAAAAAAA&#10;AAChAgAAZHJzL2Rvd25yZXYueG1sUEsFBgAAAAAEAAQA+QAAAJADAAAAAA==&#10;" strokeweight=".19mm"/>
                </v:group>
                <v:group id="群組 491" o:spid="_x0000_s1035" style="position:absolute;top:1087920;width:120960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line id="直線接點 492" o:spid="_x0000_s1036" style="position:absolute;visibility:visible;mso-wrap-style:square" from="0,0" to="1209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qt5McAAADcAAAADwAAAGRycy9kb3ducmV2LnhtbESPW2vCQBSE3wX/w3KEvunGC1Kjq5RA&#10;bS2CeHvw7TR7mgSzZ2N21fTfdwWhj8PMfMPMFo0pxY1qV1hW0O9FIIhTqwvOFBz2791XEM4jaywt&#10;k4JfcrCYt1szjLW985ZuO5+JAGEXo4Lc+yqW0qU5GXQ9WxEH78fWBn2QdSZ1jfcAN6UcRNFYGiw4&#10;LORYUZJTet5djYLkYzQcD5tkfTnZw9fquNxk1++NUi+d5m0KwlPj/8PP9qdWMJoM4HEmHA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Cq3kxwAAANwAAAAPAAAAAAAA&#10;AAAAAAAAAKECAABkcnMvZG93bnJldi54bWxQSwUGAAAAAAQABAD5AAAAlQMAAAAA&#10;" strokeweight=".19mm"/>
                </v:group>
                <v:group id="群組 493" o:spid="_x0000_s1037" style="position:absolute;top:747360;width:4320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cZSiwwAAANwAAAAP&#10;AAAAAAAAAAAAAAAAAKoCAABkcnMvZG93bnJldi54bWxQSwUGAAAAAAQABAD6AAAAmgMAAAAA&#10;">
                  <v:line id="直線接點 494" o:spid="_x0000_s1038" style="position:absolute;flip:x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A18UAAADcAAAADwAAAGRycy9kb3ducmV2LnhtbESPQWsCMRSE74X+h/AKvdWsui3tahQV&#10;WlR6qQrF22Pz3A1uXtYk6vbfm0Khx2FmvmHG08424kI+GMcK+r0MBHHptOFKwW77/vQKIkRkjY1j&#10;UvBDAaaT+7sxFtpd+Ysum1iJBOFQoII6xraQMpQ1WQw91xIn7+C8xZikr6T2eE1w28hBlr1Ii4bT&#10;Qo0tLWoqj5uzVaBxaM78MVt+rz7nuTd+Xe6fT0o9PnSzEYhIXfwP/7WXWkH+lsPvmXQE5OQ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uA18UAAADcAAAADwAAAAAAAAAA&#10;AAAAAAChAgAAZHJzL2Rvd25yZXYueG1sUEsFBgAAAAAEAAQA+QAAAJMDAAAAAA==&#10;" strokeweight=".19mm"/>
                </v:group>
                <v:group id="群組 495" o:spid="_x0000_s1039" style="position:absolute;top:407520;width:4320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dSpTcQAAADcAAAA&#10;DwAAAAAAAAAAAAAAAACqAgAAZHJzL2Rvd25yZXYueG1sUEsFBgAAAAAEAAQA+gAAAJsDAAAAAA==&#10;">
                  <v:line id="直線接點 496" o:spid="_x0000_s1040" style="position:absolute;flip:x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7O8UAAADcAAAADwAAAGRycy9kb3ducmV2LnhtbESPT2sCMRTE7wW/Q3iF3mq2rYquRrGF&#10;Fite/APi7bF57gY3L9sk6vbbNwXB4zAzv2Ems9bW4kI+GMcKXroZCOLCacOlgt3283kIIkRkjbVj&#10;UvBLAWbTzsMEc+2uvKbLJpYiQTjkqKCKscmlDEVFFkPXNcTJOzpvMSbpS6k9XhPc1vI1ywbSouG0&#10;UGFDHxUVp83ZKtD4Zs78NV/sv1fvPW/8sjj0f5R6emznYxCR2ngP39oLraA3GsD/mXQ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7O8UAAADcAAAADwAAAAAAAAAA&#10;AAAAAAChAgAAZHJzL2Rvd25yZXYueG1sUEsFBgAAAAAEAAQA+QAAAJMDAAAAAA==&#10;" strokeweight=".19mm"/>
                </v:group>
                <v:group id="群組 497" o:spid="_x0000_s1041" style="position:absolute;top:68040;width:43200;height: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kqSocQAAADcAAAA&#10;DwAAAAAAAAAAAAAAAACqAgAAZHJzL2Rvd25yZXYueG1sUEsFBgAAAAAEAAQA+gAAAJsDAAAAAA==&#10;">
                  <v:line id="直線接點 498" o:spid="_x0000_s1042" style="position:absolute;flip:x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0sIAAADcAAAADwAAAGRycy9kb3ducmV2LnhtbERPTWsCMRC9C/6HMAVvNduqRbdGsYKi&#10;4qUqlN6GzXQ3uJmsSdTtv28OBY+P9z2dt7YWN/LBOFbw0s9AEBdOGy4VnI6r5zGIEJE11o5JwS8F&#10;mM+6nSnm2t35k26HWIoUwiFHBVWMTS5lKCqyGPquIU7cj/MWY4K+lNrjPYXbWr5m2Zu0aDg1VNjQ&#10;sqLifLhaBRoH5srrxeZru/8YeuN3xffoolTvqV28g4jUxof4373RCoaTtDadSUd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aK0sIAAADcAAAADwAAAAAAAAAAAAAA&#10;AAChAgAAZHJzL2Rvd25yZXYueG1sUEsFBgAAAAAEAAQA+QAAAJADAAAAAA==&#10;" strokeweight=".19mm"/>
                </v:group>
                <v:group id="群組 499" o:spid="_x0000_s1043" style="position:absolute;left:43200;top:1835280;width:87768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line id="直線接點 500" o:spid="_x0000_s1044" style="position:absolute;visibility:visible;mso-wrap-style:square" from="0,0" to="8776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8MEsQAAADcAAAADwAAAGRycy9kb3ducmV2LnhtbERPyWrDMBC9F/oPYgq51XKzUVzLIRiy&#10;EghN00NvU2tqm1ojx1IS5++jQ6HHx9vTWW8acaHO1ZYVvEQxCOLC6ppLBcePxfMrCOeRNTaWScGN&#10;HMyyx4cUE22v/E6Xgy9FCGGXoILK+zaR0hUVGXSRbYkD92M7gz7ArpS6w2sIN40cxvFUGqw5NFTY&#10;Ul5R8Xs4GwX5ajyajvp8d/qyx+3mc7kvz997pQZP/fwNhKfe/4v/3GutYBKH+eFMOAI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wwSxAAAANwAAAAPAAAAAAAAAAAA&#10;AAAAAKECAABkcnMvZG93bnJldi54bWxQSwUGAAAAAAQABAD5AAAAkgMAAAAA&#10;" strokeweight=".19mm"/>
                </v:group>
                <v:group id="群組 501" o:spid="_x0000_s1045" style="position:absolute;left:8712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line id="直線接點 502" o:spid="_x0000_s1046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3/scAAADcAAAADwAAAGRycy9kb3ducmV2LnhtbESPW2vCQBSE3wv+h+UIfasbLxWJriKB&#10;VlsE8fbg2zF7TILZs2l21fTfu4WCj8PMfMNMZo0pxY1qV1hW0O1EIIhTqwvOFOx3H28jEM4jaywt&#10;k4JfcjCbtl4mGGt75w3dtj4TAcIuRgW591UspUtzMug6tiIO3tnWBn2QdSZ1jfcAN6XsRdFQGiw4&#10;LORYUZJTetlejYJkMegP+02y+jna/ffX4XOdXU9rpV7bzXwMwlPjn+H/9lIreI968HcmHAE5f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4Tf+xwAAANwAAAAPAAAAAAAA&#10;AAAAAAAAAKECAABkcnMvZG93bnJldi54bWxQSwUGAAAAAAQABAD5AAAAlQMAAAAA&#10;" strokeweight=".19mm"/>
                </v:group>
                <v:group id="群組 503" o:spid="_x0000_s1047" style="position:absolute;left:41832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line id="直線接點 504" o:spid="_x0000_s1048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QKEccAAADcAAAADwAAAGRycy9kb3ducmV2LnhtbESPT2vCQBTE7wW/w/IEb3VT/yFpNiIB&#10;2yqCVO2ht9fsaxLMvk2zq8Zv7xYKPQ4z8xsmWXSmFhdqXWVZwdMwAkGcW11xoeB4WD3OQTiPrLG2&#10;TApu5GCR9h4SjLW98jtd9r4QAcIuRgWl900spctLMuiGtiEO3rdtDfog20LqFq8Bbmo5iqKZNFhx&#10;WCixoayk/LQ/GwXZ62Q8G3fZ9ufTHjfrj5ddcf7aKTXod8tnEJ46/x/+a79pBdNoAr9nwhGQ6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RAoRxwAAANwAAAAPAAAAAAAA&#10;AAAAAAAAAKECAABkcnMvZG93bnJldi54bWxQSwUGAAAAAAQABAD5AAAAlQMAAAAA&#10;" strokeweight=".19mm"/>
                </v:group>
                <v:group id="群組 505" o:spid="_x0000_s1049" style="position:absolute;left:66924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line id="直線接點 506" o:spid="_x0000_s1050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ox/ccAAADcAAAADwAAAGRycy9kb3ducmV2LnhtbESPT2vCQBTE74LfYXlCb7qx2lBSVymB&#10;Vi0FqX8OvT2zzySYfZtmV43f3i0IHoeZ+Q0zmbWmEmdqXGlZwXAQgSDOrC45V7DdfPRfQTiPrLGy&#10;TAqu5GA27XYmmGh74R86r30uAoRdggoK7+tESpcVZNANbE0cvINtDPogm1zqBi8Bbir5HEWxNFhy&#10;WCiwprSg7Lg+GQXpfDyKR236/fdrt1/L3ecqP+1XSj312vc3EJ5a/wjf2wut4CWK4f9MO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2jH9xwAAANwAAAAPAAAAAAAA&#10;AAAAAAAAAKECAABkcnMvZG93bnJldi54bWxQSwUGAAAAAAQABAD5AAAAlQMAAAAA&#10;" strokeweight=".19mm"/>
                </v:group>
                <v:group id="群組 507" o:spid="_x0000_s1051" style="position:absolute;left:921240;top:1835280;width:0;height:43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line id="直線接點 508" o:spid="_x0000_s1052" style="position:absolute;visibility:visible;mso-wrap-style:square" from="0,0" to="0,4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AFMQAAADcAAAADwAAAGRycy9kb3ducmV2LnhtbERPyWrDMBC9F/oPYgq51XKzUVzLIRiy&#10;EghN00NvU2tqm1ojx1IS5++jQ6HHx9vTWW8acaHO1ZYVvEQxCOLC6ppLBcePxfMrCOeRNTaWScGN&#10;HMyyx4cUE22v/E6Xgy9FCGGXoILK+zaR0hUVGXSRbYkD92M7gz7ArpS6w2sIN40cxvFUGqw5NFTY&#10;Ul5R8Xs4GwX5ajyajvp8d/qyx+3mc7kvz997pQZP/fwNhKfe/4v/3GutYBKHteFMOAIy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CQAUxAAAANwAAAAPAAAAAAAAAAAA&#10;AAAAAKECAABkcnMvZG93bnJldi54bWxQSwUGAAAAAAQABAD5AAAAkgMAAAAA&#10;" strokeweight=".19mm"/>
                </v:group>
                <v:group id="群組 509" o:spid="_x0000_s1053" style="position:absolute;left:43200;width:1166400;height:183456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I5UsQAAADcAAAA&#10;DwAAAAAAAAAAAAAAAACqAgAAZHJzL2Rvd25yZXYueG1sUEsFBgAAAAAEAAQA+gAAAJsDAAAAAA==&#10;">
                  <v:shape id="手繪多邊形 510" o:spid="_x0000_s1054" style="position:absolute;left:3277080;top:38508480;width:661680;height:1040400;visibility:visible;mso-wrap-style:square;v-text-anchor:top" coordsize="1838,2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3wyMEA&#10;AADcAAAADwAAAGRycy9kb3ducmV2LnhtbERPzWrCQBC+C77DMkJvutHStKauooLgoVKa9gGG7JiE&#10;Zmdjdozx7buHgseP73+1GVyjeupC7dnAfJaAIi68rbk08PN9mL6BCoJssfFMBu4UYLMej1aYWX/j&#10;L+pzKVUM4ZChgUqkzbQORUUOw8y3xJE7+86hRNiV2nZ4i+Gu0YskSbXDmmNDhS3tKyp+86sz8Cx6&#10;d8KPi7h0myevx8vnktPemKfJsH0HJTTIQ/zvPloDL/M4P56JR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98MjBAAAA3AAAAA8AAAAAAAAAAAAAAAAAmAIAAGRycy9kb3du&#10;cmV2LnhtbFBLBQYAAAAABAAEAPUAAACGAwAAAAA=&#10;" path="m,2889r1837,l1837,,,,,2889e" filled="f" strokeweight=".19mm">
                    <v:path arrowok="t"/>
                  </v:shape>
                </v:group>
                <v:group id="群組 511" o:spid="_x0000_s1055" style="position:absolute;left:87120;top:862920;width:1080000;height:87624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3aOJwwAAANwAAAAP&#10;AAAAAAAAAAAAAAAAAKoCAABkcnMvZG93bnJldi54bWxQSwUGAAAAAAQABAD6AAAAmgMAAAAA&#10;">
                  <v:shape id="手繪多邊形 512" o:spid="_x0000_s1056" style="position:absolute;left:3301920;top:38997720;width:612720;height:497160;visibility:visible;mso-wrap-style:square;v-text-anchor:top" coordsize="1702,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DfMQA&#10;AADcAAAADwAAAGRycy9kb3ducmV2LnhtbESPT4vCMBTE78J+h/AW9qZphRXtGmXZqnjw4p+De3s0&#10;z7bYvJQmtvXbG0HwOMzMb5j5sjeVaKlxpWUF8SgCQZxZXXKu4HRcD6cgnEfWWFkmBXdysFx8DOaY&#10;aNvxntqDz0WAsEtQQeF9nUjpsoIMupGtiYN3sY1BH2STS91gF+CmkuMomkiDJYeFAmv6Kyi7Hm5G&#10;Afpdukl3XYTp7X91bONzdp5Zpb4++98fEJ56/w6/2lut4Dse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8Q3zEAAAA3AAAAA8AAAAAAAAAAAAAAAAAmAIAAGRycy9k&#10;b3ducmV2LnhtbFBLBQYAAAAABAAEAPUAAACJAwAAAAA=&#10;" path="m,1380r69,-2l139,1375r69,-5l278,1364r34,-3l347,1358r70,-8l486,1342r69,-10l625,1321r69,-13l764,1294r69,-17l902,1256r70,-23l1041,1205r70,-33l1180,1135r69,-44l1319,1037r69,-68l1458,881r34,-54l1527,763r35,-76l1596,594r35,-123l1666,292,1701,e" filled="f" strokecolor="#f59444" strokeweight=".39mm">
                    <v:path arrowok="t"/>
                  </v:shape>
                </v:group>
                <v:group id="群組 513" o:spid="_x0000_s1057" style="position:absolute;left:87120;top:173880;width:1080000;height:87444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kOYZcQAAADcAAAA&#10;DwAAAAAAAAAAAAAAAACqAgAAZHJzL2Rvd25yZXYueG1sUEsFBgAAAAAEAAQA+gAAAJsDAAAAAA==&#10;">
                  <v:shape id="手繪多邊形 514" o:spid="_x0000_s1058" style="position:absolute;left:3301920;top:38607120;width:612720;height:496080;visibility:visible;mso-wrap-style:square;v-text-anchor:top" coordsize="1702,1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VJr8UA&#10;AADcAAAADwAAAGRycy9kb3ducmV2LnhtbESP3WrCQBSE7wu+w3IEb0rdRFotaVYpBbE3FrR9gNPs&#10;yQ/Nnt1k1xjf3hWEXg4z8w2Tb0bTioF631hWkM4TEMSF1Q1XCn6+t0+vIHxA1thaJgUX8rBZTx5y&#10;zLQ984GGY6hEhLDPUEEdgsuk9EVNBv3cOuLolbY3GKLsK6l7PEe4aeUiSZbSYMNxoUZHHzUVf8eT&#10;UTAsvzp30I+OdquuW5l08PvfUqnZdHx/AxFoDP/he/tTK3hJn+F2Jh4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UmvxQAAANwAAAAPAAAAAAAAAAAAAAAAAJgCAABkcnMv&#10;ZG93bnJldi54bWxQSwUGAAAAAAQABAD1AAAAigMAAAAA&#10;" path="m,1337r69,20l139,1371r69,5l243,1377r35,-1l347,1371r70,-7l486,1356r69,-9l625,1335r69,-12l764,1307r69,-18l902,1268r70,-24l1041,1215r70,-33l1180,1143r69,-45l1319,1044r69,-69l1458,886r34,-54l1527,768r35,-76l1596,598r35,-124l1666,294,1701,e" filled="f" strokecolor="#a7242c" strokeweight=".39mm">
                    <v:path arrowok="t"/>
                  </v:shape>
                </v:group>
                <v:group id="群組 515" o:spid="_x0000_s1059" style="position:absolute;left:240840;width:0;height:18345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line id="直線接點 516" o:spid="_x0000_s1060" style="position:absolute;flip:y;visibility:visible;mso-wrap-style:square" from="0,0" to="0,183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e3/MUAAADcAAAADwAAAGRycy9kb3ducmV2LnhtbESPT2sCMRTE70K/Q3gFb5q1/qFsjWIF&#10;RcWLWii9PTavu6Gbl20Sdf32TUHwOMzMb5jpvLW1uJAPxrGCQT8DQVw4bbhU8HFa9V5BhIissXZM&#10;Cm4UYD576kwx1+7KB7ocYykShEOOCqoYm1zKUFRkMfRdQ5y8b+ctxiR9KbXHa4LbWr5k2URaNJwW&#10;KmxoWVHxczxbBRqH5szrxeZzu38feeN3xdf4V6nuc7t4AxGpjY/wvb3RCsaDCfyfSUd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e3/MUAAADcAAAADwAAAAAAAAAA&#10;AAAAAAChAgAAZHJzL2Rvd25yZXYueG1sUEsFBgAAAAAEAAQA+QAAAJMDAAAAAA==&#10;" strokeweight=".19mm"/>
                </v:group>
                <w10:wrap anchorx="page"/>
              </v:group>
            </w:pict>
          </mc:Fallback>
        </mc:AlternateContent>
      </w:r>
      <w:r>
        <w:rPr>
          <w:rFonts w:ascii="Arial Unicode MS" w:eastAsia="Arial Unicode MS" w:hAnsi="Arial Unicode MS" w:cs="Arial Unicode MS"/>
          <w:sz w:val="11"/>
          <w:szCs w:val="11"/>
        </w:rPr>
        <w:t>MSE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8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11430</wp:posOffset>
                </wp:positionV>
                <wp:extent cx="98425" cy="127000"/>
                <wp:effectExtent l="0" t="0" r="0" b="0"/>
                <wp:wrapNone/>
                <wp:docPr id="517" name="文字方塊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2.5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17" o:spid="_x0000_s1055" type="#_x0000_t202" style="position:absolute;left:0;text-align:left;margin-left:120.75pt;margin-top:.9pt;width:7.75pt;height:10pt;z-index:3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4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11430</wp:posOffset>
                </wp:positionV>
                <wp:extent cx="98425" cy="127000"/>
                <wp:effectExtent l="0" t="0" r="0" b="0"/>
                <wp:wrapNone/>
                <wp:docPr id="518" name="文字方塊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2.5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18" o:spid="_x0000_s1056" type="#_x0000_t202" style="position:absolute;left:0;text-align:left;margin-left:255pt;margin-top:.9pt;width:7.75pt;height:10pt;z-index: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9" behindDoc="0" locked="0" layoutInCell="1" allowOverlap="1">
                <wp:simplePos x="0" y="0"/>
                <wp:positionH relativeFrom="page">
                  <wp:posOffset>4944110</wp:posOffset>
                </wp:positionH>
                <wp:positionV relativeFrom="paragraph">
                  <wp:posOffset>20955</wp:posOffset>
                </wp:positionV>
                <wp:extent cx="98425" cy="106680"/>
                <wp:effectExtent l="0" t="0" r="0" b="0"/>
                <wp:wrapNone/>
                <wp:docPr id="519" name="文字方塊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20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19" o:spid="_x0000_s1057" type="#_x0000_t202" style="position:absolute;left:0;text-align:left;margin-left:389.3pt;margin-top:1.65pt;width:7.75pt;height:8.4pt;z-index: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before="18" w:line="170" w:lineRule="auto"/>
        <w:ind w:left="8215" w:right="114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sz w:val="11"/>
          <w:szCs w:val="11"/>
        </w:rPr>
        <w:t>Bias</w:t>
      </w:r>
      <w:r>
        <w:rPr>
          <w:rFonts w:ascii="Arial Unicode MS" w:eastAsia="Arial Unicode MS" w:hAnsi="Arial Unicode MS" w:cs="Arial Unicode MS"/>
          <w:w w:val="104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pacing w:val="-3"/>
          <w:w w:val="105"/>
          <w:sz w:val="11"/>
          <w:szCs w:val="11"/>
        </w:rPr>
        <w:t>Var</w:t>
      </w:r>
      <w:proofErr w:type="spellEnd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5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908050</wp:posOffset>
                </wp:positionV>
                <wp:extent cx="98425" cy="127000"/>
                <wp:effectExtent l="0" t="0" r="0" b="0"/>
                <wp:wrapNone/>
                <wp:docPr id="520" name="文字方塊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0" o:spid="_x0000_s1058" type="#_x0000_t202" style="position:absolute;left:0;text-align:left;margin-left:120.75pt;margin-top:71.5pt;width:7.75pt;height:10pt;z-index:3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6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568325</wp:posOffset>
                </wp:positionV>
                <wp:extent cx="98425" cy="127000"/>
                <wp:effectExtent l="0" t="0" r="0" b="0"/>
                <wp:wrapNone/>
                <wp:docPr id="521" name="文字方塊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1" o:spid="_x0000_s1059" type="#_x0000_t202" style="position:absolute;left:0;text-align:left;margin-left:120.75pt;margin-top:44.75pt;width:7.75pt;height:10pt;z-index: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7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229235</wp:posOffset>
                </wp:positionV>
                <wp:extent cx="98425" cy="127000"/>
                <wp:effectExtent l="0" t="0" r="0" b="0"/>
                <wp:wrapNone/>
                <wp:docPr id="522" name="文字方塊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2.0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2" o:spid="_x0000_s1060" type="#_x0000_t202" style="position:absolute;left:0;text-align:left;margin-left:120.75pt;margin-top:18.05pt;width:7.75pt;height:10pt;z-index:3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1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908050</wp:posOffset>
                </wp:positionV>
                <wp:extent cx="98425" cy="127000"/>
                <wp:effectExtent l="0" t="0" r="0" b="0"/>
                <wp:wrapNone/>
                <wp:docPr id="523" name="文字方塊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3" o:spid="_x0000_s1061" type="#_x0000_t202" style="position:absolute;left:0;text-align:left;margin-left:255pt;margin-top:71.5pt;width:7.75pt;height:10pt;z-index: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2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568325</wp:posOffset>
                </wp:positionV>
                <wp:extent cx="98425" cy="127000"/>
                <wp:effectExtent l="0" t="0" r="0" b="0"/>
                <wp:wrapNone/>
                <wp:docPr id="524" name="文字方塊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4" o:spid="_x0000_s1062" type="#_x0000_t202" style="position:absolute;left:0;text-align:left;margin-left:255pt;margin-top:44.75pt;width:7.75pt;height:10pt;z-index: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3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229235</wp:posOffset>
                </wp:positionV>
                <wp:extent cx="98425" cy="127000"/>
                <wp:effectExtent l="0" t="0" r="0" b="0"/>
                <wp:wrapNone/>
                <wp:docPr id="525" name="文字方塊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2.0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5" o:spid="_x0000_s1063" type="#_x0000_t202" style="position:absolute;left:0;text-align:left;margin-left:255pt;margin-top:18.05pt;width:7.75pt;height:10pt;z-index: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7" behindDoc="0" locked="0" layoutInCell="1" allowOverlap="1">
                <wp:simplePos x="0" y="0"/>
                <wp:positionH relativeFrom="page">
                  <wp:posOffset>4944110</wp:posOffset>
                </wp:positionH>
                <wp:positionV relativeFrom="paragraph">
                  <wp:posOffset>748665</wp:posOffset>
                </wp:positionV>
                <wp:extent cx="98425" cy="106680"/>
                <wp:effectExtent l="0" t="0" r="0" b="0"/>
                <wp:wrapNone/>
                <wp:docPr id="526" name="文字方塊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6" o:spid="_x0000_s1064" type="#_x0000_t202" style="position:absolute;left:0;text-align:left;margin-left:389.3pt;margin-top:58.95pt;width:7.75pt;height:8.4pt;z-index: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" behindDoc="0" locked="0" layoutInCell="1" allowOverlap="1">
                <wp:simplePos x="0" y="0"/>
                <wp:positionH relativeFrom="page">
                  <wp:posOffset>4944110</wp:posOffset>
                </wp:positionH>
                <wp:positionV relativeFrom="paragraph">
                  <wp:posOffset>323850</wp:posOffset>
                </wp:positionV>
                <wp:extent cx="98425" cy="106680"/>
                <wp:effectExtent l="0" t="0" r="0" b="0"/>
                <wp:wrapNone/>
                <wp:docPr id="527" name="文字方塊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15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7" o:spid="_x0000_s1065" type="#_x0000_t202" style="position:absolute;left:0;text-align:left;margin-left:389.3pt;margin-top:25.5pt;width:7.75pt;height:8.4pt;z-index: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3" w:line="260" w:lineRule="exact"/>
        <w:rPr>
          <w:sz w:val="26"/>
          <w:szCs w:val="26"/>
        </w:rPr>
      </w:pPr>
    </w:p>
    <w:p w:rsidR="006664EA" w:rsidRDefault="006664EA">
      <w:pPr>
        <w:sectPr w:rsidR="006664EA">
          <w:footerReference w:type="default" r:id="rId19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tabs>
          <w:tab w:val="left" w:pos="1867"/>
          <w:tab w:val="left" w:pos="2230"/>
          <w:tab w:val="left" w:pos="2626"/>
        </w:tabs>
        <w:spacing w:before="28"/>
        <w:ind w:left="134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w w:val="105"/>
          <w:sz w:val="11"/>
          <w:szCs w:val="11"/>
        </w:rPr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3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-168275</wp:posOffset>
                </wp:positionV>
                <wp:extent cx="98425" cy="127000"/>
                <wp:effectExtent l="0" t="0" r="0" b="0"/>
                <wp:wrapNone/>
                <wp:docPr id="528" name="文字方塊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br w:type="column"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0.0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8" o:spid="_x0000_s1066" type="#_x0000_t202" style="position:absolute;left:0;text-align:left;margin-left:120.75pt;margin-top:-13.25pt;width:7.75pt;height:10pt;z-index:3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br w:type="column"/>
                      </w: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4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paragraph">
                  <wp:posOffset>-507365</wp:posOffset>
                </wp:positionV>
                <wp:extent cx="98425" cy="127000"/>
                <wp:effectExtent l="0" t="0" r="0" b="0"/>
                <wp:wrapNone/>
                <wp:docPr id="529" name="文字方塊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0.5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29" o:spid="_x0000_s1067" type="#_x0000_t202" style="position:absolute;left:0;text-align:left;margin-left:120.75pt;margin-top:-39.95pt;width:7.75pt;height:10pt;z-index:3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39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-168275</wp:posOffset>
                </wp:positionV>
                <wp:extent cx="98425" cy="127000"/>
                <wp:effectExtent l="0" t="0" r="0" b="0"/>
                <wp:wrapNone/>
                <wp:docPr id="530" name="文字方塊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0.0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30" o:spid="_x0000_s1068" type="#_x0000_t202" style="position:absolute;left:0;text-align:left;margin-left:255pt;margin-top:-13.25pt;width:7.75pt;height:10pt;z-index: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0" behindDoc="0" locked="0" layoutInCell="1" allowOverlap="1">
                <wp:simplePos x="0" y="0"/>
                <wp:positionH relativeFrom="page">
                  <wp:posOffset>3238500</wp:posOffset>
                </wp:positionH>
                <wp:positionV relativeFrom="paragraph">
                  <wp:posOffset>-507365</wp:posOffset>
                </wp:positionV>
                <wp:extent cx="98425" cy="127000"/>
                <wp:effectExtent l="0" t="0" r="0" b="0"/>
                <wp:wrapNone/>
                <wp:docPr id="531" name="文字方塊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0.5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31" o:spid="_x0000_s1069" type="#_x0000_t202" style="position:absolute;left:0;text-align:left;margin-left:255pt;margin-top:-39.95pt;width:7.75pt;height:10pt;z-index: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5" behindDoc="0" locked="0" layoutInCell="1" allowOverlap="1">
                <wp:simplePos x="0" y="0"/>
                <wp:positionH relativeFrom="page">
                  <wp:posOffset>4944110</wp:posOffset>
                </wp:positionH>
                <wp:positionV relativeFrom="paragraph">
                  <wp:posOffset>-137795</wp:posOffset>
                </wp:positionV>
                <wp:extent cx="98425" cy="66040"/>
                <wp:effectExtent l="0" t="0" r="0" b="0"/>
                <wp:wrapNone/>
                <wp:docPr id="532" name="文字方塊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32" o:spid="_x0000_s1070" type="#_x0000_t202" style="position:absolute;left:0;text-align:left;margin-left:389.3pt;margin-top:-10.85pt;width:7.75pt;height:5.2pt;z-index: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6" behindDoc="0" locked="0" layoutInCell="1" allowOverlap="1">
                <wp:simplePos x="0" y="0"/>
                <wp:positionH relativeFrom="page">
                  <wp:posOffset>4944110</wp:posOffset>
                </wp:positionH>
                <wp:positionV relativeFrom="paragraph">
                  <wp:posOffset>-562610</wp:posOffset>
                </wp:positionV>
                <wp:extent cx="98425" cy="66040"/>
                <wp:effectExtent l="0" t="0" r="0" b="0"/>
                <wp:wrapNone/>
                <wp:docPr id="533" name="文字方塊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39" w:lineRule="exact"/>
                              <w:ind w:left="20"/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w w:val="104"/>
                                <w:sz w:val="11"/>
                                <w:szCs w:val="11"/>
                              </w:rPr>
                              <w:t>5</w:t>
                            </w:r>
                          </w:p>
                        </w:txbxContent>
                      </wps:txbx>
                      <wps:bodyPr vert="vert270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33" o:spid="_x0000_s1071" type="#_x0000_t202" style="position:absolute;left:0;text-align:left;margin-left:389.3pt;margin-top:-44.3pt;width:7.75pt;height:5.2pt;z-index: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" filled="f" stroked="f">
                <v:textbox style="layout-flow:vertical;mso-layout-flow-alt:bottom-to-top" inset="0,0,0,0">
                  <w:txbxContent>
                    <w:p w:rsidR="00762E61" w:rsidRDefault="00762E61">
                      <w:pPr>
                        <w:pStyle w:val="FrameContents"/>
                        <w:spacing w:line="139" w:lineRule="exact"/>
                        <w:ind w:left="20"/>
                      </w:pPr>
                      <w:r>
                        <w:rPr>
                          <w:rFonts w:ascii="Arial Unicode MS" w:eastAsia="Arial Unicode MS" w:hAnsi="Arial Unicode MS" w:cs="Arial Unicode MS"/>
                          <w:w w:val="104"/>
                          <w:sz w:val="11"/>
                          <w:szCs w:val="11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tabs>
          <w:tab w:val="left" w:pos="1758"/>
          <w:tab w:val="left" w:pos="2121"/>
          <w:tab w:val="left" w:pos="2517"/>
        </w:tabs>
        <w:spacing w:before="28"/>
        <w:ind w:left="123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w w:val="105"/>
          <w:sz w:val="11"/>
          <w:szCs w:val="11"/>
        </w:rPr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</w:p>
    <w:p w:rsidR="006664EA" w:rsidRDefault="00762E61">
      <w:pPr>
        <w:tabs>
          <w:tab w:val="left" w:pos="1758"/>
          <w:tab w:val="left" w:pos="2121"/>
          <w:tab w:val="left" w:pos="2517"/>
        </w:tabs>
        <w:spacing w:before="28"/>
        <w:ind w:left="1235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>2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5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10</w:t>
      </w:r>
      <w:r>
        <w:rPr>
          <w:rFonts w:ascii="Arial Unicode MS" w:eastAsia="Arial Unicode MS" w:hAnsi="Arial Unicode MS" w:cs="Arial Unicode MS"/>
          <w:w w:val="105"/>
          <w:sz w:val="11"/>
          <w:szCs w:val="11"/>
        </w:rPr>
        <w:tab/>
        <w:t>20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2756" w:space="40"/>
            <w:col w:w="2647" w:space="40"/>
            <w:col w:w="4101"/>
          </w:cols>
          <w:formProt w:val="0"/>
          <w:docGrid w:linePitch="240" w:charSpace="-2049"/>
        </w:sectPr>
      </w:pPr>
    </w:p>
    <w:p w:rsidR="006664EA" w:rsidRDefault="00762E61">
      <w:pPr>
        <w:spacing w:before="83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spacing w:val="-1"/>
          <w:sz w:val="11"/>
          <w:szCs w:val="11"/>
        </w:rPr>
        <w:t>Flexibility</w:t>
      </w:r>
    </w:p>
    <w:p w:rsidR="006664EA" w:rsidRDefault="00762E61">
      <w:pPr>
        <w:spacing w:before="83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spacing w:val="-1"/>
          <w:sz w:val="11"/>
          <w:szCs w:val="11"/>
        </w:rPr>
        <w:t>Flexibility</w:t>
      </w:r>
    </w:p>
    <w:p w:rsidR="006664EA" w:rsidRDefault="00762E61">
      <w:pPr>
        <w:spacing w:before="83"/>
        <w:ind w:left="241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spacing w:val="-1"/>
          <w:w w:val="105"/>
          <w:sz w:val="11"/>
          <w:szCs w:val="11"/>
        </w:rPr>
        <w:t>Flexibility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2463" w:space="224"/>
            <w:col w:w="2463" w:space="224"/>
            <w:col w:w="4211"/>
          </w:cols>
          <w:formProt w:val="0"/>
          <w:docGrid w:linePitch="240" w:charSpace="-2049"/>
        </w:sect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4" w:line="240" w:lineRule="exact"/>
        <w:rPr>
          <w:sz w:val="24"/>
          <w:szCs w:val="24"/>
        </w:rPr>
      </w:pPr>
    </w:p>
    <w:p w:rsidR="006664EA" w:rsidRDefault="00762E61">
      <w:pPr>
        <w:pStyle w:val="a3"/>
        <w:spacing w:before="54" w:line="376" w:lineRule="auto"/>
        <w:ind w:left="110" w:right="117"/>
        <w:jc w:val="both"/>
      </w:pPr>
      <w:r>
        <w:rPr>
          <w:rFonts w:cs="Arial"/>
          <w:w w:val="95"/>
          <w:sz w:val="20"/>
          <w:szCs w:val="20"/>
        </w:rPr>
        <w:t>Figure</w:t>
      </w:r>
      <w:r>
        <w:rPr>
          <w:rFonts w:cs="Arial"/>
          <w:spacing w:val="11"/>
          <w:w w:val="95"/>
          <w:sz w:val="20"/>
          <w:szCs w:val="20"/>
        </w:rPr>
        <w:t xml:space="preserve"> </w:t>
      </w:r>
      <w:r>
        <w:rPr>
          <w:rFonts w:cs="Arial"/>
          <w:w w:val="95"/>
          <w:sz w:val="20"/>
          <w:szCs w:val="20"/>
        </w:rPr>
        <w:t>4</w:t>
      </w:r>
      <w:r>
        <w:rPr>
          <w:w w:val="95"/>
        </w:rPr>
        <w:t>:</w:t>
      </w:r>
      <w:r>
        <w:rPr>
          <w:spacing w:val="46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proofErr w:type="gramStart"/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Blu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Curv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),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(Or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Curv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E(R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Curv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)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63"/>
          <w:w w:val="136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1,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2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3.</w:t>
      </w:r>
      <w:bookmarkStart w:id="21" w:name="_GoBack"/>
      <w:bookmarkEnd w:id="21"/>
    </w:p>
    <w:p w:rsidR="006664EA" w:rsidRDefault="006664EA">
      <w:pPr>
        <w:spacing w:before="7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line="374" w:lineRule="auto"/>
        <w:ind w:left="110" w:right="115"/>
        <w:jc w:val="both"/>
      </w:pPr>
      <w:r>
        <w:rPr>
          <w:spacing w:val="-1"/>
          <w:w w:val="95"/>
        </w:rPr>
        <w:t>Figur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4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ese</w:t>
      </w:r>
      <w:r>
        <w:rPr>
          <w:spacing w:val="-2"/>
          <w:w w:val="95"/>
        </w:rPr>
        <w:t>nt</w:t>
      </w:r>
      <w:r>
        <w:rPr>
          <w:spacing w:val="-3"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-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ff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>
          <w:spacing w:val="52"/>
          <w:w w:val="95"/>
        </w:rPr>
        <w:t xml:space="preserve"> </w:t>
      </w:r>
      <w:r>
        <w:rPr>
          <w:spacing w:val="2"/>
          <w:w w:val="95"/>
        </w:rPr>
        <w:t>G</w:t>
      </w:r>
      <w:r>
        <w:rPr>
          <w:spacing w:val="3"/>
          <w:w w:val="95"/>
        </w:rPr>
        <w:t>oo</w:t>
      </w:r>
      <w:r>
        <w:rPr>
          <w:spacing w:val="2"/>
          <w:w w:val="95"/>
        </w:rPr>
        <w:t>d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17"/>
          <w:w w:val="95"/>
        </w:rPr>
        <w:t xml:space="preserve"> </w:t>
      </w:r>
      <w:r>
        <w:rPr>
          <w:w w:val="95"/>
        </w:rPr>
        <w:t>model</w:t>
      </w:r>
      <w:r>
        <w:rPr>
          <w:spacing w:val="89"/>
          <w:w w:val="121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eq</w:t>
      </w:r>
      <w:r>
        <w:rPr>
          <w:spacing w:val="-1"/>
          <w:w w:val="95"/>
        </w:rPr>
        <w:t>uir</w:t>
      </w:r>
      <w:r>
        <w:rPr>
          <w:spacing w:val="-2"/>
          <w:w w:val="95"/>
        </w:rPr>
        <w:t>es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low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spacing w:val="-3"/>
          <w:w w:val="95"/>
        </w:rPr>
        <w:t>low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sq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spacing w:val="-4"/>
          <w:w w:val="95"/>
        </w:rPr>
        <w:t>H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w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</w:t>
      </w:r>
      <w:r>
        <w:rPr>
          <w:spacing w:val="-4"/>
          <w:w w:val="95"/>
        </w:rPr>
        <w:t>r,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l,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69"/>
          <w:w w:val="77"/>
        </w:rPr>
        <w:t xml:space="preserve"> </w:t>
      </w:r>
      <w:r>
        <w:rPr>
          <w:spacing w:val="-1"/>
          <w:w w:val="95"/>
        </w:rPr>
        <w:t>bia</w:t>
      </w:r>
      <w:r>
        <w:rPr>
          <w:spacing w:val="-2"/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eases as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proofErr w:type="gramStart"/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xibility(</w:t>
      </w:r>
      <w:proofErr w:type="gramEnd"/>
      <w:r>
        <w:rPr>
          <w:spacing w:val="-1"/>
          <w:w w:val="95"/>
        </w:rPr>
        <w:t>dim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ion)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61"/>
          <w:w w:val="121"/>
        </w:rPr>
        <w:t xml:space="preserve"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eases.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8" w:line="220" w:lineRule="exact"/>
      </w:pPr>
    </w:p>
    <w:p w:rsidR="006664EA" w:rsidRDefault="00762E61">
      <w:pPr>
        <w:pStyle w:val="a3"/>
        <w:spacing w:line="376" w:lineRule="auto"/>
        <w:ind w:left="110" w:right="115"/>
        <w:jc w:val="both"/>
      </w:pPr>
      <w:r>
        <w:rPr>
          <w:spacing w:val="-1"/>
        </w:rPr>
        <w:t>M</w:t>
      </w:r>
      <w:r>
        <w:rPr>
          <w:spacing w:val="-2"/>
        </w:rPr>
        <w:t>os</w:t>
      </w:r>
      <w:r>
        <w:rPr>
          <w:spacing w:val="-1"/>
        </w:rPr>
        <w:t>t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4"/>
        </w:rPr>
        <w:t xml:space="preserve"> </w:t>
      </w:r>
      <w:r>
        <w:rPr>
          <w:spacing w:val="-1"/>
        </w:rPr>
        <w:t>tim</w:t>
      </w:r>
      <w:r>
        <w:rPr>
          <w:spacing w:val="-2"/>
        </w:rPr>
        <w:t>e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real-life</w:t>
      </w:r>
      <w:r>
        <w:rPr>
          <w:spacing w:val="34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it</w:t>
      </w:r>
      <w:r>
        <w:rPr>
          <w:spacing w:val="-2"/>
        </w:rPr>
        <w:t>ua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3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26"/>
          <w:w w:val="14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3"/>
        </w:rPr>
        <w:t>un</w:t>
      </w:r>
      <w:r>
        <w:rPr>
          <w:spacing w:val="-2"/>
        </w:rPr>
        <w:t>k</w:t>
      </w:r>
      <w:r>
        <w:rPr>
          <w:spacing w:val="-3"/>
        </w:rPr>
        <w:t>nown.</w:t>
      </w:r>
      <w:r>
        <w:rPr>
          <w:spacing w:val="46"/>
        </w:rPr>
        <w:t xml:space="preserve"> I</w:t>
      </w:r>
      <w:r>
        <w:rPr>
          <w:w w:val="105"/>
        </w:rPr>
        <w:t>t</w:t>
      </w:r>
      <w:r>
        <w:rPr>
          <w:spacing w:val="30"/>
          <w:w w:val="10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impossible</w:t>
      </w:r>
      <w:r>
        <w:rPr>
          <w:spacing w:val="3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9"/>
          <w:w w:val="7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19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>S,</w:t>
      </w:r>
      <w:r>
        <w:rPr>
          <w:spacing w:val="-19"/>
        </w:rPr>
        <w:t xml:space="preserve"> </w:t>
      </w:r>
      <w:r>
        <w:rPr>
          <w:spacing w:val="-2"/>
        </w:rPr>
        <w:t>bias,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2"/>
        </w:rPr>
        <w:t>lea</w:t>
      </w:r>
      <w:r>
        <w:rPr>
          <w:spacing w:val="-1"/>
        </w:rPr>
        <w:t>r</w:t>
      </w:r>
      <w:r>
        <w:rPr>
          <w:spacing w:val="-2"/>
        </w:rPr>
        <w:t>n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9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rPr>
          <w:spacing w:val="-3"/>
        </w:rPr>
        <w:t>e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rt</w:t>
      </w:r>
      <w:r>
        <w:rPr>
          <w:spacing w:val="-3"/>
        </w:rPr>
        <w:t>heless,</w:t>
      </w:r>
      <w:r>
        <w:rPr>
          <w:spacing w:val="-15"/>
        </w:rPr>
        <w:t xml:space="preserve"> </w:t>
      </w:r>
      <w:r>
        <w:rPr>
          <w:spacing w:val="-2"/>
        </w:rPr>
        <w:t>one</w:t>
      </w:r>
      <w:r>
        <w:rPr>
          <w:spacing w:val="-20"/>
        </w:rPr>
        <w:t xml:space="preserve"> </w:t>
      </w:r>
      <w:r>
        <w:rPr>
          <w:spacing w:val="-2"/>
        </w:rPr>
        <w:t>shou</w:t>
      </w:r>
      <w:r>
        <w:rPr>
          <w:spacing w:val="-1"/>
        </w:rPr>
        <w:t>ld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lw</w:t>
      </w:r>
      <w:r>
        <w:rPr>
          <w:spacing w:val="-4"/>
        </w:rPr>
        <w:t>a</w:t>
      </w:r>
      <w:r>
        <w:rPr>
          <w:spacing w:val="-3"/>
        </w:rPr>
        <w:t>y</w:t>
      </w:r>
      <w:r>
        <w:rPr>
          <w:spacing w:val="-4"/>
        </w:rPr>
        <w:t>s</w:t>
      </w:r>
      <w:r>
        <w:rPr>
          <w:spacing w:val="-18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eep</w:t>
      </w:r>
      <w:r>
        <w:rPr>
          <w:spacing w:val="59"/>
          <w:w w:val="9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 xml:space="preserve"> </w:t>
      </w:r>
      <w:r>
        <w:rPr>
          <w:spacing w:val="-3"/>
        </w:rPr>
        <w:t>bias-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20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ade-o</w:t>
      </w:r>
      <w:r>
        <w:rPr>
          <w:spacing w:val="-1"/>
        </w:rPr>
        <w:t>ff</w:t>
      </w:r>
      <w:r>
        <w:rPr>
          <w:spacing w:val="-21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in</w:t>
      </w:r>
      <w:r>
        <w:rPr>
          <w:spacing w:val="-2"/>
        </w:rPr>
        <w:t>d.</w:t>
      </w:r>
    </w:p>
    <w:p w:rsidR="006664EA" w:rsidRDefault="006664EA">
      <w:pPr>
        <w:spacing w:before="4" w:line="120" w:lineRule="exact"/>
        <w:rPr>
          <w:sz w:val="12"/>
          <w:szCs w:val="12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ind w:left="933" w:right="6061"/>
        <w:jc w:val="both"/>
        <w:rPr>
          <w:rFonts w:cs="Arial"/>
        </w:rPr>
      </w:pPr>
      <w:r>
        <w:rPr>
          <w:rFonts w:cs="Arial"/>
          <w:spacing w:val="-1"/>
          <w:w w:val="110"/>
        </w:rPr>
        <w:t>Cl</w:t>
      </w:r>
      <w:r>
        <w:rPr>
          <w:rFonts w:cs="Arial"/>
          <w:spacing w:val="-2"/>
          <w:w w:val="110"/>
        </w:rPr>
        <w:t>ass</w:t>
      </w:r>
      <w:r>
        <w:rPr>
          <w:rFonts w:cs="Arial"/>
          <w:spacing w:val="-1"/>
          <w:w w:val="110"/>
        </w:rPr>
        <w:t>ifi</w:t>
      </w:r>
      <w:r>
        <w:rPr>
          <w:rFonts w:cs="Arial"/>
          <w:spacing w:val="-2"/>
          <w:w w:val="110"/>
        </w:rPr>
        <w:t>ca</w:t>
      </w:r>
      <w:r>
        <w:rPr>
          <w:rFonts w:cs="Arial"/>
          <w:spacing w:val="-1"/>
          <w:w w:val="110"/>
        </w:rPr>
        <w:t>ti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n</w:t>
      </w:r>
      <w:r>
        <w:rPr>
          <w:rFonts w:cs="Arial"/>
          <w:spacing w:val="1"/>
          <w:w w:val="110"/>
        </w:rPr>
        <w:t xml:space="preserve"> </w:t>
      </w:r>
      <w:r>
        <w:rPr>
          <w:rFonts w:cs="Arial"/>
          <w:spacing w:val="-2"/>
          <w:w w:val="110"/>
        </w:rPr>
        <w:t>Se</w:t>
      </w:r>
      <w:r>
        <w:rPr>
          <w:rFonts w:cs="Arial"/>
          <w:spacing w:val="-1"/>
          <w:w w:val="110"/>
        </w:rPr>
        <w:t>ttin</w:t>
      </w:r>
      <w:r>
        <w:rPr>
          <w:rFonts w:cs="Arial"/>
          <w:spacing w:val="-2"/>
          <w:w w:val="110"/>
        </w:rPr>
        <w:t>gs</w:t>
      </w:r>
    </w:p>
    <w:p w:rsidR="006664EA" w:rsidRDefault="006664EA">
      <w:pPr>
        <w:spacing w:before="2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110" w:right="113"/>
        <w:jc w:val="both"/>
      </w:pPr>
      <w:r>
        <w:rPr>
          <w:spacing w:val="-1"/>
          <w:w w:val="95"/>
        </w:rPr>
        <w:t>E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1"/>
          <w:w w:val="95"/>
        </w:rPr>
        <w:t xml:space="preserve"> </w:t>
      </w:r>
      <w:r>
        <w:rPr>
          <w:rFonts w:cs="Arial"/>
          <w:w w:val="145"/>
        </w:rPr>
        <w:t>f</w:t>
      </w:r>
      <w:r>
        <w:rPr>
          <w:rFonts w:cs="Arial"/>
          <w:spacing w:val="35"/>
          <w:w w:val="145"/>
        </w:rPr>
        <w:t xml:space="preserve"> </w:t>
      </w:r>
      <w:r>
        <w:rPr>
          <w:w w:val="95"/>
        </w:rPr>
        <w:t>on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asis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inin</w:t>
      </w:r>
      <w:r>
        <w:rPr>
          <w:spacing w:val="-2"/>
          <w:w w:val="95"/>
        </w:rPr>
        <w:t>g</w:t>
      </w:r>
      <w:r>
        <w:rPr>
          <w:spacing w:val="40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42"/>
          <w:w w:val="95"/>
        </w:rPr>
        <w:t xml:space="preserve"> </w:t>
      </w:r>
      <w:r>
        <w:rPr>
          <w:spacing w:val="1"/>
          <w:w w:val="95"/>
        </w:rPr>
        <w:t>(</w:t>
      </w:r>
      <w:r>
        <w:rPr>
          <w:rFonts w:cs="Arial"/>
          <w:spacing w:val="1"/>
          <w:w w:val="95"/>
        </w:rPr>
        <w:t>x</w:t>
      </w:r>
      <w:r>
        <w:rPr>
          <w:rFonts w:cs="Arial"/>
          <w:spacing w:val="2"/>
          <w:w w:val="95"/>
          <w:position w:val="-2"/>
          <w:sz w:val="16"/>
          <w:szCs w:val="16"/>
        </w:rPr>
        <w:t>1</w:t>
      </w:r>
      <w:r>
        <w:rPr>
          <w:rFonts w:cs="Arial"/>
          <w:spacing w:val="1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spacing w:val="2"/>
          <w:w w:val="95"/>
        </w:rPr>
        <w:t>y</w:t>
      </w:r>
      <w:r>
        <w:rPr>
          <w:rFonts w:cs="Arial"/>
          <w:spacing w:val="2"/>
          <w:w w:val="95"/>
          <w:position w:val="-2"/>
          <w:sz w:val="16"/>
          <w:szCs w:val="16"/>
        </w:rPr>
        <w:t>1</w:t>
      </w:r>
      <w:r>
        <w:rPr>
          <w:spacing w:val="1"/>
          <w:w w:val="95"/>
        </w:rPr>
        <w:t>)</w:t>
      </w:r>
      <w:proofErr w:type="gramStart"/>
      <w:r>
        <w:rPr>
          <w:rFonts w:cs="Arial"/>
          <w:spacing w:val="1"/>
          <w:w w:val="95"/>
        </w:rPr>
        <w:t>,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24"/>
          <w:w w:val="95"/>
        </w:rPr>
        <w:t xml:space="preserve"> </w:t>
      </w:r>
      <w:r>
        <w:rPr>
          <w:rFonts w:cs="Arial"/>
          <w:w w:val="95"/>
        </w:rPr>
        <w:t>,</w:t>
      </w:r>
      <w:proofErr w:type="gramEnd"/>
      <w:r>
        <w:rPr>
          <w:rFonts w:cs="Arial"/>
          <w:spacing w:val="-18"/>
          <w:w w:val="95"/>
        </w:rPr>
        <w:t xml:space="preserve"> </w:t>
      </w:r>
      <w:r>
        <w:rPr>
          <w:spacing w:val="1"/>
          <w:w w:val="95"/>
        </w:rPr>
        <w:t>(</w:t>
      </w:r>
      <w:r>
        <w:rPr>
          <w:rFonts w:cs="Arial"/>
          <w:spacing w:val="1"/>
          <w:w w:val="95"/>
        </w:rPr>
        <w:t>x</w:t>
      </w:r>
      <w:r>
        <w:rPr>
          <w:rFonts w:cs="Arial"/>
          <w:spacing w:val="1"/>
          <w:w w:val="95"/>
          <w:position w:val="-2"/>
          <w:sz w:val="16"/>
          <w:szCs w:val="16"/>
        </w:rPr>
        <w:t>n</w:t>
      </w:r>
      <w:r>
        <w:rPr>
          <w:rFonts w:cs="Arial"/>
          <w:spacing w:val="1"/>
          <w:w w:val="95"/>
        </w:rPr>
        <w:t>,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spacing w:val="2"/>
          <w:w w:val="95"/>
        </w:rPr>
        <w:t>y</w:t>
      </w:r>
      <w:r>
        <w:rPr>
          <w:rFonts w:cs="Arial"/>
          <w:spacing w:val="1"/>
          <w:w w:val="95"/>
          <w:position w:val="-2"/>
          <w:sz w:val="16"/>
          <w:szCs w:val="16"/>
        </w:rPr>
        <w:t>n</w:t>
      </w:r>
      <w:r>
        <w:rPr>
          <w:spacing w:val="1"/>
          <w:w w:val="95"/>
        </w:rPr>
        <w:t>),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44"/>
          <w:w w:val="95"/>
        </w:rPr>
        <w:t xml:space="preserve"> </w:t>
      </w:r>
      <w:r>
        <w:rPr>
          <w:rFonts w:cs="Arial"/>
          <w:spacing w:val="3"/>
          <w:w w:val="95"/>
        </w:rPr>
        <w:t>y</w:t>
      </w:r>
      <w:r>
        <w:rPr>
          <w:rFonts w:cs="Arial"/>
          <w:spacing w:val="3"/>
          <w:w w:val="95"/>
          <w:position w:val="-2"/>
          <w:sz w:val="16"/>
          <w:szCs w:val="16"/>
        </w:rPr>
        <w:t>1</w:t>
      </w:r>
      <w:r>
        <w:rPr>
          <w:rFonts w:cs="Arial"/>
          <w:spacing w:val="2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18"/>
          <w:w w:val="95"/>
        </w:rPr>
        <w:t xml:space="preserve"> </w:t>
      </w:r>
      <w:r>
        <w:rPr>
          <w:rFonts w:cs="Arial"/>
          <w:w w:val="95"/>
        </w:rPr>
        <w:t>.</w:t>
      </w:r>
      <w:r>
        <w:rPr>
          <w:rFonts w:cs="Arial"/>
          <w:spacing w:val="-24"/>
          <w:w w:val="95"/>
        </w:rPr>
        <w:t xml:space="preserve"> </w:t>
      </w:r>
      <w:r>
        <w:rPr>
          <w:rFonts w:cs="Arial"/>
          <w:w w:val="95"/>
        </w:rPr>
        <w:t>,</w:t>
      </w:r>
      <w:r>
        <w:rPr>
          <w:rFonts w:cs="Arial"/>
          <w:spacing w:val="-19"/>
          <w:w w:val="95"/>
        </w:rPr>
        <w:t xml:space="preserve"> </w:t>
      </w:r>
      <w:r>
        <w:rPr>
          <w:rFonts w:cs="Arial"/>
          <w:w w:val="95"/>
        </w:rPr>
        <w:t>y</w:t>
      </w:r>
      <w:r>
        <w:rPr>
          <w:rFonts w:cs="Arial"/>
          <w:w w:val="95"/>
          <w:position w:val="-2"/>
          <w:sz w:val="16"/>
          <w:szCs w:val="16"/>
        </w:rPr>
        <w:t xml:space="preserve">n </w:t>
      </w:r>
      <w:r>
        <w:rPr>
          <w:rFonts w:cs="Arial"/>
          <w:spacing w:val="30"/>
          <w:w w:val="95"/>
          <w:position w:val="-2"/>
          <w:sz w:val="16"/>
          <w:szCs w:val="16"/>
        </w:rPr>
        <w:t xml:space="preserve"> </w:t>
      </w:r>
      <w:r>
        <w:rPr>
          <w:w w:val="95"/>
        </w:rPr>
        <w:t>are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3" w:line="130" w:lineRule="exact"/>
        <w:rPr>
          <w:sz w:val="13"/>
          <w:szCs w:val="13"/>
        </w:rPr>
      </w:pPr>
    </w:p>
    <w:p w:rsidR="006664EA" w:rsidRDefault="00762E61">
      <w:pPr>
        <w:pStyle w:val="a3"/>
        <w:ind w:left="110"/>
      </w:pPr>
      <w:proofErr w:type="gramStart"/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proofErr w:type="gramEnd"/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ses</w:t>
      </w:r>
      <w:r>
        <w:rPr>
          <w:spacing w:val="-1"/>
          <w:w w:val="95"/>
        </w:rPr>
        <w:t>.</w:t>
      </w:r>
    </w:p>
    <w:p w:rsidR="006664EA" w:rsidRDefault="00762E61">
      <w:pPr>
        <w:spacing w:before="99" w:line="89" w:lineRule="exact"/>
        <w:ind w:right="600"/>
        <w:jc w:val="right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115"/>
          <w:sz w:val="16"/>
          <w:szCs w:val="16"/>
        </w:rPr>
        <w:t>n</w:t>
      </w:r>
      <w:proofErr w:type="gramEnd"/>
    </w:p>
    <w:p w:rsidR="006664EA" w:rsidRDefault="00762E61">
      <w:pPr>
        <w:pStyle w:val="a3"/>
        <w:spacing w:line="272" w:lineRule="exact"/>
        <w:ind w:left="696"/>
        <w:rPr>
          <w:rFonts w:cs="Arial"/>
        </w:rPr>
      </w:pPr>
      <w:r>
        <w:rPr>
          <w:rFonts w:cs="Arial"/>
          <w:spacing w:val="-65"/>
          <w:w w:val="170"/>
        </w:rPr>
        <w:t>f</w:t>
      </w:r>
      <w:r>
        <w:rPr>
          <w:w w:val="170"/>
          <w:position w:val="6"/>
        </w:rPr>
        <w:t>ˆ</w:t>
      </w:r>
      <w:r>
        <w:rPr>
          <w:spacing w:val="-86"/>
          <w:w w:val="170"/>
          <w:position w:val="6"/>
        </w:rPr>
        <w:t xml:space="preserve"> </w:t>
      </w:r>
      <w:r>
        <w:rPr>
          <w:w w:val="130"/>
        </w:rPr>
        <w:t>=</w:t>
      </w:r>
      <w:r>
        <w:rPr>
          <w:spacing w:val="-12"/>
          <w:w w:val="130"/>
        </w:rPr>
        <w:t xml:space="preserve"> </w:t>
      </w:r>
      <w:proofErr w:type="gramStart"/>
      <w:r>
        <w:rPr>
          <w:w w:val="110"/>
          <w:position w:val="17"/>
        </w:rPr>
        <w:t>1</w:t>
      </w:r>
      <w:r>
        <w:rPr>
          <w:spacing w:val="-20"/>
          <w:w w:val="110"/>
          <w:position w:val="17"/>
        </w:rPr>
        <w:t xml:space="preserve"> </w:t>
      </w:r>
      <w:r>
        <w:t>.</w:t>
      </w:r>
      <w:proofErr w:type="gramEnd"/>
      <w:r>
        <w:t xml:space="preserve"> </w:t>
      </w:r>
      <w:r>
        <w:rPr>
          <w:rFonts w:cs="Arial"/>
          <w:spacing w:val="16"/>
          <w:w w:val="130"/>
        </w:rPr>
        <w:t>I</w:t>
      </w:r>
      <w:r>
        <w:rPr>
          <w:w w:val="130"/>
        </w:rPr>
        <w:t>(</w:t>
      </w:r>
      <w:r>
        <w:rPr>
          <w:rFonts w:cs="Arial"/>
          <w:w w:val="130"/>
        </w:rPr>
        <w:t>y</w:t>
      </w:r>
    </w:p>
    <w:p w:rsidR="006664EA" w:rsidRDefault="00762E61">
      <w:pPr>
        <w:pStyle w:val="a3"/>
        <w:spacing w:before="73"/>
        <w:ind w:left="68"/>
      </w:pPr>
      <w:r>
        <w:br w:type="column"/>
      </w:r>
      <w:proofErr w:type="gramStart"/>
      <w:r>
        <w:rPr>
          <w:rFonts w:cs="Arial"/>
          <w:spacing w:val="-48"/>
          <w:w w:val="125"/>
        </w:rPr>
        <w:lastRenderedPageBreak/>
        <w:t>f</w:t>
      </w:r>
      <w:proofErr w:type="gramEnd"/>
      <w:r>
        <w:rPr>
          <w:w w:val="125"/>
          <w:position w:val="6"/>
        </w:rPr>
        <w:t>ˆ</w:t>
      </w:r>
      <w:r>
        <w:rPr>
          <w:spacing w:val="-57"/>
          <w:w w:val="125"/>
          <w:position w:val="6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0"/>
          <w:w w:val="105"/>
        </w:rPr>
        <w:t xml:space="preserve"> </w:t>
      </w:r>
      <w:r>
        <w:rPr>
          <w:w w:val="105"/>
        </w:rPr>
        <w:t>trai</w:t>
      </w:r>
      <w:r>
        <w:rPr>
          <w:spacing w:val="-1"/>
          <w:w w:val="105"/>
        </w:rPr>
        <w:t>n</w:t>
      </w:r>
      <w:r>
        <w:rPr>
          <w:w w:val="105"/>
        </w:rPr>
        <w:t>i</w:t>
      </w:r>
      <w:r>
        <w:rPr>
          <w:spacing w:val="-1"/>
          <w:w w:val="105"/>
        </w:rPr>
        <w:t>n</w:t>
      </w:r>
      <w:r>
        <w:rPr>
          <w:w w:val="105"/>
        </w:rPr>
        <w:t>g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w w:val="105"/>
        </w:rPr>
        <w:t>rror</w:t>
      </w:r>
      <w:r>
        <w:rPr>
          <w:spacing w:val="-29"/>
          <w:w w:val="105"/>
        </w:rPr>
        <w:t xml:space="preserve"> </w:t>
      </w:r>
      <w:r>
        <w:rPr>
          <w:w w:val="105"/>
        </w:rPr>
        <w:t>rat</w:t>
      </w:r>
      <w:r>
        <w:rPr>
          <w:spacing w:val="-2"/>
          <w:w w:val="105"/>
        </w:rPr>
        <w:t>e</w:t>
      </w:r>
      <w:r>
        <w:rPr>
          <w:w w:val="105"/>
        </w:rPr>
        <w:t>,</w:t>
      </w:r>
      <w:r>
        <w:rPr>
          <w:spacing w:val="-29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ro</w:t>
      </w:r>
      <w:r>
        <w:rPr>
          <w:spacing w:val="6"/>
          <w:w w:val="105"/>
        </w:rPr>
        <w:t>p</w:t>
      </w:r>
      <w:r>
        <w:rPr>
          <w:w w:val="105"/>
        </w:rPr>
        <w:t>ortion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w w:val="105"/>
        </w:rPr>
        <w:t>i</w:t>
      </w:r>
      <w:r>
        <w:rPr>
          <w:spacing w:val="-3"/>
          <w:w w:val="105"/>
        </w:rPr>
        <w:t>s</w:t>
      </w:r>
      <w:r>
        <w:rPr>
          <w:w w:val="105"/>
        </w:rPr>
        <w:t>ta</w:t>
      </w:r>
      <w:r>
        <w:rPr>
          <w:spacing w:val="-10"/>
          <w:w w:val="105"/>
        </w:rPr>
        <w:t>k</w:t>
      </w:r>
      <w:r>
        <w:rPr>
          <w:spacing w:val="-2"/>
          <w:w w:val="105"/>
        </w:rPr>
        <w:t>e</w:t>
      </w:r>
      <w:r>
        <w:rPr>
          <w:w w:val="105"/>
        </w:rPr>
        <w:t>s</w:t>
      </w:r>
      <w:r>
        <w:rPr>
          <w:spacing w:val="-27"/>
          <w:w w:val="105"/>
        </w:rPr>
        <w:t xml:space="preserve"> </w:t>
      </w:r>
      <w:r>
        <w:rPr>
          <w:w w:val="105"/>
        </w:rPr>
        <w:t>:</w:t>
      </w:r>
    </w:p>
    <w:p w:rsidR="006664EA" w:rsidRDefault="006664EA">
      <w:pPr>
        <w:spacing w:before="6" w:line="280" w:lineRule="exact"/>
        <w:rPr>
          <w:sz w:val="28"/>
          <w:szCs w:val="28"/>
        </w:rPr>
      </w:pPr>
    </w:p>
    <w:p w:rsidR="006664EA" w:rsidRDefault="00762E61">
      <w:pPr>
        <w:pStyle w:val="a3"/>
        <w:tabs>
          <w:tab w:val="left" w:pos="6922"/>
        </w:tabs>
        <w:spacing w:line="175" w:lineRule="exact"/>
        <w:ind w:left="-19"/>
      </w:pPr>
      <w:r>
        <w:rPr>
          <w:rFonts w:ascii="Lucida Sans Unicode" w:eastAsia="Lucida Sans Unicode" w:hAnsi="Lucida Sans Unicode" w:cs="Lucida Sans Unicode"/>
          <w:spacing w:val="-4"/>
          <w:w w:val="115"/>
        </w:rPr>
        <w:t>ƒ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rFonts w:cs="Arial"/>
          <w:spacing w:val="-119"/>
          <w:w w:val="115"/>
        </w:rPr>
        <w:t>y</w:t>
      </w:r>
      <w:proofErr w:type="gramStart"/>
      <w:r>
        <w:rPr>
          <w:w w:val="115"/>
        </w:rPr>
        <w:t>ˆ</w:t>
      </w:r>
      <w:r>
        <w:rPr>
          <w:spacing w:val="-29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ab/>
        <w:t>(6)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2205" w:space="40"/>
            <w:col w:w="7340"/>
          </w:cols>
          <w:formProt w:val="0"/>
          <w:docGrid w:linePitch="240" w:charSpace="-2049"/>
        </w:sectPr>
      </w:pPr>
    </w:p>
    <w:p w:rsidR="006664EA" w:rsidRDefault="00762E61">
      <w:pPr>
        <w:tabs>
          <w:tab w:val="left" w:pos="2092"/>
          <w:tab w:val="right" w:pos="2647"/>
        </w:tabs>
        <w:spacing w:line="260" w:lineRule="exact"/>
        <w:ind w:left="1176"/>
        <w:rPr>
          <w:rFonts w:ascii="Arial" w:eastAsia="Arial" w:hAnsi="Arial" w:cs="Arial"/>
          <w:sz w:val="16"/>
          <w:szCs w:val="16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7" behindDoc="1" locked="0" layoutInCell="1" allowOverlap="1">
                <wp:simplePos x="0" y="0"/>
                <wp:positionH relativeFrom="page">
                  <wp:posOffset>1623060</wp:posOffset>
                </wp:positionH>
                <wp:positionV relativeFrom="paragraph">
                  <wp:posOffset>18415</wp:posOffset>
                </wp:positionV>
                <wp:extent cx="90805" cy="635"/>
                <wp:effectExtent l="0" t="0" r="0" b="0"/>
                <wp:wrapNone/>
                <wp:docPr id="534" name="群組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00" cy="0"/>
                          <a:chOff x="0" y="0"/>
                          <a:chExt cx="0" cy="0"/>
                        </a:xfrm>
                      </wpg:grpSpPr>
                      <wps:wsp>
                        <wps:cNvPr id="535" name="直線接點 535"/>
                        <wps:cNvCnPr/>
                        <wps:spPr>
                          <a:xfrm>
                            <a:off x="0" y="0"/>
                            <a:ext cx="90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0F440" id="群組 534" o:spid="_x0000_s1026" style="position:absolute;margin-left:127.8pt;margin-top:1.45pt;width:7.15pt;height:.05pt;z-index:-503316383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">
                <v:line id="直線接點 535" o:spid="_x0000_s1027" style="position:absolute;visibility:visible;mso-wrap-style:square" from="0,0" to="90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82WsUAAADcAAAADwAAAGRycy9kb3ducmV2LnhtbESPQWvCQBSE7wX/w/IEb3WjYpHUVTQq&#10;7bVaqcdn9jWJZt+G3dWk/75bEHocZuYbZr7sTC3u5HxlWcFomIAgzq2uuFDwedg9z0D4gKyxtkwK&#10;fsjDctF7mmOqbcsfdN+HQkQI+xQVlCE0qZQ+L8mgH9qGOHrf1hkMUbpCaodthJtajpPkRRqsOC6U&#10;2FBWUn7d34yCo8m2281xc367rE/16cu153G2UmrQ71avIAJ14T/8aL9rBdPJF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u82Ws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w w:val="120"/>
          <w:position w:val="-11"/>
          <w:sz w:val="24"/>
          <w:szCs w:val="24"/>
        </w:rPr>
        <w:t>n</w:t>
      </w:r>
      <w:proofErr w:type="gramEnd"/>
      <w:r>
        <w:rPr>
          <w:rFonts w:ascii="Arial" w:eastAsia="Arial" w:hAnsi="Arial" w:cs="Arial"/>
          <w:w w:val="120"/>
          <w:position w:val="-11"/>
          <w:sz w:val="24"/>
          <w:szCs w:val="24"/>
        </w:rPr>
        <w:tab/>
      </w:r>
      <w:proofErr w:type="spellStart"/>
      <w:r>
        <w:rPr>
          <w:rFonts w:ascii="Arial" w:eastAsia="Arial" w:hAnsi="Arial" w:cs="Arial"/>
          <w:w w:val="145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45"/>
          <w:sz w:val="16"/>
          <w:szCs w:val="16"/>
        </w:rPr>
        <w:tab/>
      </w:r>
      <w:proofErr w:type="spellStart"/>
      <w:r>
        <w:rPr>
          <w:rFonts w:ascii="Arial" w:eastAsia="Arial" w:hAnsi="Arial" w:cs="Arial"/>
          <w:w w:val="145"/>
          <w:sz w:val="16"/>
          <w:szCs w:val="16"/>
        </w:rPr>
        <w:t>i</w:t>
      </w:r>
      <w:proofErr w:type="spellEnd"/>
    </w:p>
    <w:p w:rsidR="006664EA" w:rsidRDefault="00762E61">
      <w:pPr>
        <w:spacing w:line="139" w:lineRule="exact"/>
        <w:ind w:left="1416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w w:val="125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5"/>
          <w:sz w:val="16"/>
          <w:szCs w:val="16"/>
        </w:rPr>
        <w:t>=1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/>
        <w:ind w:left="110"/>
      </w:pPr>
      <w:r>
        <w:rPr>
          <w:rFonts w:cs="Arial"/>
          <w:spacing w:val="-109"/>
          <w:w w:val="105"/>
        </w:rPr>
        <w:t>y</w:t>
      </w:r>
      <w:r>
        <w:rPr>
          <w:spacing w:val="-14"/>
          <w:w w:val="105"/>
        </w:rPr>
        <w:t>ˆ</w:t>
      </w:r>
      <w:proofErr w:type="spellStart"/>
      <w:r>
        <w:rPr>
          <w:rFonts w:cs="Arial"/>
          <w:spacing w:val="5"/>
          <w:w w:val="105"/>
          <w:position w:val="-2"/>
          <w:sz w:val="16"/>
          <w:szCs w:val="16"/>
        </w:rPr>
        <w:t>i</w:t>
      </w:r>
      <w:proofErr w:type="spellEnd"/>
      <w:r>
        <w:rPr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w w:val="105"/>
        </w:rPr>
        <w:t>r</w:t>
      </w:r>
      <w:r>
        <w:rPr>
          <w:spacing w:val="-2"/>
          <w:w w:val="105"/>
        </w:rPr>
        <w:t>ed</w:t>
      </w:r>
      <w:r>
        <w:rPr>
          <w:w w:val="105"/>
        </w:rPr>
        <w:t>i</w:t>
      </w:r>
      <w:r>
        <w:rPr>
          <w:spacing w:val="-2"/>
          <w:w w:val="105"/>
        </w:rPr>
        <w:t>c</w:t>
      </w:r>
      <w:r>
        <w:rPr>
          <w:w w:val="105"/>
        </w:rPr>
        <w:t>t</w:t>
      </w:r>
      <w:r>
        <w:rPr>
          <w:spacing w:val="-2"/>
          <w:w w:val="105"/>
        </w:rPr>
        <w:t>e</w:t>
      </w:r>
      <w:r>
        <w:rPr>
          <w:w w:val="105"/>
        </w:rPr>
        <w:t>d</w:t>
      </w:r>
      <w:r>
        <w:rPr>
          <w:spacing w:val="-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w w:val="105"/>
        </w:rPr>
        <w:t>la</w:t>
      </w:r>
      <w:r>
        <w:rPr>
          <w:spacing w:val="-3"/>
          <w:w w:val="105"/>
        </w:rPr>
        <w:t>s</w:t>
      </w:r>
      <w:r>
        <w:rPr>
          <w:w w:val="105"/>
        </w:rPr>
        <w:t>s</w:t>
      </w:r>
      <w:r>
        <w:rPr>
          <w:spacing w:val="-35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>b</w:t>
      </w:r>
      <w:r>
        <w:rPr>
          <w:spacing w:val="-2"/>
          <w:w w:val="105"/>
        </w:rPr>
        <w:t>e</w:t>
      </w:r>
      <w:r>
        <w:rPr>
          <w:w w:val="105"/>
        </w:rPr>
        <w:t>l</w:t>
      </w:r>
      <w:r>
        <w:rPr>
          <w:spacing w:val="-36"/>
          <w:w w:val="105"/>
        </w:rPr>
        <w:t xml:space="preserve"> </w:t>
      </w:r>
      <w:r>
        <w:rPr>
          <w:w w:val="105"/>
        </w:rPr>
        <w:t>for</w:t>
      </w:r>
      <w:r>
        <w:rPr>
          <w:spacing w:val="-36"/>
          <w:w w:val="105"/>
        </w:rPr>
        <w:t xml:space="preserve"> </w:t>
      </w:r>
      <w:r>
        <w:rPr>
          <w:w w:val="105"/>
        </w:rPr>
        <w:t>t</w:t>
      </w:r>
      <w:r>
        <w:rPr>
          <w:spacing w:val="-2"/>
          <w:w w:val="105"/>
        </w:rPr>
        <w:t>h</w:t>
      </w:r>
      <w:r>
        <w:rPr>
          <w:w w:val="105"/>
        </w:rPr>
        <w:t>e</w:t>
      </w:r>
      <w:r>
        <w:rPr>
          <w:spacing w:val="-36"/>
          <w:w w:val="105"/>
        </w:rPr>
        <w:t xml:space="preserve"> </w:t>
      </w:r>
      <w:proofErr w:type="spellStart"/>
      <w:r>
        <w:rPr>
          <w:rFonts w:cs="Arial"/>
          <w:spacing w:val="-1"/>
          <w:w w:val="105"/>
        </w:rPr>
        <w:t>i</w:t>
      </w:r>
      <w:r>
        <w:rPr>
          <w:w w:val="105"/>
        </w:rPr>
        <w:t>th</w:t>
      </w:r>
      <w:proofErr w:type="spellEnd"/>
      <w:r>
        <w:rPr>
          <w:spacing w:val="-36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e</w:t>
      </w:r>
      <w:r>
        <w:rPr>
          <w:w w:val="105"/>
        </w:rPr>
        <w:t>r</w:t>
      </w:r>
      <w:r>
        <w:rPr>
          <w:spacing w:val="-14"/>
          <w:w w:val="105"/>
        </w:rPr>
        <w:t>v</w:t>
      </w:r>
      <w:r>
        <w:rPr>
          <w:w w:val="105"/>
        </w:rPr>
        <w:t>ation</w:t>
      </w:r>
    </w:p>
    <w:p w:rsidR="006664EA" w:rsidRDefault="006664EA">
      <w:pPr>
        <w:spacing w:before="6" w:line="140" w:lineRule="exact"/>
        <w:rPr>
          <w:sz w:val="14"/>
          <w:szCs w:val="14"/>
        </w:rPr>
      </w:pPr>
    </w:p>
    <w:p w:rsidR="006664EA" w:rsidRDefault="006664EA">
      <w:pPr>
        <w:sectPr w:rsidR="006664EA">
          <w:footerReference w:type="default" r:id="rId20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2" w:line="200" w:lineRule="exact"/>
        <w:rPr>
          <w:sz w:val="20"/>
          <w:szCs w:val="20"/>
        </w:rPr>
      </w:pPr>
    </w:p>
    <w:p w:rsidR="006664EA" w:rsidRDefault="00762E61">
      <w:pPr>
        <w:ind w:left="69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5"/>
          <w:w w:val="125"/>
          <w:sz w:val="24"/>
          <w:szCs w:val="24"/>
        </w:rPr>
        <w:t>I</w:t>
      </w:r>
      <w:r>
        <w:rPr>
          <w:rFonts w:ascii="Arial" w:eastAsia="Arial" w:hAnsi="Arial" w:cs="Arial"/>
          <w:w w:val="125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pacing w:val="1"/>
          <w:w w:val="125"/>
          <w:sz w:val="24"/>
          <w:szCs w:val="24"/>
        </w:rPr>
        <w:t>y</w:t>
      </w:r>
      <w:proofErr w:type="spellStart"/>
      <w:r>
        <w:rPr>
          <w:rFonts w:ascii="Arial" w:eastAsia="Arial" w:hAnsi="Arial" w:cs="Arial"/>
          <w:w w:val="125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3"/>
          <w:w w:val="125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4"/>
          <w:w w:val="125"/>
          <w:sz w:val="24"/>
          <w:szCs w:val="24"/>
        </w:rPr>
        <w:t>ƒ</w:t>
      </w:r>
      <w:r>
        <w:rPr>
          <w:rFonts w:ascii="Arial" w:eastAsia="Arial" w:hAnsi="Arial" w:cs="Arial"/>
          <w:w w:val="125"/>
          <w:sz w:val="24"/>
          <w:szCs w:val="24"/>
        </w:rPr>
        <w:t>=</w:t>
      </w:r>
      <w:r>
        <w:rPr>
          <w:rFonts w:ascii="Arial" w:eastAsia="Arial" w:hAnsi="Arial" w:cs="Arial"/>
          <w:spacing w:val="-21"/>
          <w:w w:val="1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2"/>
          <w:w w:val="125"/>
          <w:sz w:val="24"/>
          <w:szCs w:val="24"/>
        </w:rPr>
        <w:t>y</w:t>
      </w:r>
      <w:r>
        <w:rPr>
          <w:rFonts w:ascii="Arial" w:eastAsia="Arial" w:hAnsi="Arial" w:cs="Arial"/>
          <w:spacing w:val="-15"/>
          <w:w w:val="125"/>
          <w:sz w:val="24"/>
          <w:szCs w:val="24"/>
        </w:rPr>
        <w:t>ˆ</w:t>
      </w:r>
      <w:proofErr w:type="spellStart"/>
      <w:r>
        <w:rPr>
          <w:rFonts w:ascii="Arial" w:eastAsia="Arial" w:hAnsi="Arial" w:cs="Arial"/>
          <w:spacing w:val="6"/>
          <w:w w:val="125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5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25"/>
          <w:sz w:val="24"/>
          <w:szCs w:val="24"/>
        </w:rPr>
        <w:t>=</w:t>
      </w:r>
    </w:p>
    <w:p w:rsidR="006664EA" w:rsidRDefault="00762E61">
      <w:pPr>
        <w:spacing w:line="123" w:lineRule="exact"/>
        <w:ind w:left="27" w:right="49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z w:val="24"/>
          <w:szCs w:val="24"/>
        </w:rPr>
        <w:t></w:t>
      </w:r>
    </w:p>
    <w:p w:rsidR="006664EA" w:rsidRDefault="00762E61">
      <w:pPr>
        <w:pStyle w:val="a3"/>
        <w:spacing w:line="432" w:lineRule="exact"/>
        <w:ind w:left="27" w:right="49"/>
        <w:rPr>
          <w:rFonts w:cs="Arial"/>
          <w:sz w:val="16"/>
          <w:szCs w:val="16"/>
        </w:rPr>
      </w:pPr>
      <w:r>
        <w:rPr>
          <w:rFonts w:cs="Arial"/>
          <w:spacing w:val="-237"/>
          <w:w w:val="110"/>
          <w:position w:val="19"/>
        </w:rPr>
        <w:t></w:t>
      </w:r>
      <w:r>
        <w:rPr>
          <w:rFonts w:cs="Arial"/>
          <w:w w:val="110"/>
          <w:position w:val="6"/>
        </w:rPr>
        <w:t></w:t>
      </w:r>
      <w:r>
        <w:rPr>
          <w:rFonts w:cs="Arial"/>
          <w:spacing w:val="11"/>
          <w:w w:val="110"/>
          <w:position w:val="6"/>
        </w:rPr>
        <w:t xml:space="preserve"> </w:t>
      </w:r>
      <w:r>
        <w:rPr>
          <w:w w:val="110"/>
        </w:rPr>
        <w:t>1</w:t>
      </w:r>
      <w:proofErr w:type="gramStart"/>
      <w:r>
        <w:rPr>
          <w:rFonts w:cs="Arial"/>
          <w:w w:val="110"/>
        </w:rPr>
        <w:t xml:space="preserve">, </w:t>
      </w:r>
      <w:r>
        <w:rPr>
          <w:rFonts w:cs="Arial"/>
          <w:spacing w:val="26"/>
          <w:w w:val="110"/>
        </w:rPr>
        <w:t xml:space="preserve"> </w:t>
      </w:r>
      <w:r>
        <w:rPr>
          <w:rFonts w:cs="Arial"/>
          <w:spacing w:val="1"/>
          <w:w w:val="110"/>
        </w:rPr>
        <w:t>y</w:t>
      </w:r>
      <w:proofErr w:type="spellStart"/>
      <w:r>
        <w:rPr>
          <w:rFonts w:cs="Arial"/>
          <w:w w:val="110"/>
          <w:position w:val="-2"/>
          <w:sz w:val="16"/>
          <w:szCs w:val="16"/>
        </w:rPr>
        <w:t>i</w:t>
      </w:r>
      <w:proofErr w:type="spellEnd"/>
      <w:proofErr w:type="gramEnd"/>
      <w:r>
        <w:rPr>
          <w:rFonts w:cs="Arial"/>
          <w:spacing w:val="15"/>
          <w:w w:val="110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spacing w:val="-4"/>
          <w:w w:val="110"/>
        </w:rPr>
        <w:t>ƒ</w:t>
      </w:r>
      <w:r>
        <w:rPr>
          <w:w w:val="110"/>
        </w:rPr>
        <w:t>=</w:t>
      </w:r>
      <w:r>
        <w:t xml:space="preserve"> </w:t>
      </w:r>
      <w:r>
        <w:rPr>
          <w:rFonts w:cs="Arial"/>
          <w:spacing w:val="-132"/>
          <w:w w:val="125"/>
        </w:rPr>
        <w:t>y</w:t>
      </w:r>
      <w:r>
        <w:rPr>
          <w:spacing w:val="-15"/>
          <w:w w:val="125"/>
        </w:rPr>
        <w:t>ˆ</w:t>
      </w:r>
      <w:proofErr w:type="spellStart"/>
      <w:r>
        <w:rPr>
          <w:rFonts w:cs="Arial"/>
          <w:w w:val="125"/>
          <w:position w:val="-2"/>
          <w:sz w:val="16"/>
          <w:szCs w:val="16"/>
        </w:rPr>
        <w:t>i</w:t>
      </w:r>
      <w:proofErr w:type="spellEnd"/>
    </w:p>
    <w:p w:rsidR="006664EA" w:rsidRDefault="00762E61">
      <w:pPr>
        <w:pStyle w:val="a3"/>
        <w:spacing w:before="37"/>
        <w:ind w:left="27" w:right="49"/>
        <w:rPr>
          <w:rFonts w:cs="Arial"/>
          <w:sz w:val="16"/>
          <w:szCs w:val="16"/>
        </w:rPr>
      </w:pPr>
      <w:r>
        <w:rPr>
          <w:rFonts w:cs="Arial"/>
          <w:spacing w:val="-237"/>
          <w:w w:val="110"/>
          <w:position w:val="22"/>
        </w:rPr>
        <w:t></w:t>
      </w:r>
      <w:r>
        <w:rPr>
          <w:rFonts w:cs="Arial"/>
          <w:w w:val="110"/>
          <w:position w:val="9"/>
        </w:rPr>
        <w:t></w:t>
      </w:r>
      <w:r>
        <w:rPr>
          <w:rFonts w:cs="Arial"/>
          <w:spacing w:val="8"/>
          <w:w w:val="110"/>
          <w:position w:val="9"/>
        </w:rPr>
        <w:t xml:space="preserve"> </w:t>
      </w:r>
      <w:r>
        <w:rPr>
          <w:w w:val="110"/>
        </w:rPr>
        <w:t>0</w:t>
      </w:r>
      <w:proofErr w:type="gramStart"/>
      <w:r>
        <w:rPr>
          <w:rFonts w:cs="Arial"/>
          <w:w w:val="110"/>
        </w:rPr>
        <w:t xml:space="preserve">, </w:t>
      </w:r>
      <w:r>
        <w:rPr>
          <w:rFonts w:cs="Arial"/>
          <w:spacing w:val="19"/>
          <w:w w:val="110"/>
        </w:rPr>
        <w:t xml:space="preserve"> </w:t>
      </w:r>
      <w:r>
        <w:rPr>
          <w:rFonts w:cs="Arial"/>
          <w:spacing w:val="1"/>
          <w:w w:val="110"/>
        </w:rPr>
        <w:t>y</w:t>
      </w:r>
      <w:proofErr w:type="spellStart"/>
      <w:r>
        <w:rPr>
          <w:rFonts w:cs="Arial"/>
          <w:w w:val="110"/>
          <w:position w:val="-2"/>
          <w:sz w:val="16"/>
          <w:szCs w:val="16"/>
        </w:rPr>
        <w:t>i</w:t>
      </w:r>
      <w:proofErr w:type="spellEnd"/>
      <w:proofErr w:type="gramEnd"/>
      <w:r>
        <w:rPr>
          <w:rFonts w:cs="Arial"/>
          <w:spacing w:val="13"/>
          <w:w w:val="110"/>
          <w:position w:val="-2"/>
          <w:sz w:val="16"/>
          <w:szCs w:val="16"/>
        </w:rPr>
        <w:t xml:space="preserve"> </w:t>
      </w:r>
      <w:r>
        <w:rPr>
          <w:w w:val="125"/>
        </w:rPr>
        <w:t>=</w:t>
      </w:r>
      <w:r>
        <w:t xml:space="preserve"> </w:t>
      </w:r>
      <w:r>
        <w:rPr>
          <w:rFonts w:cs="Arial"/>
          <w:spacing w:val="-132"/>
          <w:w w:val="125"/>
        </w:rPr>
        <w:t>y</w:t>
      </w:r>
      <w:r>
        <w:rPr>
          <w:spacing w:val="-15"/>
          <w:w w:val="125"/>
        </w:rPr>
        <w:t>ˆ</w:t>
      </w:r>
      <w:proofErr w:type="spellStart"/>
      <w:r>
        <w:rPr>
          <w:rFonts w:cs="Arial"/>
          <w:w w:val="125"/>
          <w:position w:val="-2"/>
          <w:sz w:val="16"/>
          <w:szCs w:val="16"/>
        </w:rPr>
        <w:t>i</w:t>
      </w:r>
      <w:proofErr w:type="spellEnd"/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spacing w:line="240" w:lineRule="exact"/>
        <w:rPr>
          <w:sz w:val="24"/>
          <w:szCs w:val="24"/>
        </w:rPr>
      </w:pPr>
      <w:r>
        <w:br w:type="column"/>
      </w:r>
    </w:p>
    <w:p w:rsidR="006664EA" w:rsidRDefault="00762E61">
      <w:pPr>
        <w:pStyle w:val="a3"/>
        <w:ind w:left="696"/>
      </w:pPr>
      <w:r>
        <w:t>(7)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1928" w:space="40"/>
            <w:col w:w="1393" w:space="5112"/>
            <w:col w:w="1112"/>
          </w:cols>
          <w:formProt w:val="0"/>
          <w:docGrid w:linePitch="240" w:charSpace="-2049"/>
        </w:sectPr>
      </w:pPr>
    </w:p>
    <w:p w:rsidR="006664EA" w:rsidRDefault="006664EA">
      <w:pPr>
        <w:spacing w:before="4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spacing w:before="63"/>
        <w:ind w:left="933"/>
        <w:rPr>
          <w:rFonts w:cs="Arial"/>
        </w:rPr>
      </w:pPr>
      <w:r>
        <w:rPr>
          <w:rFonts w:cs="Arial"/>
          <w:spacing w:val="-1"/>
          <w:w w:val="105"/>
        </w:rPr>
        <w:t>Th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40"/>
          <w:w w:val="105"/>
        </w:rPr>
        <w:t xml:space="preserve"> </w:t>
      </w:r>
      <w:r>
        <w:rPr>
          <w:rFonts w:cs="Arial"/>
          <w:spacing w:val="-4"/>
          <w:w w:val="105"/>
        </w:rPr>
        <w:t>B</w:t>
      </w:r>
      <w:r>
        <w:rPr>
          <w:rFonts w:cs="Arial"/>
          <w:spacing w:val="-5"/>
          <w:w w:val="105"/>
        </w:rPr>
        <w:t>a</w:t>
      </w:r>
      <w:r>
        <w:rPr>
          <w:rFonts w:cs="Arial"/>
          <w:spacing w:val="-4"/>
          <w:w w:val="105"/>
        </w:rPr>
        <w:t>y</w:t>
      </w:r>
      <w:r>
        <w:rPr>
          <w:rFonts w:cs="Arial"/>
          <w:spacing w:val="-5"/>
          <w:w w:val="105"/>
        </w:rPr>
        <w:t>es</w:t>
      </w:r>
      <w:r>
        <w:rPr>
          <w:rFonts w:cs="Arial"/>
          <w:spacing w:val="43"/>
          <w:w w:val="105"/>
        </w:rPr>
        <w:t xml:space="preserve"> </w:t>
      </w:r>
      <w:r>
        <w:rPr>
          <w:rFonts w:cs="Arial"/>
          <w:spacing w:val="-1"/>
          <w:w w:val="105"/>
        </w:rPr>
        <w:t>Cl</w:t>
      </w:r>
      <w:r>
        <w:rPr>
          <w:rFonts w:cs="Arial"/>
          <w:spacing w:val="-2"/>
          <w:w w:val="105"/>
        </w:rPr>
        <w:t>ass</w:t>
      </w:r>
      <w:r>
        <w:rPr>
          <w:rFonts w:cs="Arial"/>
          <w:spacing w:val="-1"/>
          <w:w w:val="105"/>
        </w:rPr>
        <w:t>ifi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r</w:t>
      </w:r>
    </w:p>
    <w:p w:rsidR="006664EA" w:rsidRDefault="006664EA">
      <w:pPr>
        <w:spacing w:before="8" w:line="170" w:lineRule="exact"/>
        <w:rPr>
          <w:sz w:val="17"/>
          <w:szCs w:val="17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110"/>
      </w:pP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il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Ch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pt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4.4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05"/>
        </w:rPr>
        <w:t>Lin</w:t>
      </w:r>
      <w:r>
        <w:rPr>
          <w:rFonts w:cs="Arial"/>
          <w:spacing w:val="-2"/>
          <w:w w:val="105"/>
        </w:rPr>
        <w:t>ea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35"/>
          <w:w w:val="105"/>
        </w:rPr>
        <w:t xml:space="preserve"> </w:t>
      </w:r>
      <w:r>
        <w:rPr>
          <w:rFonts w:cs="Arial"/>
          <w:w w:val="105"/>
        </w:rPr>
        <w:t>Models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spacing w:val="-2"/>
          <w:w w:val="105"/>
        </w:rPr>
        <w:t>a</w:t>
      </w:r>
      <w:r>
        <w:rPr>
          <w:rFonts w:cs="Arial"/>
          <w:spacing w:val="-1"/>
          <w:w w:val="105"/>
        </w:rPr>
        <w:t>nd</w:t>
      </w:r>
      <w:r>
        <w:rPr>
          <w:rFonts w:cs="Arial"/>
          <w:spacing w:val="32"/>
          <w:w w:val="105"/>
        </w:rPr>
        <w:t xml:space="preserve"> </w:t>
      </w:r>
      <w:r>
        <w:rPr>
          <w:rFonts w:cs="Arial"/>
          <w:spacing w:val="-1"/>
          <w:w w:val="105"/>
        </w:rPr>
        <w:t>L</w:t>
      </w:r>
      <w:r>
        <w:rPr>
          <w:rFonts w:cs="Arial"/>
          <w:spacing w:val="-2"/>
          <w:w w:val="105"/>
        </w:rPr>
        <w:t>eas</w:t>
      </w:r>
      <w:r>
        <w:rPr>
          <w:rFonts w:cs="Arial"/>
          <w:spacing w:val="-1"/>
          <w:w w:val="105"/>
        </w:rPr>
        <w:t>t</w:t>
      </w:r>
      <w:r>
        <w:rPr>
          <w:rFonts w:cs="Arial"/>
          <w:spacing w:val="36"/>
          <w:w w:val="105"/>
        </w:rPr>
        <w:t xml:space="preserve"> </w:t>
      </w:r>
      <w:r>
        <w:rPr>
          <w:rFonts w:cs="Arial"/>
          <w:spacing w:val="-2"/>
          <w:w w:val="105"/>
        </w:rPr>
        <w:t>S</w:t>
      </w:r>
      <w:r>
        <w:rPr>
          <w:rFonts w:cs="Arial"/>
          <w:spacing w:val="-1"/>
          <w:w w:val="105"/>
        </w:rPr>
        <w:t>qu</w:t>
      </w:r>
      <w:r>
        <w:rPr>
          <w:rFonts w:cs="Arial"/>
          <w:spacing w:val="-2"/>
          <w:w w:val="105"/>
        </w:rPr>
        <w:t>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-2"/>
          <w:w w:val="105"/>
        </w:rPr>
        <w:t>es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3" w:line="220" w:lineRule="exact"/>
      </w:pP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spacing w:before="59"/>
        <w:ind w:left="696"/>
      </w:pPr>
      <w:r>
        <w:rPr>
          <w:rFonts w:cs="Arial"/>
          <w:spacing w:val="-149"/>
          <w:w w:val="125"/>
        </w:rPr>
        <w:t>Y</w:t>
      </w:r>
      <w:r>
        <w:rPr>
          <w:w w:val="125"/>
          <w:position w:val="6"/>
        </w:rPr>
        <w:t>ˆ</w:t>
      </w:r>
      <w:r>
        <w:rPr>
          <w:spacing w:val="9"/>
          <w:w w:val="125"/>
          <w:position w:val="6"/>
        </w:rPr>
        <w:t xml:space="preserve"> </w:t>
      </w:r>
      <w:r>
        <w:rPr>
          <w:w w:val="125"/>
        </w:rPr>
        <w:t>=</w:t>
      </w:r>
      <w:r>
        <w:rPr>
          <w:spacing w:val="-23"/>
          <w:w w:val="125"/>
        </w:rPr>
        <w:t xml:space="preserve"> </w:t>
      </w:r>
      <w:r>
        <w:rPr>
          <w:rFonts w:cs="Arial"/>
          <w:spacing w:val="19"/>
          <w:w w:val="125"/>
        </w:rPr>
        <w:t>X</w:t>
      </w:r>
      <w:r>
        <w:rPr>
          <w:rFonts w:cs="Arial"/>
          <w:w w:val="125"/>
          <w:position w:val="10"/>
          <w:sz w:val="16"/>
          <w:szCs w:val="16"/>
        </w:rPr>
        <w:t>T</w:t>
      </w:r>
      <w:r>
        <w:rPr>
          <w:rFonts w:cs="Arial"/>
          <w:spacing w:val="-28"/>
          <w:w w:val="125"/>
          <w:position w:val="10"/>
          <w:sz w:val="16"/>
          <w:szCs w:val="16"/>
        </w:rPr>
        <w:t xml:space="preserve"> </w:t>
      </w:r>
      <w:r>
        <w:rPr>
          <w:rFonts w:cs="Arial"/>
          <w:spacing w:val="-131"/>
          <w:w w:val="125"/>
        </w:rPr>
        <w:t>β</w:t>
      </w:r>
      <w:r>
        <w:rPr>
          <w:w w:val="125"/>
          <w:position w:val="6"/>
        </w:rPr>
        <w:t>ˆ</w:t>
      </w:r>
    </w:p>
    <w:p w:rsidR="006664EA" w:rsidRDefault="006664EA">
      <w:pPr>
        <w:spacing w:before="10" w:line="130" w:lineRule="exact"/>
        <w:rPr>
          <w:sz w:val="13"/>
          <w:szCs w:val="13"/>
        </w:rPr>
      </w:pPr>
    </w:p>
    <w:p w:rsidR="006664EA" w:rsidRDefault="00762E61">
      <w:pPr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15"/>
          <w:sz w:val="16"/>
          <w:szCs w:val="16"/>
        </w:rPr>
        <w:t>N</w:t>
      </w:r>
    </w:p>
    <w:p w:rsidR="006664EA" w:rsidRDefault="006664EA">
      <w:pPr>
        <w:spacing w:before="9" w:line="110" w:lineRule="exact"/>
        <w:rPr>
          <w:sz w:val="11"/>
          <w:szCs w:val="11"/>
        </w:rPr>
      </w:pPr>
    </w:p>
    <w:p w:rsidR="006664EA" w:rsidRDefault="00762E61">
      <w:pPr>
        <w:pStyle w:val="a3"/>
        <w:ind w:left="696"/>
      </w:pPr>
      <w:r>
        <w:br w:type="column"/>
      </w:r>
      <w:r>
        <w:t>(8)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2005" w:space="6468"/>
            <w:col w:w="1112"/>
          </w:cols>
          <w:formProt w:val="0"/>
          <w:docGrid w:linePitch="240" w:charSpace="-2049"/>
        </w:sectPr>
      </w:pPr>
    </w:p>
    <w:p w:rsidR="006664EA" w:rsidRDefault="00762E61">
      <w:pPr>
        <w:tabs>
          <w:tab w:val="left" w:pos="9165"/>
        </w:tabs>
        <w:spacing w:line="372" w:lineRule="exact"/>
        <w:ind w:left="69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w w:val="105"/>
          <w:sz w:val="24"/>
          <w:szCs w:val="24"/>
        </w:rPr>
        <w:t>RSS</w:t>
      </w:r>
      <w:r>
        <w:rPr>
          <w:rFonts w:ascii="Arial" w:eastAsia="Arial" w:hAnsi="Arial" w:cs="Arial"/>
          <w:spacing w:val="1"/>
          <w:w w:val="105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pacing w:val="2"/>
          <w:w w:val="105"/>
          <w:sz w:val="24"/>
          <w:szCs w:val="24"/>
        </w:rPr>
        <w:t>β</w:t>
      </w:r>
      <w:r>
        <w:rPr>
          <w:rFonts w:ascii="Arial" w:eastAsia="Arial" w:hAnsi="Arial" w:cs="Arial"/>
          <w:spacing w:val="1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-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20"/>
          <w:sz w:val="24"/>
          <w:szCs w:val="24"/>
        </w:rPr>
        <w:t>=</w:t>
      </w:r>
      <w:r>
        <w:rPr>
          <w:rFonts w:ascii="Arial" w:eastAsia="Arial" w:hAnsi="Arial" w:cs="Arial"/>
          <w:spacing w:val="-14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w w:val="180"/>
          <w:position w:val="23"/>
          <w:sz w:val="24"/>
          <w:szCs w:val="24"/>
        </w:rPr>
        <w:t>.</w:t>
      </w:r>
      <w:r>
        <w:rPr>
          <w:rFonts w:ascii="Arial" w:eastAsia="Arial" w:hAnsi="Arial" w:cs="Arial"/>
          <w:w w:val="180"/>
          <w:sz w:val="24"/>
          <w:szCs w:val="24"/>
        </w:rPr>
        <w:t>(y</w:t>
      </w:r>
      <w:proofErr w:type="spellStart"/>
      <w:r>
        <w:rPr>
          <w:rFonts w:ascii="Arial" w:eastAsia="Arial" w:hAnsi="Arial" w:cs="Arial"/>
          <w:w w:val="180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19"/>
          <w:w w:val="180"/>
          <w:position w:val="-2"/>
          <w:sz w:val="16"/>
          <w:szCs w:val="16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24"/>
          <w:szCs w:val="24"/>
        </w:rPr>
        <w:t>−</w:t>
      </w:r>
      <w:r>
        <w:rPr>
          <w:rFonts w:ascii="Lucida Sans Unicode" w:eastAsia="Lucida Sans Unicode" w:hAnsi="Lucida Sans Unicode" w:cs="Lucida Sans Unicode"/>
          <w:spacing w:val="-29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105"/>
          <w:sz w:val="24"/>
          <w:szCs w:val="24"/>
        </w:rPr>
        <w:t>x</w:t>
      </w:r>
      <w:r>
        <w:rPr>
          <w:rFonts w:ascii="Arial" w:eastAsia="Arial" w:hAnsi="Arial" w:cs="Arial"/>
          <w:spacing w:val="-2"/>
          <w:w w:val="10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12"/>
          <w:w w:val="10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w w:val="105"/>
          <w:sz w:val="24"/>
          <w:szCs w:val="24"/>
        </w:rPr>
        <w:t>β</w:t>
      </w:r>
      <w:r>
        <w:rPr>
          <w:rFonts w:ascii="Arial" w:eastAsia="Arial" w:hAnsi="Arial" w:cs="Arial"/>
          <w:spacing w:val="3"/>
          <w:w w:val="105"/>
          <w:sz w:val="24"/>
          <w:szCs w:val="24"/>
        </w:rPr>
        <w:t>)</w:t>
      </w:r>
      <w:r>
        <w:rPr>
          <w:rFonts w:ascii="Arial" w:eastAsia="Arial" w:hAnsi="Arial" w:cs="Arial"/>
          <w:spacing w:val="4"/>
          <w:w w:val="105"/>
          <w:position w:val="10"/>
          <w:sz w:val="16"/>
          <w:szCs w:val="16"/>
        </w:rPr>
        <w:t>2</w:t>
      </w:r>
      <w:r>
        <w:rPr>
          <w:rFonts w:ascii="Arial" w:eastAsia="Arial" w:hAnsi="Arial" w:cs="Arial"/>
          <w:spacing w:val="4"/>
          <w:w w:val="105"/>
          <w:position w:val="10"/>
          <w:sz w:val="16"/>
          <w:szCs w:val="16"/>
        </w:rPr>
        <w:tab/>
      </w:r>
      <w:r>
        <w:rPr>
          <w:rFonts w:ascii="Arial" w:eastAsia="Arial" w:hAnsi="Arial" w:cs="Arial"/>
          <w:w w:val="105"/>
          <w:sz w:val="24"/>
          <w:szCs w:val="24"/>
        </w:rPr>
        <w:t>(9)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0" behindDoc="0" locked="0" layoutInCell="1" allowOverlap="1">
                <wp:simplePos x="0" y="0"/>
                <wp:positionH relativeFrom="page">
                  <wp:posOffset>2662555</wp:posOffset>
                </wp:positionH>
                <wp:positionV relativeFrom="paragraph">
                  <wp:posOffset>128270</wp:posOffset>
                </wp:positionV>
                <wp:extent cx="36830" cy="100965"/>
                <wp:effectExtent l="0" t="0" r="0" b="0"/>
                <wp:wrapNone/>
                <wp:docPr id="536" name="文字方塊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8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w w:val="16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36" o:spid="_x0000_s1072" type="#_x0000_t202" style="position:absolute;left:0;text-align:left;margin-left:209.65pt;margin-top:10.1pt;width:2.9pt;height:7.95pt;z-index: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8" w:lineRule="exact"/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w w:val="160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2" w:line="190" w:lineRule="exact"/>
        <w:rPr>
          <w:sz w:val="19"/>
          <w:szCs w:val="19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696"/>
      </w:pPr>
      <w:proofErr w:type="spellStart"/>
      <w:r>
        <w:rPr>
          <w:spacing w:val="2"/>
          <w:w w:val="90"/>
        </w:rPr>
        <w:t>f</w:t>
      </w:r>
      <w:r>
        <w:rPr>
          <w:rFonts w:cs="Arial"/>
          <w:spacing w:val="2"/>
          <w:w w:val="90"/>
        </w:rPr>
        <w:t>.</w:t>
      </w:r>
      <w:r>
        <w:rPr>
          <w:spacing w:val="3"/>
          <w:w w:val="90"/>
        </w:rPr>
        <w:t>o</w:t>
      </w:r>
      <w:r>
        <w:rPr>
          <w:rFonts w:cs="Arial"/>
          <w:spacing w:val="2"/>
          <w:w w:val="90"/>
        </w:rPr>
        <w:t>.</w:t>
      </w:r>
      <w:r>
        <w:rPr>
          <w:spacing w:val="3"/>
          <w:w w:val="90"/>
        </w:rPr>
        <w:t>c</w:t>
      </w:r>
      <w:proofErr w:type="spellEnd"/>
    </w:p>
    <w:p w:rsidR="006664EA" w:rsidRDefault="00762E61">
      <w:pPr>
        <w:spacing w:before="20"/>
        <w:ind w:left="631"/>
        <w:rPr>
          <w:rFonts w:ascii="Arial" w:eastAsia="Arial" w:hAnsi="Arial" w:cs="Arial"/>
          <w:sz w:val="16"/>
          <w:szCs w:val="16"/>
        </w:rPr>
      </w:pPr>
      <w:r>
        <w:br w:type="column"/>
      </w:r>
      <w:proofErr w:type="spellStart"/>
      <w:r>
        <w:rPr>
          <w:rFonts w:ascii="Arial" w:eastAsia="Arial" w:hAnsi="Arial" w:cs="Arial"/>
          <w:w w:val="125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5"/>
          <w:sz w:val="16"/>
          <w:szCs w:val="16"/>
        </w:rPr>
        <w:t>=1</w:t>
      </w:r>
    </w:p>
    <w:p w:rsidR="006664EA" w:rsidRDefault="00762E61">
      <w:pPr>
        <w:pStyle w:val="a3"/>
        <w:spacing w:before="24"/>
        <w:ind w:left="139"/>
        <w:jc w:val="center"/>
      </w:pPr>
      <w:r>
        <w:rPr>
          <w:rFonts w:cs="Arial"/>
          <w:spacing w:val="2"/>
          <w:w w:val="95"/>
        </w:rPr>
        <w:t>∂</w:t>
      </w:r>
      <w:proofErr w:type="gramStart"/>
      <w:r>
        <w:rPr>
          <w:spacing w:val="2"/>
          <w:w w:val="95"/>
        </w:rPr>
        <w:t>R</w:t>
      </w:r>
      <w:r>
        <w:rPr>
          <w:spacing w:val="3"/>
          <w:w w:val="95"/>
        </w:rPr>
        <w:t>SS</w:t>
      </w:r>
      <w:r>
        <w:rPr>
          <w:spacing w:val="2"/>
          <w:w w:val="95"/>
        </w:rPr>
        <w:t>(</w:t>
      </w:r>
      <w:proofErr w:type="gramEnd"/>
      <w:r>
        <w:rPr>
          <w:rFonts w:cs="Arial"/>
          <w:spacing w:val="3"/>
          <w:w w:val="95"/>
        </w:rPr>
        <w:t>β</w:t>
      </w:r>
      <w:r>
        <w:rPr>
          <w:spacing w:val="2"/>
          <w:w w:val="95"/>
        </w:rPr>
        <w:t>)</w:t>
      </w:r>
    </w:p>
    <w:p w:rsidR="006664EA" w:rsidRDefault="00762E61">
      <w:pPr>
        <w:pStyle w:val="a3"/>
        <w:spacing w:before="50"/>
        <w:ind w:left="122"/>
        <w:jc w:val="center"/>
        <w:rPr>
          <w:rFonts w:cs="Arial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8" behindDoc="1" locked="0" layoutInCell="1" allowOverlap="1">
                <wp:simplePos x="0" y="0"/>
                <wp:positionH relativeFrom="page">
                  <wp:posOffset>1711325</wp:posOffset>
                </wp:positionH>
                <wp:positionV relativeFrom="paragraph">
                  <wp:posOffset>33020</wp:posOffset>
                </wp:positionV>
                <wp:extent cx="570865" cy="635"/>
                <wp:effectExtent l="0" t="0" r="0" b="0"/>
                <wp:wrapNone/>
                <wp:docPr id="537" name="群組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40" cy="0"/>
                          <a:chOff x="0" y="0"/>
                          <a:chExt cx="0" cy="0"/>
                        </a:xfrm>
                      </wpg:grpSpPr>
                      <wps:wsp>
                        <wps:cNvPr id="538" name="直線接點 538"/>
                        <wps:cNvCnPr/>
                        <wps:spPr>
                          <a:xfrm>
                            <a:off x="0" y="0"/>
                            <a:ext cx="57024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8AC26" id="群組 537" o:spid="_x0000_s1026" style="position:absolute;margin-left:134.75pt;margin-top:2.6pt;width:44.95pt;height:.05pt;z-index:-50331638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">
                <v:line id="直線接點 538" o:spid="_x0000_s1027" style="position:absolute;visibility:visible;mso-wrap-style:square" from="0,0" to="5702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6ZxMIAAADcAAAADwAAAGRycy9kb3ducmV2LnhtbERPyW7CMBC9V+IfrEHqrThQtUIBgyCA&#10;2mtZBMchHpJAPI5sQ9K/rw+VOD69fTrvTC0e5HxlWcFwkIAgzq2uuFCw323exiB8QNZYWyYFv+Rh&#10;Puu9TDHVtuUfemxDIWII+xQVlCE0qZQ+L8mgH9iGOHIX6wyGCF0htcM2hptajpLkUxqsODaU2FBW&#10;Un7b3o2Cg8nW69Vhdf66Lk/16eja8yhbKPXa7xYTEIG68BT/u7+1go/3uDaeiUd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6ZxMIAAADcAAAADwAAAAAAAAAAAAAA&#10;AAChAgAAZHJzL2Rvd25yZXYueG1sUEsFBgAAAAAEAAQA+QAAAJADAAAAAA==&#10;" strokeweight=".18mm"/>
                <w10:wrap anchorx="page"/>
              </v:group>
            </w:pict>
          </mc:Fallback>
        </mc:AlternateContent>
      </w:r>
      <w:r>
        <w:rPr>
          <w:rFonts w:cs="Arial"/>
          <w:spacing w:val="4"/>
        </w:rPr>
        <w:t>∂</w:t>
      </w:r>
      <w:r>
        <w:rPr>
          <w:rFonts w:cs="Arial"/>
          <w:spacing w:val="5"/>
        </w:rPr>
        <w:t>β</w:t>
      </w:r>
    </w:p>
    <w:p w:rsidR="006664EA" w:rsidRDefault="006664EA">
      <w:pPr>
        <w:spacing w:before="4" w:line="150" w:lineRule="exact"/>
        <w:rPr>
          <w:sz w:val="15"/>
          <w:szCs w:val="15"/>
        </w:rPr>
      </w:pPr>
    </w:p>
    <w:p w:rsidR="006664EA" w:rsidRDefault="00762E61">
      <w:pPr>
        <w:spacing w:line="200" w:lineRule="exact"/>
        <w:rPr>
          <w:sz w:val="20"/>
          <w:szCs w:val="20"/>
        </w:rPr>
      </w:pPr>
      <w:r>
        <w:br w:type="column"/>
      </w:r>
    </w:p>
    <w:p w:rsidR="006664EA" w:rsidRDefault="00762E61">
      <w:pPr>
        <w:pStyle w:val="a3"/>
        <w:tabs>
          <w:tab w:val="left" w:pos="6795"/>
        </w:tabs>
        <w:ind w:left="49"/>
      </w:pP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rFonts w:cs="Arial"/>
          <w:w w:val="105"/>
        </w:rPr>
        <w:t>X</w:t>
      </w:r>
      <w:r>
        <w:rPr>
          <w:rFonts w:cs="Arial"/>
          <w:w w:val="105"/>
          <w:position w:val="10"/>
          <w:sz w:val="16"/>
          <w:szCs w:val="16"/>
        </w:rPr>
        <w:t>T</w:t>
      </w:r>
      <w:r>
        <w:rPr>
          <w:rFonts w:cs="Arial"/>
          <w:spacing w:val="-13"/>
          <w:w w:val="105"/>
          <w:position w:val="10"/>
          <w:sz w:val="16"/>
          <w:szCs w:val="16"/>
        </w:rPr>
        <w:t xml:space="preserve"> </w:t>
      </w:r>
      <w:r>
        <w:rPr>
          <w:w w:val="105"/>
        </w:rPr>
        <w:t>(</w:t>
      </w:r>
      <w:r>
        <w:rPr>
          <w:rFonts w:cs="Arial"/>
          <w:w w:val="105"/>
        </w:rPr>
        <w:t>y</w:t>
      </w:r>
      <w:r>
        <w:rPr>
          <w:rFonts w:cs="Arial"/>
          <w:spacing w:val="-14"/>
          <w:w w:val="105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</w:rPr>
        <w:t>−</w:t>
      </w:r>
      <w:r>
        <w:rPr>
          <w:rFonts w:ascii="Lucida Sans Unicode" w:eastAsia="Lucida Sans Unicode" w:hAnsi="Lucida Sans Unicode" w:cs="Lucida Sans Unicode"/>
          <w:spacing w:val="-25"/>
          <w:w w:val="105"/>
        </w:rPr>
        <w:t xml:space="preserve"> </w:t>
      </w:r>
      <w:r>
        <w:rPr>
          <w:rFonts w:cs="Arial"/>
          <w:spacing w:val="4"/>
          <w:w w:val="105"/>
        </w:rPr>
        <w:t>X</w:t>
      </w:r>
      <w:r>
        <w:rPr>
          <w:rFonts w:cs="Arial"/>
          <w:spacing w:val="5"/>
          <w:w w:val="105"/>
        </w:rPr>
        <w:t>β</w:t>
      </w:r>
      <w:r>
        <w:rPr>
          <w:spacing w:val="4"/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(10)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1138" w:space="40"/>
            <w:col w:w="1037" w:space="40"/>
            <w:col w:w="7330"/>
          </w:cols>
          <w:formProt w:val="0"/>
          <w:docGrid w:linePitch="240" w:charSpace="-2049"/>
        </w:sectPr>
      </w:pPr>
    </w:p>
    <w:p w:rsidR="006664EA" w:rsidRDefault="00762E61">
      <w:pPr>
        <w:tabs>
          <w:tab w:val="left" w:pos="9047"/>
        </w:tabs>
        <w:spacing w:before="93"/>
        <w:ind w:left="696"/>
        <w:rPr>
          <w:rFonts w:ascii="Arial" w:eastAsia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99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592455</wp:posOffset>
                </wp:positionV>
                <wp:extent cx="5941060" cy="2499995"/>
                <wp:effectExtent l="0" t="0" r="0" b="0"/>
                <wp:wrapNone/>
                <wp:docPr id="539" name="群組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2499480"/>
                          <a:chOff x="0" y="0"/>
                          <a:chExt cx="0" cy="0"/>
                        </a:xfrm>
                      </wpg:grpSpPr>
                      <wpg:grpSp>
                        <wpg:cNvPr id="540" name="群組 540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41" name="直線接點 541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42" name="群組 542"/>
                        <wpg:cNvGrpSpPr/>
                        <wpg:grpSpPr>
                          <a:xfrm>
                            <a:off x="3240" y="0"/>
                            <a:ext cx="0" cy="2499480"/>
                            <a:chOff x="0" y="0"/>
                            <a:chExt cx="0" cy="0"/>
                          </a:xfrm>
                        </wpg:grpSpPr>
                        <wps:wsp>
                          <wps:cNvPr id="543" name="直線接點 543"/>
                          <wps:cNvCnPr/>
                          <wps:spPr>
                            <a:xfrm flipV="1">
                              <a:off x="0" y="0"/>
                              <a:ext cx="0" cy="2499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44" name="群組 544"/>
                        <wpg:cNvGrpSpPr/>
                        <wpg:grpSpPr>
                          <a:xfrm>
                            <a:off x="5937840" y="0"/>
                            <a:ext cx="0" cy="2499480"/>
                            <a:chOff x="0" y="0"/>
                            <a:chExt cx="0" cy="0"/>
                          </a:xfrm>
                        </wpg:grpSpPr>
                        <wps:wsp>
                          <wps:cNvPr id="545" name="直線接點 545"/>
                          <wps:cNvCnPr/>
                          <wps:spPr>
                            <a:xfrm flipV="1">
                              <a:off x="0" y="0"/>
                              <a:ext cx="0" cy="2499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46" name="群組 546"/>
                        <wpg:cNvGrpSpPr/>
                        <wpg:grpSpPr>
                          <a:xfrm>
                            <a:off x="0" y="249948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47" name="直線接點 547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B71376" id="群組 539" o:spid="_x0000_s1026" style="position:absolute;margin-left:74.5pt;margin-top:46.65pt;width:467.8pt;height:196.85pt;z-index:-50331638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">
                <v:group id="群組 540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line id="直線接點 541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DJMUAAADcAAAADwAAAGRycy9kb3ducmV2LnhtbESPQWvCQBSE74X+h+UVvOlGaUVSV7FR&#10;0Wu1oR6f2dckbfZt2F1N+u/dgtDjMDPfMPNlbxpxJedrywrGowQEcWF1zaWCj+N2OAPhA7LGxjIp&#10;+CUPy8XjwxxTbTt+p+shlCJC2KeooAqhTaX0RUUG/ci2xNH7ss5giNKVUjvsItw0cpIkU2mw5rhQ&#10;YUtZRcXP4WIU5CbbbNb5+rz7fjs1p0/XnSfZSqnBU796BRGoD//he3uvFbw8j+HvTD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DJMUAAADcAAAADwAAAAAAAAAA&#10;AAAAAAChAgAAZHJzL2Rvd25yZXYueG1sUEsFBgAAAAAEAAQA+QAAAJMDAAAAAA==&#10;" strokeweight=".18mm"/>
                </v:group>
                <v:group id="群組 542" o:spid="_x0000_s1029" style="position:absolute;left:3240;width:0;height:2499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<v:line id="直線接點 543" o:spid="_x0000_s1030" style="position:absolute;flip:y;visibility:visible;mso-wrap-style:square" from="0,0" to="0,249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bs7McAAADcAAAADwAAAGRycy9kb3ducmV2LnhtbESPQWvCQBSE7wX/w/IEL6IbbVra1FWk&#10;WPDSQ9MePD6yr9mY7Ns0u5ror+8KhR6HmfmGWW0G24gzdb5yrGAxT0AQF05XXCr4+nybPYHwAVlj&#10;45gUXMjDZj26W2GmXc8fdM5DKSKEfYYKTAhtJqUvDFn0c9cSR+/bdRZDlF0pdYd9hNtGLpPkUVqs&#10;OC4YbOnVUFHnJ6vgeC3658NP6qu6Taf1NC935n2r1GQ8bF9ABBrCf/ivvdcKHtJ7uJ2JR0C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xuzsxwAAANwAAAAPAAAAAAAA&#10;AAAAAAAAAKECAABkcnMvZG93bnJldi54bWxQSwUGAAAAAAQABAD5AAAAlQMAAAAA&#10;" strokeweight=".18mm"/>
                </v:group>
                <v:group id="群組 544" o:spid="_x0000_s1031" style="position:absolute;left:5937840;width:0;height:24994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直線接點 545" o:spid="_x0000_s1032" style="position:absolute;flip:y;visibility:visible;mso-wrap-style:square" from="0,0" to="0,249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PRA8YAAADcAAAADwAAAGRycy9kb3ducmV2LnhtbESPQWvCQBSE74X+h+UJvYhuLLHU1FVE&#10;LHjx0LSHHh/Z12xM9m2aXU3qr3cFocdhZr5hluvBNuJMna8cK5hNExDEhdMVlwq+Pt8nryB8QNbY&#10;OCYFf+RhvXp8WGKmXc8fdM5DKSKEfYYKTAhtJqUvDFn0U9cSR+/HdRZDlF0pdYd9hNtGPifJi7RY&#10;cVww2NLWUFHnJ6vgeCn6xfdv6qu6Tcf1OC935rBR6mk0bN5ABBrCf/je3msF83QOtzPx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0QPGAAAA3AAAAA8AAAAAAAAA&#10;AAAAAAAAoQIAAGRycy9kb3ducmV2LnhtbFBLBQYAAAAABAAEAPkAAACUAwAAAAA=&#10;" strokeweight=".18mm"/>
                </v:group>
                <v:group id="群組 546" o:spid="_x0000_s1033" style="position:absolute;top:249948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line id="直線接點 547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d+y8UAAADcAAAADwAAAGRycy9kb3ducmV2LnhtbESPwW7CMBBE75X4B2sr9VacohZQwCAa&#10;qNortAiOS7wkofE6sl0S/h5XQuI4mpk3mum8M7U4k/OVZQUv/QQEcW51xYWCn++P5zEIH5A11pZJ&#10;wYU8zGe9hymm2ra8pvMmFCJC2KeooAyhSaX0eUkGfd82xNE7WmcwROkKqR22EW5qOUiSoTRYcVwo&#10;saGspPx382cUbE22Wi23y8Pn6X1f73euPQyyhVJPj91iAiJQF+7hW/tLK3h7HcH/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d+y8UAAADcAAAADwAAAAAAAAAA&#10;AAAAAAChAgAAZHJzL2Rvd25yZXYueG1sUEsFBgAAAAAEAAQA+QAAAJMDAAAAAA==&#10;" strokeweight=".18mm"/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20"/>
          <w:w w:val="115"/>
          <w:sz w:val="24"/>
          <w:szCs w:val="24"/>
        </w:rPr>
        <w:t>β</w:t>
      </w:r>
      <w:r>
        <w:rPr>
          <w:rFonts w:ascii="Arial" w:eastAsia="Arial" w:hAnsi="Arial" w:cs="Arial"/>
          <w:w w:val="115"/>
          <w:position w:val="6"/>
          <w:sz w:val="24"/>
          <w:szCs w:val="24"/>
        </w:rPr>
        <w:t>ˆ</w:t>
      </w:r>
      <w:r>
        <w:rPr>
          <w:rFonts w:ascii="Arial" w:eastAsia="Arial" w:hAnsi="Arial" w:cs="Arial"/>
          <w:spacing w:val="-17"/>
          <w:w w:val="115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=</w:t>
      </w:r>
      <w:r>
        <w:rPr>
          <w:rFonts w:ascii="Arial" w:eastAsia="Arial" w:hAnsi="Arial" w:cs="Arial"/>
          <w:spacing w:val="-10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(X</w:t>
      </w:r>
      <w:r>
        <w:rPr>
          <w:rFonts w:ascii="Arial" w:eastAsia="Arial" w:hAnsi="Arial" w:cs="Arial"/>
          <w:w w:val="11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20"/>
          <w:w w:val="11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X</w:t>
      </w:r>
      <w:proofErr w:type="gramStart"/>
      <w:r>
        <w:rPr>
          <w:rFonts w:ascii="Arial" w:eastAsia="Arial" w:hAnsi="Arial" w:cs="Arial"/>
          <w:w w:val="115"/>
          <w:sz w:val="24"/>
          <w:szCs w:val="24"/>
        </w:rPr>
        <w:t>)</w:t>
      </w:r>
      <w:r>
        <w:rPr>
          <w:rFonts w:ascii="Lucida Sans Unicode" w:eastAsia="Lucida Sans Unicode" w:hAnsi="Lucida Sans Unicode" w:cs="Lucida Sans Unicode"/>
          <w:w w:val="115"/>
          <w:position w:val="10"/>
          <w:sz w:val="16"/>
          <w:szCs w:val="16"/>
        </w:rPr>
        <w:t>−</w:t>
      </w:r>
      <w:proofErr w:type="gramEnd"/>
      <w:r>
        <w:rPr>
          <w:rFonts w:ascii="Arial" w:eastAsia="Arial" w:hAnsi="Arial" w:cs="Arial"/>
          <w:spacing w:val="9"/>
          <w:w w:val="115"/>
          <w:position w:val="10"/>
          <w:sz w:val="16"/>
          <w:szCs w:val="16"/>
        </w:rPr>
        <w:t>1</w:t>
      </w:r>
      <w:r>
        <w:rPr>
          <w:rFonts w:ascii="Arial" w:eastAsia="Arial" w:hAnsi="Arial" w:cs="Arial"/>
          <w:w w:val="115"/>
          <w:sz w:val="24"/>
          <w:szCs w:val="24"/>
        </w:rPr>
        <w:t>X</w:t>
      </w:r>
      <w:r>
        <w:rPr>
          <w:rFonts w:ascii="Arial" w:eastAsia="Arial" w:hAnsi="Arial" w:cs="Arial"/>
          <w:w w:val="115"/>
          <w:position w:val="10"/>
          <w:sz w:val="16"/>
          <w:szCs w:val="16"/>
        </w:rPr>
        <w:t>T</w:t>
      </w:r>
      <w:r>
        <w:rPr>
          <w:rFonts w:ascii="Arial" w:eastAsia="Arial" w:hAnsi="Arial" w:cs="Arial"/>
          <w:spacing w:val="-18"/>
          <w:w w:val="11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115"/>
          <w:sz w:val="24"/>
          <w:szCs w:val="24"/>
        </w:rPr>
        <w:t>y</w:t>
      </w:r>
      <w:r>
        <w:rPr>
          <w:rFonts w:ascii="Arial" w:eastAsia="Arial" w:hAnsi="Arial" w:cs="Arial"/>
          <w:w w:val="115"/>
          <w:sz w:val="24"/>
          <w:szCs w:val="24"/>
        </w:rPr>
        <w:tab/>
        <w:t>(11)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9" w:line="220" w:lineRule="exact"/>
      </w:pPr>
    </w:p>
    <w:p w:rsidR="006664EA" w:rsidRDefault="00762E61">
      <w:pPr>
        <w:pStyle w:val="a3"/>
        <w:ind w:left="297"/>
        <w:rPr>
          <w:rFonts w:cs="Arial"/>
        </w:rPr>
      </w:pPr>
      <w:r>
        <w:rPr>
          <w:rFonts w:cs="Arial"/>
          <w:w w:val="110"/>
        </w:rPr>
        <w:t>R</w:t>
      </w:r>
      <w:r>
        <w:rPr>
          <w:rFonts w:cs="Arial"/>
          <w:spacing w:val="-25"/>
          <w:w w:val="110"/>
        </w:rPr>
        <w:t xml:space="preserve"> </w:t>
      </w:r>
      <w:r>
        <w:rPr>
          <w:rFonts w:cs="Arial"/>
          <w:spacing w:val="1"/>
          <w:w w:val="110"/>
        </w:rPr>
        <w:t>code:</w:t>
      </w:r>
    </w:p>
    <w:p w:rsidR="006664EA" w:rsidRDefault="006664EA">
      <w:pPr>
        <w:spacing w:before="18" w:line="260" w:lineRule="exact"/>
        <w:rPr>
          <w:sz w:val="26"/>
          <w:szCs w:val="26"/>
        </w:rPr>
      </w:pPr>
    </w:p>
    <w:p w:rsidR="006664EA" w:rsidRDefault="00762E61">
      <w:pPr>
        <w:pStyle w:val="a3"/>
        <w:ind w:left="307"/>
      </w:pPr>
      <w:r>
        <w:rPr>
          <w:w w:val="110"/>
        </w:rPr>
        <w:t>x</w:t>
      </w:r>
      <w:r>
        <w:rPr>
          <w:spacing w:val="33"/>
          <w:w w:val="110"/>
        </w:rPr>
        <w:t xml:space="preserve"> </w:t>
      </w:r>
      <w:r>
        <w:rPr>
          <w:w w:val="110"/>
        </w:rPr>
        <w:t>=</w:t>
      </w:r>
      <w:r>
        <w:rPr>
          <w:spacing w:val="33"/>
          <w:w w:val="110"/>
        </w:rPr>
        <w:t xml:space="preserve"> </w:t>
      </w:r>
      <w:r>
        <w:rPr>
          <w:rFonts w:cs="Arial"/>
          <w:spacing w:val="4"/>
          <w:w w:val="110"/>
        </w:rPr>
        <w:t>m</w:t>
      </w:r>
      <w:r>
        <w:rPr>
          <w:rFonts w:cs="Arial"/>
          <w:spacing w:val="5"/>
          <w:w w:val="110"/>
        </w:rPr>
        <w:t>a</w:t>
      </w:r>
      <w:r>
        <w:rPr>
          <w:rFonts w:cs="Arial"/>
          <w:spacing w:val="3"/>
          <w:w w:val="110"/>
        </w:rPr>
        <w:t>t</w:t>
      </w:r>
      <w:r>
        <w:rPr>
          <w:rFonts w:cs="Arial"/>
          <w:spacing w:val="4"/>
          <w:w w:val="110"/>
        </w:rPr>
        <w:t>r</w:t>
      </w:r>
      <w:r>
        <w:rPr>
          <w:rFonts w:cs="Arial"/>
          <w:spacing w:val="3"/>
          <w:w w:val="110"/>
        </w:rPr>
        <w:t>i</w:t>
      </w:r>
      <w:r>
        <w:rPr>
          <w:rFonts w:cs="Arial"/>
          <w:spacing w:val="4"/>
          <w:w w:val="110"/>
        </w:rPr>
        <w:t>x</w:t>
      </w:r>
      <w:r>
        <w:rPr>
          <w:rFonts w:cs="Arial"/>
          <w:spacing w:val="-42"/>
          <w:w w:val="110"/>
        </w:rPr>
        <w:t xml:space="preserve"> </w:t>
      </w:r>
      <w:proofErr w:type="gramStart"/>
      <w:r>
        <w:rPr>
          <w:w w:val="110"/>
        </w:rPr>
        <w:t>(</w:t>
      </w:r>
      <w:r>
        <w:rPr>
          <w:spacing w:val="-45"/>
          <w:w w:val="110"/>
        </w:rPr>
        <w:t xml:space="preserve"> </w:t>
      </w:r>
      <w:r>
        <w:rPr>
          <w:rFonts w:cs="Arial"/>
          <w:w w:val="110"/>
        </w:rPr>
        <w:t>c</w:t>
      </w:r>
      <w:proofErr w:type="gramEnd"/>
      <w:r>
        <w:rPr>
          <w:rFonts w:cs="Arial"/>
          <w:spacing w:val="-38"/>
          <w:w w:val="110"/>
        </w:rPr>
        <w:t xml:space="preserve"> </w:t>
      </w:r>
      <w:r>
        <w:rPr>
          <w:w w:val="110"/>
        </w:rPr>
        <w:t>(</w:t>
      </w:r>
      <w:r>
        <w:rPr>
          <w:spacing w:val="-47"/>
          <w:w w:val="110"/>
        </w:rPr>
        <w:t xml:space="preserve"> </w:t>
      </w:r>
      <w:r>
        <w:rPr>
          <w:w w:val="110"/>
        </w:rPr>
        <w:t>1</w:t>
      </w:r>
      <w:r>
        <w:rPr>
          <w:spacing w:val="-20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1</w:t>
      </w:r>
      <w:r>
        <w:rPr>
          <w:spacing w:val="-20"/>
          <w:w w:val="110"/>
        </w:rPr>
        <w:t xml:space="preserve"> </w:t>
      </w:r>
      <w:r>
        <w:rPr>
          <w:w w:val="110"/>
        </w:rPr>
        <w:t>,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ind w:left="333"/>
      </w:pPr>
      <w:proofErr w:type="gramStart"/>
      <w:r>
        <w:t>0</w:t>
      </w:r>
      <w:r>
        <w:rPr>
          <w:spacing w:val="-35"/>
        </w:rPr>
        <w:t xml:space="preserve"> </w:t>
      </w:r>
      <w:r>
        <w:t>.</w:t>
      </w:r>
      <w:proofErr w:type="gramEnd"/>
      <w:r>
        <w:rPr>
          <w:spacing w:val="-34"/>
        </w:rPr>
        <w:t xml:space="preserve"> </w:t>
      </w:r>
      <w:r>
        <w:t>3</w:t>
      </w:r>
      <w:r>
        <w:rPr>
          <w:spacing w:val="-34"/>
        </w:rPr>
        <w:t xml:space="preserve"> </w:t>
      </w:r>
      <w:proofErr w:type="gramStart"/>
      <w:r>
        <w:t>5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7</w:t>
      </w:r>
      <w:r>
        <w:rPr>
          <w:spacing w:val="-34"/>
        </w:rPr>
        <w:t xml:space="preserve"> </w:t>
      </w:r>
      <w:proofErr w:type="gramStart"/>
      <w:r>
        <w:t>5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proofErr w:type="gramStart"/>
      <w:r>
        <w:t>6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34"/>
        </w:rPr>
        <w:t xml:space="preserve"> </w:t>
      </w:r>
      <w:r>
        <w:t>0</w:t>
      </w:r>
      <w:r>
        <w:rPr>
          <w:spacing w:val="-35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proofErr w:type="gramStart"/>
      <w:r>
        <w:t>4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6</w:t>
      </w:r>
      <w:r>
        <w:rPr>
          <w:spacing w:val="-34"/>
        </w:rPr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4"/>
        </w:rPr>
        <w:t xml:space="preserve"> </w:t>
      </w:r>
      <w:r>
        <w:t>0</w:t>
      </w:r>
      <w:r>
        <w:rPr>
          <w:spacing w:val="-34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5</w:t>
      </w:r>
      <w:r>
        <w:rPr>
          <w:spacing w:val="-34"/>
        </w:rPr>
        <w:t xml:space="preserve"> </w:t>
      </w:r>
      <w:proofErr w:type="gramStart"/>
      <w:r>
        <w:t>9</w:t>
      </w:r>
      <w:r>
        <w:rPr>
          <w:spacing w:val="-34"/>
        </w:rPr>
        <w:t xml:space="preserve"> </w:t>
      </w:r>
      <w:r>
        <w:t>)</w:t>
      </w:r>
      <w:proofErr w:type="gramEnd"/>
      <w:r>
        <w:rPr>
          <w:spacing w:val="-3"/>
        </w:rPr>
        <w:t xml:space="preserve"> </w:t>
      </w:r>
      <w:r>
        <w:t>,</w:t>
      </w:r>
      <w:r>
        <w:rPr>
          <w:spacing w:val="-39"/>
        </w:rPr>
        <w:t xml:space="preserve"> </w:t>
      </w:r>
      <w:proofErr w:type="spellStart"/>
      <w:r>
        <w:rPr>
          <w:rFonts w:cs="Arial"/>
          <w:spacing w:val="-4"/>
        </w:rPr>
        <w:t>n</w:t>
      </w:r>
      <w:r>
        <w:rPr>
          <w:rFonts w:cs="Arial"/>
          <w:spacing w:val="-3"/>
        </w:rPr>
        <w:t>r</w:t>
      </w:r>
      <w:r>
        <w:rPr>
          <w:rFonts w:cs="Arial"/>
          <w:spacing w:val="-4"/>
        </w:rPr>
        <w:t>ow</w:t>
      </w:r>
      <w:proofErr w:type="spellEnd"/>
      <w:r>
        <w:rPr>
          <w:rFonts w:cs="Arial"/>
          <w:spacing w:val="36"/>
        </w:rPr>
        <w:t xml:space="preserve"> </w:t>
      </w:r>
      <w:r>
        <w:t>=</w:t>
      </w:r>
      <w:r>
        <w:rPr>
          <w:spacing w:val="65"/>
        </w:rPr>
        <w:t xml:space="preserve"> </w:t>
      </w:r>
      <w:r>
        <w:t>6</w:t>
      </w:r>
      <w:r>
        <w:rPr>
          <w:spacing w:val="-20"/>
        </w:rPr>
        <w:t xml:space="preserve"> </w:t>
      </w:r>
      <w:r>
        <w:t xml:space="preserve">, </w:t>
      </w:r>
      <w:r>
        <w:rPr>
          <w:spacing w:val="30"/>
        </w:rPr>
        <w:t xml:space="preserve"> </w:t>
      </w:r>
      <w:proofErr w:type="spellStart"/>
      <w:r>
        <w:rPr>
          <w:rFonts w:cs="Arial"/>
          <w:spacing w:val="10"/>
        </w:rPr>
        <w:t>n</w:t>
      </w:r>
      <w:r>
        <w:rPr>
          <w:rFonts w:cs="Arial"/>
          <w:spacing w:val="12"/>
        </w:rPr>
        <w:t>co</w:t>
      </w:r>
      <w:r>
        <w:rPr>
          <w:rFonts w:cs="Arial"/>
          <w:spacing w:val="8"/>
        </w:rPr>
        <w:t>l</w:t>
      </w:r>
      <w:proofErr w:type="spellEnd"/>
      <w:r>
        <w:rPr>
          <w:rFonts w:cs="Arial"/>
          <w:spacing w:val="58"/>
        </w:rPr>
        <w:t xml:space="preserve"> </w:t>
      </w:r>
      <w:r>
        <w:t>=</w:t>
      </w:r>
      <w:r>
        <w:rPr>
          <w:spacing w:val="66"/>
        </w:rPr>
        <w:t xml:space="preserve"> </w:t>
      </w:r>
      <w:r>
        <w:t>2</w:t>
      </w:r>
      <w:r>
        <w:rPr>
          <w:spacing w:val="-45"/>
        </w:rPr>
        <w:t xml:space="preserve"> </w:t>
      </w:r>
      <w:r>
        <w:t>)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pStyle w:val="a3"/>
        <w:ind w:left="307"/>
      </w:pP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r>
        <w:rPr>
          <w:rFonts w:cs="Arial"/>
          <w:spacing w:val="4"/>
          <w:w w:val="110"/>
        </w:rPr>
        <w:t>m</w:t>
      </w:r>
      <w:r>
        <w:rPr>
          <w:rFonts w:cs="Arial"/>
          <w:spacing w:val="5"/>
          <w:w w:val="110"/>
        </w:rPr>
        <w:t>a</w:t>
      </w:r>
      <w:r>
        <w:rPr>
          <w:rFonts w:cs="Arial"/>
          <w:spacing w:val="3"/>
          <w:w w:val="110"/>
        </w:rPr>
        <w:t>t</w:t>
      </w:r>
      <w:r>
        <w:rPr>
          <w:rFonts w:cs="Arial"/>
          <w:spacing w:val="4"/>
          <w:w w:val="110"/>
        </w:rPr>
        <w:t>r</w:t>
      </w:r>
      <w:r>
        <w:rPr>
          <w:rFonts w:cs="Arial"/>
          <w:spacing w:val="3"/>
          <w:w w:val="110"/>
        </w:rPr>
        <w:t>i</w:t>
      </w:r>
      <w:r>
        <w:rPr>
          <w:rFonts w:cs="Arial"/>
          <w:spacing w:val="4"/>
          <w:w w:val="110"/>
        </w:rPr>
        <w:t>x</w:t>
      </w:r>
      <w:r>
        <w:rPr>
          <w:rFonts w:cs="Arial"/>
          <w:spacing w:val="-47"/>
          <w:w w:val="110"/>
        </w:rPr>
        <w:t xml:space="preserve"> </w:t>
      </w:r>
      <w:r>
        <w:rPr>
          <w:w w:val="110"/>
        </w:rPr>
        <w:t>(</w:t>
      </w:r>
      <w:r>
        <w:rPr>
          <w:spacing w:val="-49"/>
          <w:w w:val="110"/>
        </w:rPr>
        <w:t xml:space="preserve"> </w:t>
      </w:r>
      <w:r>
        <w:rPr>
          <w:rFonts w:cs="Arial"/>
          <w:w w:val="110"/>
        </w:rPr>
        <w:t>c</w:t>
      </w:r>
      <w:r>
        <w:rPr>
          <w:rFonts w:cs="Arial"/>
          <w:spacing w:val="-40"/>
          <w:w w:val="110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4</w:t>
      </w:r>
      <w:r>
        <w:rPr>
          <w:spacing w:val="-21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49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2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9"/>
          <w:w w:val="110"/>
        </w:rPr>
        <w:t xml:space="preserve"> </w:t>
      </w:r>
      <w:r>
        <w:rPr>
          <w:w w:val="110"/>
        </w:rPr>
        <w:t>6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8</w:t>
      </w:r>
      <w:r>
        <w:rPr>
          <w:spacing w:val="-21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6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8"/>
          <w:w w:val="110"/>
        </w:rPr>
        <w:t xml:space="preserve"> </w:t>
      </w:r>
      <w:r>
        <w:rPr>
          <w:w w:val="110"/>
        </w:rPr>
        <w:t>4</w:t>
      </w:r>
      <w:r>
        <w:rPr>
          <w:spacing w:val="-49"/>
          <w:w w:val="110"/>
        </w:rPr>
        <w:t xml:space="preserve"> </w:t>
      </w:r>
      <w:r>
        <w:rPr>
          <w:w w:val="110"/>
        </w:rPr>
        <w:t>5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7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9"/>
          <w:w w:val="110"/>
        </w:rPr>
        <w:t xml:space="preserve"> </w:t>
      </w:r>
      <w:r>
        <w:rPr>
          <w:w w:val="110"/>
        </w:rPr>
        <w:t>8</w:t>
      </w:r>
      <w:r>
        <w:rPr>
          <w:spacing w:val="-19"/>
          <w:w w:val="110"/>
        </w:rPr>
        <w:t xml:space="preserve"> </w:t>
      </w:r>
      <w:r>
        <w:rPr>
          <w:w w:val="110"/>
        </w:rPr>
        <w:t>,</w:t>
      </w:r>
      <w:r>
        <w:rPr>
          <w:spacing w:val="-48"/>
          <w:w w:val="110"/>
        </w:rPr>
        <w:t xml:space="preserve"> </w:t>
      </w:r>
      <w:r>
        <w:rPr>
          <w:w w:val="110"/>
        </w:rPr>
        <w:t>7</w:t>
      </w:r>
      <w:r>
        <w:rPr>
          <w:spacing w:val="-48"/>
          <w:w w:val="110"/>
        </w:rPr>
        <w:t xml:space="preserve"> </w:t>
      </w:r>
      <w:r>
        <w:rPr>
          <w:w w:val="110"/>
        </w:rPr>
        <w:t>.</w:t>
      </w:r>
      <w:r>
        <w:rPr>
          <w:spacing w:val="-49"/>
          <w:w w:val="110"/>
        </w:rPr>
        <w:t xml:space="preserve"> </w:t>
      </w:r>
      <w:r>
        <w:rPr>
          <w:w w:val="110"/>
        </w:rPr>
        <w:t>5</w:t>
      </w:r>
      <w:r>
        <w:rPr>
          <w:spacing w:val="-48"/>
          <w:w w:val="110"/>
        </w:rPr>
        <w:t xml:space="preserve"> </w:t>
      </w:r>
      <w:r>
        <w:rPr>
          <w:w w:val="110"/>
        </w:rPr>
        <w:t>5</w:t>
      </w:r>
      <w:r>
        <w:rPr>
          <w:spacing w:val="-48"/>
          <w:w w:val="110"/>
        </w:rPr>
        <w:t xml:space="preserve"> </w:t>
      </w:r>
      <w:r>
        <w:rPr>
          <w:w w:val="110"/>
        </w:rPr>
        <w:t>)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spacing w:line="343" w:lineRule="auto"/>
        <w:ind w:left="340" w:right="6496" w:firstLine="7"/>
      </w:pPr>
      <w:r>
        <w:rPr>
          <w:w w:val="110"/>
        </w:rPr>
        <w:t>,</w:t>
      </w:r>
      <w:r>
        <w:rPr>
          <w:spacing w:val="-55"/>
          <w:w w:val="110"/>
        </w:rPr>
        <w:t xml:space="preserve"> </w:t>
      </w:r>
      <w:proofErr w:type="spellStart"/>
      <w:r>
        <w:rPr>
          <w:rFonts w:cs="Arial"/>
          <w:spacing w:val="-5"/>
          <w:w w:val="115"/>
        </w:rPr>
        <w:t>n</w:t>
      </w:r>
      <w:r>
        <w:rPr>
          <w:rFonts w:cs="Arial"/>
          <w:spacing w:val="-4"/>
          <w:w w:val="115"/>
        </w:rPr>
        <w:t>r</w:t>
      </w:r>
      <w:r>
        <w:rPr>
          <w:rFonts w:cs="Arial"/>
          <w:spacing w:val="-5"/>
          <w:w w:val="115"/>
        </w:rPr>
        <w:t>ow</w:t>
      </w:r>
      <w:proofErr w:type="spellEnd"/>
      <w:r>
        <w:rPr>
          <w:rFonts w:cs="Arial"/>
          <w:spacing w:val="24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proofErr w:type="gramStart"/>
      <w:r>
        <w:rPr>
          <w:w w:val="110"/>
        </w:rPr>
        <w:t>6</w:t>
      </w:r>
      <w:r>
        <w:rPr>
          <w:spacing w:val="-30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 xml:space="preserve"> </w:t>
      </w:r>
      <w:r>
        <w:rPr>
          <w:spacing w:val="17"/>
          <w:w w:val="110"/>
        </w:rPr>
        <w:t xml:space="preserve"> </w:t>
      </w:r>
      <w:proofErr w:type="spellStart"/>
      <w:r>
        <w:rPr>
          <w:rFonts w:cs="Arial"/>
          <w:spacing w:val="12"/>
          <w:w w:val="115"/>
        </w:rPr>
        <w:t>n</w:t>
      </w:r>
      <w:r>
        <w:rPr>
          <w:rFonts w:cs="Arial"/>
          <w:spacing w:val="13"/>
          <w:w w:val="115"/>
        </w:rPr>
        <w:t>co</w:t>
      </w:r>
      <w:r>
        <w:rPr>
          <w:rFonts w:cs="Arial"/>
          <w:spacing w:val="9"/>
          <w:w w:val="115"/>
        </w:rPr>
        <w:t>l</w:t>
      </w:r>
      <w:proofErr w:type="spellEnd"/>
      <w:r>
        <w:rPr>
          <w:rFonts w:cs="Arial"/>
          <w:spacing w:val="46"/>
          <w:w w:val="115"/>
        </w:rPr>
        <w:t xml:space="preserve"> </w:t>
      </w:r>
      <w:r>
        <w:rPr>
          <w:w w:val="115"/>
        </w:rPr>
        <w:t>=</w:t>
      </w:r>
      <w:r>
        <w:rPr>
          <w:spacing w:val="53"/>
          <w:w w:val="115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5"/>
        </w:rPr>
        <w:t>)</w:t>
      </w:r>
      <w:r>
        <w:rPr>
          <w:spacing w:val="21"/>
          <w:w w:val="113"/>
        </w:rPr>
        <w:t xml:space="preserve"> </w:t>
      </w:r>
      <w:r>
        <w:rPr>
          <w:w w:val="115"/>
        </w:rPr>
        <w:t>f</w:t>
      </w:r>
      <w:r>
        <w:rPr>
          <w:spacing w:val="-34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35"/>
          <w:w w:val="115"/>
        </w:rPr>
        <w:t xml:space="preserve"> </w:t>
      </w:r>
      <w:r>
        <w:rPr>
          <w:w w:val="115"/>
        </w:rPr>
        <w:t>t</w:t>
      </w:r>
      <w:r>
        <w:rPr>
          <w:spacing w:val="-35"/>
          <w:w w:val="115"/>
        </w:rPr>
        <w:t xml:space="preserve"> </w:t>
      </w:r>
      <w:r>
        <w:rPr>
          <w:w w:val="110"/>
        </w:rPr>
        <w:t>1</w:t>
      </w:r>
      <w:r>
        <w:rPr>
          <w:spacing w:val="60"/>
          <w:w w:val="110"/>
        </w:rPr>
        <w:t xml:space="preserve"> </w:t>
      </w:r>
      <w:r>
        <w:rPr>
          <w:rFonts w:cs="Arial"/>
          <w:spacing w:val="-38"/>
          <w:w w:val="115"/>
        </w:rPr>
        <w:t>&lt;</w:t>
      </w:r>
      <w:r>
        <w:rPr>
          <w:rFonts w:ascii="Lucida Sans Unicode" w:eastAsia="Lucida Sans Unicode" w:hAnsi="Lucida Sans Unicode" w:cs="Lucida Sans Unicode"/>
          <w:w w:val="115"/>
        </w:rPr>
        <w:t>−</w:t>
      </w:r>
      <w:r>
        <w:rPr>
          <w:rFonts w:ascii="Lucida Sans Unicode" w:eastAsia="Lucida Sans Unicode" w:hAnsi="Lucida Sans Unicode" w:cs="Lucida Sans Unicode"/>
          <w:spacing w:val="22"/>
          <w:w w:val="115"/>
        </w:rPr>
        <w:t xml:space="preserve"> </w:t>
      </w:r>
      <w:r>
        <w:rPr>
          <w:rFonts w:cs="Arial"/>
          <w:spacing w:val="-5"/>
          <w:w w:val="115"/>
        </w:rPr>
        <w:t>l</w:t>
      </w:r>
      <w:r>
        <w:rPr>
          <w:rFonts w:cs="Arial"/>
          <w:spacing w:val="18"/>
          <w:w w:val="115"/>
        </w:rPr>
        <w:t>m</w:t>
      </w:r>
      <w:r>
        <w:rPr>
          <w:w w:val="115"/>
        </w:rPr>
        <w:t>(</w:t>
      </w:r>
      <w:r>
        <w:rPr>
          <w:spacing w:val="-44"/>
          <w:w w:val="115"/>
        </w:rPr>
        <w:t xml:space="preserve"> </w:t>
      </w:r>
      <w:r>
        <w:rPr>
          <w:w w:val="115"/>
        </w:rPr>
        <w:t>y</w:t>
      </w:r>
      <w:r>
        <w:rPr>
          <w:spacing w:val="69"/>
          <w:w w:val="115"/>
        </w:rPr>
        <w:t xml:space="preserve"> </w:t>
      </w:r>
      <w:r>
        <w:rPr>
          <w:rFonts w:cs="Arial"/>
          <w:w w:val="140"/>
        </w:rPr>
        <w:t>˜</w:t>
      </w:r>
      <w:r>
        <w:rPr>
          <w:rFonts w:cs="Arial"/>
          <w:spacing w:val="57"/>
          <w:w w:val="140"/>
        </w:rPr>
        <w:t xml:space="preserve"> </w:t>
      </w:r>
      <w:r>
        <w:rPr>
          <w:w w:val="115"/>
        </w:rPr>
        <w:t>x</w:t>
      </w:r>
      <w:r>
        <w:rPr>
          <w:spacing w:val="-46"/>
          <w:w w:val="115"/>
        </w:rPr>
        <w:t xml:space="preserve"> </w:t>
      </w:r>
      <w:r>
        <w:rPr>
          <w:w w:val="115"/>
        </w:rPr>
        <w:t>)</w:t>
      </w:r>
    </w:p>
    <w:p w:rsidR="006664EA" w:rsidRDefault="006664EA">
      <w:pPr>
        <w:spacing w:before="7" w:line="130" w:lineRule="exact"/>
        <w:rPr>
          <w:sz w:val="13"/>
          <w:szCs w:val="13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319"/>
      </w:pPr>
      <w:r>
        <w:rPr>
          <w:rFonts w:cs="Arial"/>
          <w:spacing w:val="22"/>
          <w:w w:val="110"/>
        </w:rPr>
        <w:lastRenderedPageBreak/>
        <w:t>s</w:t>
      </w:r>
      <w:r>
        <w:rPr>
          <w:rFonts w:cs="Arial"/>
          <w:spacing w:val="20"/>
          <w:w w:val="110"/>
        </w:rPr>
        <w:t>o</w:t>
      </w:r>
      <w:r>
        <w:rPr>
          <w:rFonts w:cs="Arial"/>
          <w:spacing w:val="14"/>
          <w:w w:val="110"/>
        </w:rPr>
        <w:t>l</w:t>
      </w:r>
      <w:r>
        <w:rPr>
          <w:rFonts w:cs="Arial"/>
          <w:spacing w:val="17"/>
          <w:w w:val="110"/>
        </w:rPr>
        <w:t>v</w:t>
      </w:r>
      <w:r>
        <w:rPr>
          <w:rFonts w:cs="Arial"/>
          <w:w w:val="110"/>
        </w:rPr>
        <w:t>e</w:t>
      </w:r>
      <w:r>
        <w:rPr>
          <w:rFonts w:cs="Arial"/>
          <w:spacing w:val="-28"/>
          <w:w w:val="110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(</w:t>
      </w:r>
      <w:r>
        <w:rPr>
          <w:spacing w:val="-37"/>
          <w:w w:val="110"/>
        </w:rPr>
        <w:t xml:space="preserve"> </w:t>
      </w:r>
      <w:r>
        <w:rPr>
          <w:rFonts w:cs="Arial"/>
          <w:w w:val="125"/>
        </w:rPr>
        <w:t>t</w:t>
      </w:r>
      <w:r>
        <w:rPr>
          <w:rFonts w:cs="Arial"/>
          <w:spacing w:val="-49"/>
          <w:w w:val="125"/>
        </w:rPr>
        <w:t xml:space="preserve"> </w:t>
      </w:r>
      <w:r>
        <w:rPr>
          <w:w w:val="110"/>
        </w:rPr>
        <w:t>(</w:t>
      </w:r>
      <w:r>
        <w:rPr>
          <w:spacing w:val="-50"/>
          <w:w w:val="110"/>
        </w:rPr>
        <w:t xml:space="preserve"> </w:t>
      </w:r>
      <w:r>
        <w:rPr>
          <w:w w:val="110"/>
        </w:rPr>
        <w:t>x</w:t>
      </w:r>
      <w:r>
        <w:rPr>
          <w:spacing w:val="-47"/>
          <w:w w:val="110"/>
        </w:rPr>
        <w:t xml:space="preserve"> </w:t>
      </w:r>
      <w:r>
        <w:rPr>
          <w:w w:val="110"/>
        </w:rPr>
        <w:t>)</w:t>
      </w:r>
      <w:r>
        <w:rPr>
          <w:spacing w:val="31"/>
          <w:w w:val="110"/>
        </w:rPr>
        <w:t xml:space="preserve"> </w:t>
      </w:r>
      <w:r>
        <w:rPr>
          <w:spacing w:val="-31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5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8"/>
          <w:w w:val="110"/>
        </w:rPr>
        <w:t xml:space="preserve"> </w:t>
      </w:r>
      <w:r>
        <w:rPr>
          <w:w w:val="110"/>
        </w:rPr>
        <w:t>x</w:t>
      </w:r>
      <w:r>
        <w:rPr>
          <w:spacing w:val="-41"/>
          <w:w w:val="110"/>
        </w:rPr>
        <w:t xml:space="preserve"> </w:t>
      </w:r>
      <w:r>
        <w:rPr>
          <w:w w:val="110"/>
        </w:rPr>
        <w:t>)</w:t>
      </w:r>
      <w:r>
        <w:rPr>
          <w:spacing w:val="-48"/>
          <w:w w:val="110"/>
        </w:rPr>
        <w:t xml:space="preserve"> </w:t>
      </w:r>
      <w:r>
        <w:rPr>
          <w:w w:val="110"/>
        </w:rPr>
        <w:t>)</w:t>
      </w:r>
      <w:r>
        <w:rPr>
          <w:spacing w:val="37"/>
          <w:w w:val="110"/>
        </w:rPr>
        <w:t xml:space="preserve"> </w:t>
      </w:r>
      <w:r>
        <w:rPr>
          <w:spacing w:val="-31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5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21"/>
          <w:w w:val="110"/>
        </w:rPr>
        <w:t xml:space="preserve"> </w:t>
      </w:r>
      <w:r>
        <w:rPr>
          <w:w w:val="110"/>
        </w:rPr>
        <w:t>(</w:t>
      </w:r>
      <w:r>
        <w:rPr>
          <w:spacing w:val="-41"/>
          <w:w w:val="110"/>
        </w:rPr>
        <w:t xml:space="preserve"> </w:t>
      </w:r>
      <w:r>
        <w:rPr>
          <w:rFonts w:cs="Arial"/>
          <w:w w:val="125"/>
        </w:rPr>
        <w:t>t</w:t>
      </w:r>
      <w:r>
        <w:rPr>
          <w:rFonts w:cs="Arial"/>
          <w:spacing w:val="-51"/>
          <w:w w:val="125"/>
        </w:rPr>
        <w:t xml:space="preserve"> </w:t>
      </w:r>
      <w:r>
        <w:rPr>
          <w:w w:val="110"/>
        </w:rPr>
        <w:t>(</w:t>
      </w:r>
      <w:r>
        <w:rPr>
          <w:spacing w:val="-48"/>
          <w:w w:val="110"/>
        </w:rPr>
        <w:t xml:space="preserve"> </w:t>
      </w:r>
      <w:r>
        <w:rPr>
          <w:w w:val="110"/>
        </w:rPr>
        <w:t>x</w:t>
      </w:r>
      <w:r>
        <w:rPr>
          <w:spacing w:val="-49"/>
          <w:w w:val="110"/>
        </w:rPr>
        <w:t xml:space="preserve"> </w:t>
      </w:r>
      <w:r>
        <w:rPr>
          <w:w w:val="110"/>
        </w:rPr>
        <w:t>)</w:t>
      </w:r>
      <w:r>
        <w:rPr>
          <w:spacing w:val="33"/>
          <w:w w:val="110"/>
        </w:rPr>
        <w:t xml:space="preserve"> </w:t>
      </w:r>
      <w:r>
        <w:rPr>
          <w:spacing w:val="-33"/>
          <w:w w:val="110"/>
        </w:rPr>
        <w:t>%</w:t>
      </w:r>
      <w:r>
        <w:rPr>
          <w:rFonts w:ascii="Lucida Sans Unicode" w:eastAsia="Lucida Sans Unicode" w:hAnsi="Lucida Sans Unicode" w:cs="Lucida Sans Unicode"/>
          <w:spacing w:val="-62"/>
          <w:w w:val="110"/>
        </w:rPr>
        <w:t>∗</w:t>
      </w:r>
      <w:r>
        <w:rPr>
          <w:rFonts w:cs="Arial"/>
          <w:w w:val="110"/>
        </w:rPr>
        <w:t>%</w:t>
      </w:r>
      <w:r>
        <w:rPr>
          <w:rFonts w:cs="Arial"/>
          <w:spacing w:val="8"/>
          <w:w w:val="110"/>
        </w:rPr>
        <w:t xml:space="preserve"> </w:t>
      </w:r>
      <w:r>
        <w:rPr>
          <w:w w:val="110"/>
        </w:rPr>
        <w:t>y</w:t>
      </w:r>
      <w:r>
        <w:rPr>
          <w:spacing w:val="-49"/>
          <w:w w:val="110"/>
        </w:rPr>
        <w:t xml:space="preserve"> </w:t>
      </w:r>
      <w:r>
        <w:rPr>
          <w:w w:val="110"/>
        </w:rPr>
        <w:t>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9" w:line="140" w:lineRule="exact"/>
        <w:rPr>
          <w:sz w:val="14"/>
          <w:szCs w:val="14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spacing w:before="63"/>
        <w:ind w:left="933"/>
      </w:pPr>
      <w:r>
        <w:rPr>
          <w:rFonts w:cs="Arial"/>
          <w:spacing w:val="-1"/>
          <w:w w:val="110"/>
        </w:rPr>
        <w:t>Ne</w:t>
      </w:r>
      <w:r>
        <w:rPr>
          <w:rFonts w:cs="Arial"/>
          <w:spacing w:val="-2"/>
          <w:w w:val="110"/>
        </w:rPr>
        <w:t>a</w:t>
      </w:r>
      <w:r>
        <w:rPr>
          <w:rFonts w:cs="Arial"/>
          <w:spacing w:val="-1"/>
          <w:w w:val="110"/>
        </w:rPr>
        <w:t>r</w:t>
      </w:r>
      <w:r>
        <w:rPr>
          <w:rFonts w:cs="Arial"/>
          <w:spacing w:val="-2"/>
          <w:w w:val="110"/>
        </w:rPr>
        <w:t>es</w:t>
      </w:r>
      <w:r>
        <w:rPr>
          <w:rFonts w:cs="Arial"/>
          <w:spacing w:val="-1"/>
          <w:w w:val="110"/>
        </w:rPr>
        <w:t>t-</w:t>
      </w:r>
      <w:proofErr w:type="spellStart"/>
      <w:r>
        <w:rPr>
          <w:rFonts w:cs="Arial"/>
          <w:spacing w:val="-1"/>
          <w:w w:val="110"/>
        </w:rPr>
        <w:t>N</w:t>
      </w:r>
      <w:r>
        <w:rPr>
          <w:rFonts w:cs="Arial"/>
          <w:spacing w:val="-2"/>
          <w:w w:val="110"/>
        </w:rPr>
        <w:t>e</w:t>
      </w:r>
      <w:r>
        <w:rPr>
          <w:rFonts w:cs="Arial"/>
          <w:spacing w:val="-1"/>
          <w:w w:val="110"/>
        </w:rPr>
        <w:t>i</w:t>
      </w:r>
      <w:r>
        <w:rPr>
          <w:rFonts w:cs="Arial"/>
          <w:spacing w:val="-2"/>
          <w:w w:val="110"/>
        </w:rPr>
        <w:t>g</w:t>
      </w:r>
      <w:r>
        <w:rPr>
          <w:rFonts w:cs="Arial"/>
          <w:spacing w:val="-1"/>
          <w:w w:val="110"/>
        </w:rPr>
        <w:t>hb</w:t>
      </w:r>
      <w:r>
        <w:rPr>
          <w:rFonts w:cs="Arial"/>
          <w:spacing w:val="-2"/>
          <w:w w:val="110"/>
        </w:rPr>
        <w:t>o</w:t>
      </w:r>
      <w:r>
        <w:rPr>
          <w:rFonts w:cs="Arial"/>
          <w:spacing w:val="-1"/>
          <w:w w:val="110"/>
        </w:rPr>
        <w:t>ur</w:t>
      </w:r>
      <w:proofErr w:type="spellEnd"/>
      <w:r>
        <w:rPr>
          <w:rFonts w:cs="Arial"/>
          <w:spacing w:val="14"/>
          <w:w w:val="110"/>
        </w:rPr>
        <w:t xml:space="preserve"> </w:t>
      </w:r>
      <w:r>
        <w:rPr>
          <w:rFonts w:cs="Arial"/>
          <w:w w:val="110"/>
        </w:rPr>
        <w:t>Methods</w:t>
      </w:r>
    </w:p>
    <w:p w:rsidR="006664EA" w:rsidRDefault="006664EA">
      <w:pPr>
        <w:spacing w:before="2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110"/>
      </w:pP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model</w:t>
      </w:r>
      <w:r>
        <w:rPr>
          <w:spacing w:val="25"/>
          <w:w w:val="90"/>
        </w:rPr>
        <w:t xml:space="preserve"> </w:t>
      </w:r>
      <w:r>
        <w:rPr>
          <w:w w:val="90"/>
        </w:rPr>
        <w:t>is</w:t>
      </w:r>
      <w:r>
        <w:rPr>
          <w:spacing w:val="26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fin</w:t>
      </w:r>
      <w:r>
        <w:rPr>
          <w:spacing w:val="-2"/>
          <w:w w:val="90"/>
        </w:rPr>
        <w:t>ed</w:t>
      </w:r>
      <w:r>
        <w:rPr>
          <w:spacing w:val="28"/>
          <w:w w:val="90"/>
        </w:rPr>
        <w:t xml:space="preserve"> </w:t>
      </w:r>
      <w:r>
        <w:rPr>
          <w:w w:val="90"/>
        </w:rPr>
        <w:t>as</w:t>
      </w:r>
      <w:r>
        <w:rPr>
          <w:spacing w:val="2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llow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:</w:t>
      </w:r>
    </w:p>
    <w:p w:rsidR="006664EA" w:rsidRDefault="006664EA">
      <w:pPr>
        <w:spacing w:before="1" w:line="180" w:lineRule="exact"/>
        <w:rPr>
          <w:sz w:val="18"/>
          <w:szCs w:val="18"/>
        </w:rPr>
      </w:pPr>
    </w:p>
    <w:p w:rsidR="006664EA" w:rsidRDefault="006664EA">
      <w:pPr>
        <w:sectPr w:rsidR="006664EA">
          <w:footerReference w:type="default" r:id="rId21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spacing w:before="55" w:line="380" w:lineRule="exact"/>
        <w:jc w:val="right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0" behindDoc="1" locked="0" layoutInCell="1" allowOverlap="1">
                <wp:simplePos x="0" y="0"/>
                <wp:positionH relativeFrom="page">
                  <wp:posOffset>1852930</wp:posOffset>
                </wp:positionH>
                <wp:positionV relativeFrom="paragraph">
                  <wp:posOffset>241300</wp:posOffset>
                </wp:positionV>
                <wp:extent cx="84455" cy="635"/>
                <wp:effectExtent l="0" t="0" r="0" b="0"/>
                <wp:wrapNone/>
                <wp:docPr id="548" name="群組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80" cy="0"/>
                          <a:chOff x="0" y="0"/>
                          <a:chExt cx="0" cy="0"/>
                        </a:xfrm>
                      </wpg:grpSpPr>
                      <wps:wsp>
                        <wps:cNvPr id="549" name="直線接點 549"/>
                        <wps:cNvCnPr/>
                        <wps:spPr>
                          <a:xfrm>
                            <a:off x="0" y="0"/>
                            <a:ext cx="838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7508" id="群組 548" o:spid="_x0000_s1026" style="position:absolute;margin-left:145.9pt;margin-top:19pt;width:6.65pt;height:.05pt;z-index:-50331638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">
                <v:line id="直線接點 549" o:spid="_x0000_s1027" style="position:absolute;visibility:visible;mso-wrap-style:square" from="0,0" to="838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RPIsUAAADcAAAADwAAAGRycy9kb3ducmV2LnhtbESPwW7CMBBE75X4B2sr9VacohZBwCAa&#10;qNortAiOS7wkofE6sl0S/h5XQuI4mpk3mum8M7U4k/OVZQUv/QQEcW51xYWCn++P5xEIH5A11pZJ&#10;wYU8zGe9hymm2ra8pvMmFCJC2KeooAyhSaX0eUkGfd82xNE7WmcwROkKqR22EW5qOUiSoTRYcVwo&#10;saGspPx382cUbE22Wi23y8Pn6X1f73euPQyyhVJPj91iAiJQF+7hW/tLK3h7HcP/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6RPIs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r>
        <w:rPr>
          <w:rFonts w:cs="Arial"/>
          <w:spacing w:val="-137"/>
          <w:w w:val="115"/>
        </w:rPr>
        <w:t>Y</w:t>
      </w:r>
      <w:r>
        <w:rPr>
          <w:w w:val="115"/>
          <w:position w:val="6"/>
        </w:rPr>
        <w:t>ˆ</w:t>
      </w:r>
      <w:r>
        <w:rPr>
          <w:spacing w:val="-46"/>
          <w:w w:val="115"/>
          <w:position w:val="6"/>
        </w:rPr>
        <w:t xml:space="preserve"> </w:t>
      </w:r>
      <w:r>
        <w:rPr>
          <w:w w:val="115"/>
        </w:rPr>
        <w:t>(</w:t>
      </w:r>
      <w:r>
        <w:rPr>
          <w:rFonts w:cs="Arial"/>
          <w:spacing w:val="-2"/>
          <w:w w:val="115"/>
        </w:rPr>
        <w:t>x</w:t>
      </w:r>
      <w:r>
        <w:rPr>
          <w:w w:val="115"/>
        </w:rPr>
        <w:t>)</w:t>
      </w:r>
      <w:r>
        <w:rPr>
          <w:spacing w:val="-15"/>
          <w:w w:val="115"/>
        </w:rPr>
        <w:t xml:space="preserve"> </w:t>
      </w:r>
      <w:r>
        <w:rPr>
          <w:w w:val="115"/>
        </w:rPr>
        <w:t>=</w:t>
      </w:r>
      <w:r>
        <w:rPr>
          <w:spacing w:val="13"/>
          <w:w w:val="115"/>
        </w:rPr>
        <w:t xml:space="preserve"> </w:t>
      </w:r>
      <w:r>
        <w:rPr>
          <w:w w:val="115"/>
          <w:position w:val="17"/>
        </w:rPr>
        <w:t>1</w:t>
      </w:r>
    </w:p>
    <w:p w:rsidR="006664EA" w:rsidRDefault="00762E61">
      <w:pPr>
        <w:pStyle w:val="a3"/>
        <w:spacing w:line="220" w:lineRule="exact"/>
        <w:jc w:val="right"/>
        <w:rPr>
          <w:rFonts w:cs="Arial"/>
        </w:rPr>
      </w:pPr>
      <w:proofErr w:type="gramStart"/>
      <w:r>
        <w:rPr>
          <w:rFonts w:cs="Arial"/>
        </w:rPr>
        <w:t>k</w:t>
      </w:r>
      <w:proofErr w:type="gramEnd"/>
    </w:p>
    <w:p w:rsidR="006664EA" w:rsidRDefault="00762E61">
      <w:pPr>
        <w:tabs>
          <w:tab w:val="left" w:pos="795"/>
        </w:tabs>
        <w:spacing w:line="506" w:lineRule="exact"/>
        <w:ind w:left="219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w w:val="495"/>
          <w:sz w:val="24"/>
          <w:szCs w:val="24"/>
        </w:rPr>
        <w:t>.</w:t>
      </w:r>
      <w:r>
        <w:rPr>
          <w:rFonts w:ascii="Arial" w:eastAsia="Arial" w:hAnsi="Arial" w:cs="Arial"/>
          <w:w w:val="495"/>
          <w:sz w:val="24"/>
          <w:szCs w:val="24"/>
        </w:rPr>
        <w:tab/>
      </w:r>
      <w:proofErr w:type="gramStart"/>
      <w:r>
        <w:rPr>
          <w:rFonts w:ascii="Arial" w:eastAsia="Arial" w:hAnsi="Arial" w:cs="Arial"/>
          <w:w w:val="110"/>
          <w:position w:val="-21"/>
          <w:sz w:val="24"/>
          <w:szCs w:val="24"/>
        </w:rPr>
        <w:t>y</w:t>
      </w:r>
      <w:proofErr w:type="spellStart"/>
      <w:r>
        <w:t>i</w:t>
      </w:r>
      <w:proofErr w:type="spellEnd"/>
      <w:proofErr w:type="gramEnd"/>
    </w:p>
    <w:p w:rsidR="006664EA" w:rsidRDefault="00762E61">
      <w:pPr>
        <w:spacing w:before="49"/>
        <w:ind w:left="3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w w:val="120"/>
          <w:sz w:val="16"/>
          <w:szCs w:val="16"/>
        </w:rPr>
        <w:t>x</w:t>
      </w:r>
      <w:r>
        <w:rPr>
          <w:rFonts w:ascii="Arial" w:eastAsia="Arial" w:hAnsi="Arial" w:cs="Arial"/>
          <w:w w:val="120"/>
          <w:sz w:val="12"/>
          <w:szCs w:val="12"/>
        </w:rPr>
        <w:t>i</w:t>
      </w:r>
      <w:proofErr w:type="gramEnd"/>
      <w:r>
        <w:rPr>
          <w:rFonts w:ascii="Arial" w:eastAsia="Arial" w:hAnsi="Arial" w:cs="Arial"/>
          <w:spacing w:val="-36"/>
          <w:w w:val="120"/>
          <w:sz w:val="12"/>
          <w:szCs w:val="12"/>
        </w:rPr>
        <w:t xml:space="preserve"> </w:t>
      </w:r>
      <w:r>
        <w:rPr>
          <w:rFonts w:ascii="Lucida Sans Unicode" w:eastAsia="Lucida Sans Unicode" w:hAnsi="Lucida Sans Unicode" w:cs="Lucida Sans Unicode"/>
          <w:spacing w:val="-2"/>
          <w:w w:val="120"/>
          <w:sz w:val="16"/>
          <w:szCs w:val="16"/>
        </w:rPr>
        <w:t>∈</w:t>
      </w:r>
      <w:r>
        <w:rPr>
          <w:rFonts w:ascii="Arial" w:eastAsia="Arial" w:hAnsi="Arial" w:cs="Arial"/>
          <w:spacing w:val="-2"/>
          <w:w w:val="12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20"/>
          <w:position w:val="-1"/>
          <w:sz w:val="12"/>
          <w:szCs w:val="12"/>
        </w:rPr>
        <w:t>k</w:t>
      </w:r>
      <w:r>
        <w:rPr>
          <w:rFonts w:ascii="Arial" w:eastAsia="Arial" w:hAnsi="Arial" w:cs="Arial"/>
          <w:spacing w:val="-36"/>
          <w:w w:val="120"/>
          <w:position w:val="-1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w w:val="120"/>
          <w:sz w:val="16"/>
          <w:szCs w:val="16"/>
        </w:rPr>
        <w:t>(x)</w:t>
      </w:r>
    </w:p>
    <w:p w:rsidR="006664EA" w:rsidRDefault="006664EA">
      <w:pPr>
        <w:spacing w:before="15" w:line="200" w:lineRule="exact"/>
        <w:rPr>
          <w:sz w:val="20"/>
          <w:szCs w:val="20"/>
        </w:rPr>
      </w:pPr>
    </w:p>
    <w:p w:rsidR="006664EA" w:rsidRDefault="00762E61">
      <w:pPr>
        <w:pStyle w:val="a3"/>
        <w:ind w:left="696"/>
      </w:pPr>
      <w:r>
        <w:br w:type="column"/>
      </w:r>
      <w:r>
        <w:rPr>
          <w:w w:val="95"/>
        </w:rPr>
        <w:t>(12)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1662" w:space="40"/>
            <w:col w:w="971" w:space="5682"/>
            <w:col w:w="1229"/>
          </w:cols>
          <w:formProt w:val="0"/>
          <w:docGrid w:linePitch="240" w:charSpace="-2049"/>
        </w:sectPr>
      </w:pP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spacing w:before="17"/>
        <w:ind w:left="696"/>
        <w:rPr>
          <w:rFonts w:cs="Arial"/>
        </w:rPr>
      </w:pPr>
      <w:r>
        <w:rPr>
          <w:spacing w:val="-2"/>
        </w:rPr>
        <w:t>Concep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:</w:t>
      </w:r>
      <w:r>
        <w:rPr>
          <w:spacing w:val="13"/>
        </w:rPr>
        <w:t xml:space="preserve"> </w:t>
      </w:r>
      <w:r>
        <w:rPr>
          <w:spacing w:val="-4"/>
        </w:rPr>
        <w:t>a</w:t>
      </w:r>
      <w:r>
        <w:rPr>
          <w:spacing w:val="-3"/>
        </w:rPr>
        <w:t>v</w:t>
      </w:r>
      <w:r>
        <w:rPr>
          <w:spacing w:val="-4"/>
        </w:rPr>
        <w:t>e</w:t>
      </w:r>
      <w:r>
        <w:rPr>
          <w:spacing w:val="-3"/>
        </w:rPr>
        <w:t>r</w:t>
      </w:r>
      <w:r>
        <w:rPr>
          <w:spacing w:val="-4"/>
        </w:rPr>
        <w:t>age</w:t>
      </w:r>
      <w:r>
        <w:rPr>
          <w:spacing w:val="-3"/>
        </w:rPr>
        <w:t xml:space="preserve"> </w:t>
      </w:r>
      <w:r>
        <w:rPr>
          <w:rFonts w:cs="Arial"/>
        </w:rPr>
        <w:t>k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rPr>
          <w:spacing w:val="-4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-6"/>
        </w:rPr>
        <w:t xml:space="preserve"> </w:t>
      </w:r>
      <w:r>
        <w:rPr>
          <w:rFonts w:cs="Arial"/>
          <w:spacing w:val="-1"/>
        </w:rPr>
        <w:t>x</w:t>
      </w:r>
      <w:proofErr w:type="spellStart"/>
      <w:r>
        <w:rPr>
          <w:rFonts w:cs="Arial"/>
          <w:spacing w:val="-1"/>
          <w:position w:val="-2"/>
          <w:sz w:val="16"/>
          <w:szCs w:val="16"/>
        </w:rPr>
        <w:t>i</w:t>
      </w:r>
      <w:proofErr w:type="spellEnd"/>
      <w:r>
        <w:rPr>
          <w:rFonts w:cs="Arial"/>
          <w:spacing w:val="24"/>
          <w:position w:val="-2"/>
          <w:sz w:val="16"/>
          <w:szCs w:val="16"/>
        </w:rPr>
        <w:t xml:space="preserve"> </w:t>
      </w:r>
      <w:r>
        <w:rPr>
          <w:spacing w:val="-2"/>
        </w:rPr>
        <w:t>nea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cs="Arial"/>
        </w:rPr>
        <w:t>x</w:t>
      </w:r>
    </w:p>
    <w:p w:rsidR="006664EA" w:rsidRDefault="006664EA">
      <w:pPr>
        <w:spacing w:before="5" w:line="260" w:lineRule="exact"/>
        <w:rPr>
          <w:sz w:val="26"/>
          <w:szCs w:val="26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ind w:left="696"/>
      </w:pPr>
      <w:r>
        <w:rPr>
          <w:rFonts w:cs="Arial"/>
          <w:spacing w:val="-1"/>
        </w:rPr>
        <w:t>N</w:t>
      </w:r>
      <w:r>
        <w:rPr>
          <w:rFonts w:cs="Arial"/>
          <w:spacing w:val="-1"/>
          <w:position w:val="-2"/>
          <w:sz w:val="16"/>
          <w:szCs w:val="16"/>
        </w:rPr>
        <w:t>k</w:t>
      </w:r>
      <w:r>
        <w:rPr>
          <w:rFonts w:cs="Arial"/>
          <w:spacing w:val="-33"/>
          <w:position w:val="-2"/>
          <w:sz w:val="16"/>
          <w:szCs w:val="16"/>
        </w:rPr>
        <w:t xml:space="preserve"> </w:t>
      </w:r>
      <w:r>
        <w:t>:</w:t>
      </w:r>
      <w:r>
        <w:rPr>
          <w:spacing w:val="2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proofErr w:type="spellStart"/>
      <w:r>
        <w:t>neighbourhood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rPr>
          <w:rFonts w:cs="Arial"/>
        </w:rPr>
        <w:t>x</w:t>
      </w:r>
      <w:r>
        <w:rPr>
          <w:rFonts w:cs="Arial"/>
          <w:spacing w:val="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>fi</w:t>
      </w:r>
      <w:r>
        <w:rPr>
          <w:spacing w:val="-2"/>
        </w:rPr>
        <w:t>ned</w:t>
      </w:r>
      <w:r>
        <w:rPr>
          <w:spacing w:val="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rFonts w:cs="Arial"/>
        </w:rPr>
        <w:t>k</w:t>
      </w:r>
      <w:r>
        <w:rPr>
          <w:rFonts w:cs="Arial"/>
          <w:spacing w:val="6"/>
        </w:rPr>
        <w:t xml:space="preserve"> </w:t>
      </w:r>
      <w:r>
        <w:rPr>
          <w:spacing w:val="-2"/>
        </w:rPr>
        <w:t>closes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x</w:t>
      </w:r>
      <w:proofErr w:type="spellStart"/>
      <w:r>
        <w:rPr>
          <w:rFonts w:cs="Arial"/>
          <w:spacing w:val="-1"/>
          <w:position w:val="-2"/>
          <w:sz w:val="16"/>
          <w:szCs w:val="16"/>
        </w:rPr>
        <w:t>i</w:t>
      </w:r>
      <w:proofErr w:type="spellEnd"/>
      <w:r>
        <w:rPr>
          <w:rFonts w:cs="Arial"/>
          <w:spacing w:val="32"/>
          <w:position w:val="-2"/>
          <w:sz w:val="16"/>
          <w:szCs w:val="16"/>
        </w:rPr>
        <w:t xml:space="preserve"> </w:t>
      </w:r>
      <w:r>
        <w:t>in</w:t>
      </w:r>
      <w:r>
        <w:rPr>
          <w:spacing w:val="-1"/>
        </w:rPr>
        <w:t xml:space="preserve"> t</w:t>
      </w:r>
      <w:r>
        <w:rPr>
          <w:spacing w:val="-2"/>
        </w:rPr>
        <w:t>he</w:t>
      </w:r>
      <w:r>
        <w:rPr>
          <w:spacing w:val="1"/>
        </w:rPr>
        <w:t xml:space="preserve"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inin</w:t>
      </w:r>
      <w:r>
        <w:rPr>
          <w:spacing w:val="-2"/>
        </w:rPr>
        <w:t>g</w:t>
      </w:r>
      <w:r>
        <w:t xml:space="preserve"> </w:t>
      </w:r>
      <w:r>
        <w:rPr>
          <w:spacing w:val="-2"/>
        </w:rPr>
        <w:t>sample</w:t>
      </w:r>
    </w:p>
    <w:p w:rsidR="006664EA" w:rsidRDefault="00762E61">
      <w:pPr>
        <w:pStyle w:val="a3"/>
        <w:spacing w:before="63"/>
        <w:ind w:left="696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85"/>
        </w:rPr>
        <w:t>T</w:t>
      </w:r>
    </w:p>
    <w:p w:rsidR="006664EA" w:rsidRDefault="006664EA">
      <w:pPr>
        <w:spacing w:before="5" w:line="260" w:lineRule="exact"/>
        <w:rPr>
          <w:sz w:val="26"/>
          <w:szCs w:val="26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ind w:left="696"/>
        <w:rPr>
          <w:rFonts w:cs="Arial"/>
        </w:rPr>
      </w:pPr>
      <w:r>
        <w:rPr>
          <w:rFonts w:cs="Arial"/>
          <w:spacing w:val="2"/>
          <w:w w:val="105"/>
        </w:rPr>
        <w:t>x</w:t>
      </w:r>
      <w:proofErr w:type="spellStart"/>
      <w:r>
        <w:rPr>
          <w:rFonts w:cs="Arial"/>
          <w:spacing w:val="1"/>
          <w:w w:val="105"/>
          <w:position w:val="-2"/>
          <w:sz w:val="16"/>
          <w:szCs w:val="16"/>
        </w:rPr>
        <w:t>i</w:t>
      </w:r>
      <w:proofErr w:type="spellEnd"/>
      <w:r>
        <w:rPr>
          <w:spacing w:val="3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ep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esen</w:t>
      </w:r>
      <w:r>
        <w:rPr>
          <w:spacing w:val="-2"/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>inin</w:t>
      </w:r>
      <w:r>
        <w:rPr>
          <w:spacing w:val="-2"/>
          <w:w w:val="105"/>
        </w:rPr>
        <w:t>g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da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pu</w:t>
      </w:r>
      <w:r>
        <w:rPr>
          <w:spacing w:val="-1"/>
          <w:w w:val="105"/>
        </w:rPr>
        <w:t>t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space,</w:t>
      </w:r>
      <w:r>
        <w:rPr>
          <w:spacing w:val="-22"/>
          <w:w w:val="105"/>
        </w:rPr>
        <w:t xml:space="preserve"> </w:t>
      </w:r>
      <w:proofErr w:type="spellStart"/>
      <w:r>
        <w:rPr>
          <w:rFonts w:cs="Arial"/>
          <w:w w:val="120"/>
        </w:rPr>
        <w:t>i</w:t>
      </w:r>
      <w:proofErr w:type="spellEnd"/>
      <w:r>
        <w:rPr>
          <w:rFonts w:cs="Arial"/>
          <w:spacing w:val="-40"/>
          <w:w w:val="120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1</w:t>
      </w:r>
      <w:r>
        <w:rPr>
          <w:rFonts w:cs="Arial"/>
          <w:w w:val="105"/>
        </w:rPr>
        <w:t>,</w:t>
      </w:r>
      <w:r>
        <w:rPr>
          <w:rFonts w:cs="Arial"/>
          <w:spacing w:val="-46"/>
          <w:w w:val="105"/>
        </w:rPr>
        <w:t xml:space="preserve"> </w:t>
      </w:r>
      <w:r>
        <w:rPr>
          <w:w w:val="105"/>
        </w:rPr>
        <w:t>2</w:t>
      </w:r>
      <w:r>
        <w:rPr>
          <w:rFonts w:cs="Arial"/>
          <w:w w:val="105"/>
        </w:rPr>
        <w:t>,</w:t>
      </w:r>
      <w:r>
        <w:rPr>
          <w:rFonts w:cs="Arial"/>
          <w:spacing w:val="-45"/>
          <w:w w:val="105"/>
        </w:rPr>
        <w:t xml:space="preserve"> </w:t>
      </w:r>
      <w:r>
        <w:rPr>
          <w:w w:val="105"/>
        </w:rPr>
        <w:t>3</w:t>
      </w:r>
      <w:r>
        <w:rPr>
          <w:rFonts w:cs="Arial"/>
          <w:w w:val="105"/>
        </w:rPr>
        <w:t>,</w:t>
      </w:r>
      <w:r>
        <w:rPr>
          <w:rFonts w:cs="Arial"/>
          <w:spacing w:val="-46"/>
          <w:w w:val="105"/>
        </w:rPr>
        <w:t xml:space="preserve"> </w:t>
      </w:r>
      <w:r>
        <w:rPr>
          <w:rFonts w:cs="Arial"/>
          <w:w w:val="105"/>
        </w:rPr>
        <w:t>...,</w:t>
      </w:r>
      <w:r>
        <w:rPr>
          <w:rFonts w:cs="Arial"/>
          <w:spacing w:val="-45"/>
          <w:w w:val="105"/>
        </w:rPr>
        <w:t xml:space="preserve"> </w:t>
      </w:r>
      <w:r>
        <w:rPr>
          <w:rFonts w:cs="Arial"/>
          <w:w w:val="105"/>
        </w:rPr>
        <w:t>N</w:t>
      </w:r>
    </w:p>
    <w:p w:rsidR="006664EA" w:rsidRDefault="006664EA">
      <w:pPr>
        <w:spacing w:line="160" w:lineRule="exact"/>
        <w:rPr>
          <w:sz w:val="16"/>
          <w:szCs w:val="16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110"/>
      </w:pPr>
      <w:r>
        <w:rPr>
          <w:spacing w:val="-1"/>
        </w:rPr>
        <w:t>I</w:t>
      </w:r>
      <w:r>
        <w:rPr>
          <w:spacing w:val="-2"/>
        </w:rPr>
        <w:t>mplemen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ion:</w:t>
      </w:r>
    </w:p>
    <w:p w:rsidR="006664EA" w:rsidRDefault="006664EA">
      <w:pPr>
        <w:spacing w:before="10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ind w:left="696"/>
        <w:rPr>
          <w:rFonts w:cs="Arial"/>
        </w:rPr>
      </w:pP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11"/>
          <w:w w:val="95"/>
        </w:rPr>
        <w:t xml:space="preserve"> </w:t>
      </w:r>
      <w:r>
        <w:rPr>
          <w:w w:val="95"/>
        </w:rPr>
        <w:t>1:</w:t>
      </w:r>
      <w:r>
        <w:rPr>
          <w:spacing w:val="34"/>
          <w:w w:val="95"/>
        </w:rPr>
        <w:t xml:space="preserve"> </w:t>
      </w:r>
      <w:r>
        <w:rPr>
          <w:w w:val="95"/>
        </w:rPr>
        <w:t>Choose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12"/>
          <w:w w:val="95"/>
        </w:rPr>
        <w:t xml:space="preserve"> </w:t>
      </w:r>
      <w:r>
        <w:rPr>
          <w:rFonts w:cs="Arial"/>
          <w:w w:val="95"/>
        </w:rPr>
        <w:t>x</w:t>
      </w:r>
    </w:p>
    <w:p w:rsidR="006664EA" w:rsidRDefault="006664EA">
      <w:pPr>
        <w:spacing w:before="5" w:line="260" w:lineRule="exact"/>
        <w:rPr>
          <w:sz w:val="26"/>
          <w:szCs w:val="26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spacing w:line="264" w:lineRule="auto"/>
        <w:ind w:left="696" w:right="115"/>
      </w:pP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ep</w:t>
      </w:r>
      <w:r>
        <w:rPr>
          <w:spacing w:val="-23"/>
        </w:rPr>
        <w:t xml:space="preserve"> </w:t>
      </w:r>
      <w:r>
        <w:t xml:space="preserve">2: </w:t>
      </w:r>
      <w:r>
        <w:rPr>
          <w:spacing w:val="-1"/>
        </w:rPr>
        <w:t>Fin</w:t>
      </w:r>
      <w:r>
        <w:rPr>
          <w:spacing w:val="-2"/>
        </w:rPr>
        <w:t>d</w:t>
      </w:r>
      <w:r>
        <w:rPr>
          <w:spacing w:val="-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2"/>
        </w:rPr>
        <w:t xml:space="preserve"> </w:t>
      </w:r>
      <w:r>
        <w:rPr>
          <w:rFonts w:cs="Arial"/>
        </w:rPr>
        <w:t>k</w:t>
      </w:r>
      <w:r>
        <w:rPr>
          <w:rFonts w:cs="Arial"/>
          <w:spacing w:val="-18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-21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-22"/>
        </w:rPr>
        <w:t xml:space="preserve"> </w:t>
      </w:r>
      <w:r>
        <w:rPr>
          <w:rFonts w:cs="Arial"/>
          <w:spacing w:val="-1"/>
        </w:rPr>
        <w:t>x</w:t>
      </w:r>
      <w:proofErr w:type="spellStart"/>
      <w:r>
        <w:rPr>
          <w:rFonts w:cs="Arial"/>
          <w:spacing w:val="-1"/>
          <w:position w:val="-2"/>
          <w:sz w:val="16"/>
          <w:szCs w:val="16"/>
        </w:rPr>
        <w:t>i</w:t>
      </w:r>
      <w:proofErr w:type="spellEnd"/>
      <w:r>
        <w:rPr>
          <w:rFonts w:cs="Arial"/>
          <w:spacing w:val="7"/>
          <w:position w:val="-2"/>
          <w:sz w:val="16"/>
          <w:szCs w:val="16"/>
        </w:rPr>
        <w:t xml:space="preserve"> </w:t>
      </w:r>
      <w:r>
        <w:rPr>
          <w:spacing w:val="-2"/>
        </w:rPr>
        <w:t>closes</w:t>
      </w:r>
      <w:r>
        <w:rPr>
          <w:spacing w:val="-1"/>
        </w:rPr>
        <w:t>t(E</w:t>
      </w:r>
      <w:r>
        <w:rPr>
          <w:spacing w:val="-2"/>
        </w:rPr>
        <w:t>uc</w:t>
      </w:r>
      <w:r>
        <w:rPr>
          <w:spacing w:val="-1"/>
        </w:rPr>
        <w:t>lid</w:t>
      </w:r>
      <w:r>
        <w:rPr>
          <w:spacing w:val="-2"/>
        </w:rPr>
        <w:t>ean</w:t>
      </w:r>
      <w:r>
        <w:rPr>
          <w:spacing w:val="-19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is</w:t>
      </w:r>
      <w:r>
        <w:rPr>
          <w:spacing w:val="-1"/>
        </w:rPr>
        <w:t>t</w:t>
      </w:r>
      <w:r>
        <w:rPr>
          <w:spacing w:val="-2"/>
        </w:rPr>
        <w:t>ance</w:t>
      </w:r>
      <w:r>
        <w:rPr>
          <w:spacing w:val="-1"/>
        </w:rPr>
        <w:t>)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rFonts w:cs="Arial"/>
        </w:rPr>
        <w:t>x</w:t>
      </w:r>
      <w:r>
        <w:rPr>
          <w:rFonts w:cs="Arial"/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>pu</w:t>
      </w:r>
      <w:r>
        <w:rPr>
          <w:spacing w:val="-1"/>
        </w:rPr>
        <w:t>t</w:t>
      </w:r>
      <w:r>
        <w:rPr>
          <w:spacing w:val="-22"/>
        </w:rPr>
        <w:t xml:space="preserve"> </w:t>
      </w:r>
      <w:r>
        <w:rPr>
          <w:spacing w:val="-2"/>
        </w:rPr>
        <w:t>space</w:t>
      </w:r>
      <w:r>
        <w:rPr>
          <w:spacing w:val="61"/>
          <w:w w:val="77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-18"/>
        </w:rPr>
        <w:t xml:space="preserve"> </w:t>
      </w:r>
      <w:r>
        <w:rPr>
          <w:spacing w:val="-9"/>
        </w:rPr>
        <w:t>av</w:t>
      </w:r>
      <w:r>
        <w:rPr>
          <w:spacing w:val="-2"/>
        </w:rPr>
        <w:t>e</w:t>
      </w:r>
      <w:r>
        <w:t>rage</w:t>
      </w:r>
      <w:r>
        <w:rPr>
          <w:spacing w:val="-19"/>
        </w:rPr>
        <w:t xml:space="preserve"> </w:t>
      </w:r>
      <w:r>
        <w:t>t</w:t>
      </w:r>
      <w:r>
        <w:rPr>
          <w:spacing w:val="-2"/>
        </w:rPr>
        <w:t>he</w:t>
      </w:r>
      <w:r>
        <w:t>ir</w:t>
      </w:r>
      <w:r>
        <w:rPr>
          <w:spacing w:val="-18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s</w:t>
      </w:r>
      <w:r>
        <w:rPr>
          <w:spacing w:val="6"/>
        </w:rPr>
        <w:t>p</w:t>
      </w:r>
      <w:r>
        <w:t>o</w:t>
      </w:r>
      <w:r>
        <w:rPr>
          <w:spacing w:val="-2"/>
        </w:rPr>
        <w:t>n</w:t>
      </w:r>
      <w:r>
        <w:rPr>
          <w:spacing w:val="-3"/>
        </w:rPr>
        <w:t>s</w:t>
      </w:r>
      <w:r>
        <w:t>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-19"/>
        </w:rPr>
        <w:t xml:space="preserve"> </w:t>
      </w:r>
      <w:r>
        <w:rPr>
          <w:rFonts w:cs="Arial"/>
          <w:spacing w:val="-120"/>
        </w:rPr>
        <w:t>Y</w:t>
      </w:r>
      <w:r>
        <w:rPr>
          <w:position w:val="6"/>
        </w:rPr>
        <w:t>ˆ</w:t>
      </w:r>
      <w:r>
        <w:rPr>
          <w:spacing w:val="-46"/>
          <w:position w:val="6"/>
        </w:rPr>
        <w:t xml:space="preserve"> </w:t>
      </w:r>
      <w:r>
        <w:t>(</w:t>
      </w:r>
      <w:r>
        <w:rPr>
          <w:rFonts w:cs="Arial"/>
          <w:spacing w:val="-1"/>
        </w:rPr>
        <w:t>x</w:t>
      </w:r>
      <w:r>
        <w:t>)</w:t>
      </w:r>
    </w:p>
    <w:p w:rsidR="006664EA" w:rsidRDefault="006664EA">
      <w:pPr>
        <w:spacing w:before="3" w:line="280" w:lineRule="exact"/>
        <w:rPr>
          <w:sz w:val="28"/>
          <w:szCs w:val="28"/>
        </w:r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696"/>
        </w:tabs>
        <w:ind w:left="696"/>
      </w:pP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16"/>
          <w:w w:val="95"/>
        </w:rPr>
        <w:t xml:space="preserve"> </w:t>
      </w:r>
      <w:r>
        <w:rPr>
          <w:w w:val="95"/>
        </w:rPr>
        <w:t>3:</w:t>
      </w:r>
      <w:r>
        <w:rPr>
          <w:spacing w:val="41"/>
          <w:w w:val="95"/>
        </w:rPr>
        <w:t xml:space="preserve"> </w:t>
      </w:r>
      <w:r>
        <w:rPr>
          <w:spacing w:val="-5"/>
          <w:w w:val="95"/>
        </w:rPr>
        <w:t>M</w:t>
      </w:r>
      <w:r>
        <w:rPr>
          <w:spacing w:val="-6"/>
          <w:w w:val="95"/>
        </w:rPr>
        <w:t>o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7"/>
          <w:w w:val="95"/>
        </w:rPr>
        <w:t xml:space="preserve"> </w:t>
      </w:r>
      <w:r>
        <w:rPr>
          <w:w w:val="95"/>
        </w:rPr>
        <w:t>repeat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7" w:line="220" w:lineRule="exact"/>
      </w:pPr>
    </w:p>
    <w:p w:rsidR="006664EA" w:rsidRDefault="00762E61">
      <w:pPr>
        <w:pStyle w:val="a3"/>
        <w:numPr>
          <w:ilvl w:val="2"/>
          <w:numId w:val="8"/>
        </w:numPr>
        <w:tabs>
          <w:tab w:val="left" w:pos="933"/>
        </w:tabs>
        <w:ind w:left="933"/>
        <w:rPr>
          <w:rFonts w:cs="Arial"/>
        </w:rPr>
      </w:pPr>
      <w:r>
        <w:rPr>
          <w:rFonts w:cs="Arial"/>
          <w:spacing w:val="-1"/>
          <w:w w:val="105"/>
        </w:rPr>
        <w:t>N</w:t>
      </w:r>
      <w:r>
        <w:rPr>
          <w:rFonts w:cs="Arial"/>
          <w:spacing w:val="-2"/>
          <w:w w:val="105"/>
        </w:rPr>
        <w:t>ea</w:t>
      </w:r>
      <w:r>
        <w:rPr>
          <w:rFonts w:cs="Arial"/>
          <w:spacing w:val="-1"/>
          <w:w w:val="105"/>
        </w:rPr>
        <w:t>r</w:t>
      </w:r>
      <w:r>
        <w:rPr>
          <w:rFonts w:cs="Arial"/>
          <w:spacing w:val="-2"/>
          <w:w w:val="105"/>
        </w:rPr>
        <w:t>es</w:t>
      </w:r>
      <w:r>
        <w:rPr>
          <w:rFonts w:cs="Arial"/>
          <w:spacing w:val="-1"/>
          <w:w w:val="105"/>
        </w:rPr>
        <w:t>t-</w:t>
      </w:r>
      <w:proofErr w:type="spellStart"/>
      <w:r>
        <w:rPr>
          <w:rFonts w:cs="Arial"/>
          <w:spacing w:val="-1"/>
          <w:w w:val="105"/>
        </w:rPr>
        <w:t>N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i</w:t>
      </w:r>
      <w:r>
        <w:rPr>
          <w:rFonts w:cs="Arial"/>
          <w:spacing w:val="-2"/>
          <w:w w:val="105"/>
        </w:rPr>
        <w:t>g</w:t>
      </w:r>
      <w:r>
        <w:rPr>
          <w:rFonts w:cs="Arial"/>
          <w:spacing w:val="-1"/>
          <w:w w:val="105"/>
        </w:rPr>
        <w:t>hb</w:t>
      </w:r>
      <w:r>
        <w:rPr>
          <w:rFonts w:cs="Arial"/>
          <w:spacing w:val="-2"/>
          <w:w w:val="105"/>
        </w:rPr>
        <w:t>o</w:t>
      </w:r>
      <w:r>
        <w:rPr>
          <w:rFonts w:cs="Arial"/>
          <w:spacing w:val="-1"/>
          <w:w w:val="105"/>
        </w:rPr>
        <w:t>ur</w:t>
      </w:r>
      <w:proofErr w:type="spellEnd"/>
      <w:r>
        <w:rPr>
          <w:rFonts w:cs="Arial"/>
          <w:spacing w:val="49"/>
          <w:w w:val="105"/>
        </w:rPr>
        <w:t xml:space="preserve"> </w:t>
      </w:r>
      <w:r>
        <w:rPr>
          <w:rFonts w:cs="Arial"/>
          <w:w w:val="105"/>
        </w:rPr>
        <w:t xml:space="preserve">Methods: </w:t>
      </w:r>
      <w:r>
        <w:rPr>
          <w:rFonts w:cs="Arial"/>
          <w:spacing w:val="19"/>
          <w:w w:val="105"/>
        </w:rPr>
        <w:t xml:space="preserve"> </w:t>
      </w:r>
      <w:r>
        <w:rPr>
          <w:rFonts w:cs="Arial"/>
          <w:spacing w:val="-2"/>
          <w:w w:val="105"/>
        </w:rPr>
        <w:t>as</w:t>
      </w:r>
      <w:r>
        <w:rPr>
          <w:rFonts w:cs="Arial"/>
          <w:spacing w:val="49"/>
          <w:w w:val="105"/>
        </w:rPr>
        <w:t xml:space="preserve"> </w:t>
      </w:r>
      <w:r>
        <w:rPr>
          <w:rFonts w:cs="Arial"/>
          <w:w w:val="105"/>
        </w:rPr>
        <w:t>a</w:t>
      </w:r>
      <w:r>
        <w:rPr>
          <w:rFonts w:cs="Arial"/>
          <w:spacing w:val="47"/>
          <w:w w:val="105"/>
        </w:rPr>
        <w:t xml:space="preserve"> </w:t>
      </w:r>
      <w:r>
        <w:rPr>
          <w:rFonts w:cs="Arial"/>
          <w:spacing w:val="-2"/>
          <w:w w:val="105"/>
        </w:rPr>
        <w:t>c</w:t>
      </w:r>
      <w:r>
        <w:rPr>
          <w:rFonts w:cs="Arial"/>
          <w:spacing w:val="-1"/>
          <w:w w:val="105"/>
        </w:rPr>
        <w:t>l</w:t>
      </w:r>
      <w:r>
        <w:rPr>
          <w:rFonts w:cs="Arial"/>
          <w:spacing w:val="-2"/>
          <w:w w:val="105"/>
        </w:rPr>
        <w:t>ass</w:t>
      </w:r>
      <w:r>
        <w:rPr>
          <w:rFonts w:cs="Arial"/>
          <w:spacing w:val="-1"/>
          <w:w w:val="105"/>
        </w:rPr>
        <w:t>ifi</w:t>
      </w:r>
      <w:r>
        <w:rPr>
          <w:rFonts w:cs="Arial"/>
          <w:spacing w:val="-2"/>
          <w:w w:val="105"/>
        </w:rPr>
        <w:t>e</w:t>
      </w:r>
      <w:r>
        <w:rPr>
          <w:rFonts w:cs="Arial"/>
          <w:spacing w:val="-1"/>
          <w:w w:val="105"/>
        </w:rPr>
        <w:t>r</w:t>
      </w:r>
    </w:p>
    <w:p w:rsidR="006664EA" w:rsidRDefault="006664EA">
      <w:pPr>
        <w:spacing w:before="2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110"/>
      </w:pP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w w:val="90"/>
        </w:rPr>
        <w:t>model</w:t>
      </w:r>
      <w:r>
        <w:rPr>
          <w:spacing w:val="25"/>
          <w:w w:val="90"/>
        </w:rPr>
        <w:t xml:space="preserve"> </w:t>
      </w:r>
      <w:r>
        <w:rPr>
          <w:w w:val="90"/>
        </w:rPr>
        <w:t>is</w:t>
      </w:r>
      <w:r>
        <w:rPr>
          <w:spacing w:val="26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fin</w:t>
      </w:r>
      <w:r>
        <w:rPr>
          <w:spacing w:val="-2"/>
          <w:w w:val="90"/>
        </w:rPr>
        <w:t>ed</w:t>
      </w:r>
      <w:r>
        <w:rPr>
          <w:spacing w:val="28"/>
          <w:w w:val="90"/>
        </w:rPr>
        <w:t xml:space="preserve"> </w:t>
      </w:r>
      <w:r>
        <w:rPr>
          <w:w w:val="90"/>
        </w:rPr>
        <w:t>as</w:t>
      </w:r>
      <w:r>
        <w:rPr>
          <w:spacing w:val="26"/>
          <w:w w:val="90"/>
        </w:rPr>
        <w:t xml:space="preserve"> </w:t>
      </w:r>
      <w:r>
        <w:rPr>
          <w:spacing w:val="-2"/>
          <w:w w:val="90"/>
        </w:rPr>
        <w:t>f</w:t>
      </w:r>
      <w:r>
        <w:rPr>
          <w:spacing w:val="-3"/>
          <w:w w:val="90"/>
        </w:rPr>
        <w:t>o</w:t>
      </w:r>
      <w:r>
        <w:rPr>
          <w:spacing w:val="-2"/>
          <w:w w:val="90"/>
        </w:rPr>
        <w:t>llow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:</w:t>
      </w:r>
    </w:p>
    <w:p w:rsidR="006664EA" w:rsidRDefault="006664EA">
      <w:pPr>
        <w:spacing w:before="6" w:line="160" w:lineRule="exact"/>
        <w:rPr>
          <w:sz w:val="16"/>
          <w:szCs w:val="16"/>
        </w:rPr>
      </w:pPr>
    </w:p>
    <w:p w:rsidR="006664EA" w:rsidRDefault="00762E61">
      <w:pPr>
        <w:pStyle w:val="a3"/>
        <w:tabs>
          <w:tab w:val="left" w:pos="9047"/>
        </w:tabs>
        <w:spacing w:line="613" w:lineRule="exact"/>
        <w:ind w:left="696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1" behindDoc="1" locked="0" layoutInCell="1" allowOverlap="1">
                <wp:simplePos x="0" y="0"/>
                <wp:positionH relativeFrom="page">
                  <wp:posOffset>2718435</wp:posOffset>
                </wp:positionH>
                <wp:positionV relativeFrom="paragraph">
                  <wp:posOffset>250825</wp:posOffset>
                </wp:positionV>
                <wp:extent cx="139065" cy="635"/>
                <wp:effectExtent l="0" t="0" r="0" b="0"/>
                <wp:wrapNone/>
                <wp:docPr id="550" name="群組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00" cy="0"/>
                          <a:chOff x="0" y="0"/>
                          <a:chExt cx="0" cy="0"/>
                        </a:xfrm>
                      </wpg:grpSpPr>
                      <wps:wsp>
                        <wps:cNvPr id="551" name="直線接點 551"/>
                        <wps:cNvCnPr/>
                        <wps:spPr>
                          <a:xfrm>
                            <a:off x="0" y="0"/>
                            <a:ext cx="1386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E7A990" id="群組 550" o:spid="_x0000_s1026" style="position:absolute;margin-left:214.05pt;margin-top:19.75pt;width:10.95pt;height:.05pt;z-index:-50331637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">
                <v:line id="直線接點 551" o:spid="_x0000_s1027" style="position:absolute;visibility:visible;mso-wrap-style:square" from="0,0" to="13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V+cUAAADcAAAADwAAAGRycy9kb3ducmV2LnhtbESPQWvCQBSE74X+h+UJvelGwSJpVtFo&#10;aa9qpTk+s69J2uzbsLs16b93BaHHYWa+YbLVYFpxIecbywqmkwQEcWl1w5WCj+PreAHCB2SNrWVS&#10;8EceVsvHhwxTbXve0+UQKhEh7FNUUIfQpVL6siaDfmI74uh9WWcwROkqqR32EW5aOUuSZ2mw4bhQ&#10;Y0d5TeXP4dcoOJl8t9uetue3703RFp+uP8/ytVJPo2H9AiLQEP7D9/a7VjCfT+F2Jh4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vV+c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proofErr w:type="spellStart"/>
      <w:r>
        <w:rPr>
          <w:spacing w:val="-2"/>
          <w:w w:val="110"/>
        </w:rPr>
        <w:t>P</w:t>
      </w:r>
      <w:r>
        <w:rPr>
          <w:spacing w:val="-1"/>
          <w:w w:val="110"/>
        </w:rPr>
        <w:t>r</w:t>
      </w:r>
      <w:proofErr w:type="spellEnd"/>
      <w:r>
        <w:rPr>
          <w:spacing w:val="-1"/>
          <w:w w:val="110"/>
        </w:rPr>
        <w:t>(</w:t>
      </w:r>
      <w:r>
        <w:rPr>
          <w:rFonts w:cs="Arial"/>
          <w:spacing w:val="-2"/>
          <w:w w:val="110"/>
        </w:rPr>
        <w:t>Y</w:t>
      </w:r>
      <w:r>
        <w:rPr>
          <w:rFonts w:cs="Arial"/>
          <w:spacing w:val="42"/>
          <w:w w:val="110"/>
        </w:rPr>
        <w:t xml:space="preserve"> </w:t>
      </w:r>
      <w:r>
        <w:rPr>
          <w:w w:val="150"/>
        </w:rPr>
        <w:t>=</w:t>
      </w:r>
      <w:r>
        <w:rPr>
          <w:spacing w:val="-34"/>
          <w:w w:val="150"/>
        </w:rPr>
        <w:t xml:space="preserve"> </w:t>
      </w:r>
      <w:proofErr w:type="spellStart"/>
      <w:r>
        <w:rPr>
          <w:rFonts w:cs="Arial"/>
          <w:spacing w:val="2"/>
          <w:w w:val="110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0"/>
        </w:rPr>
        <w:t>|</w:t>
      </w:r>
      <w:r>
        <w:rPr>
          <w:rFonts w:cs="Arial"/>
          <w:spacing w:val="3"/>
          <w:w w:val="110"/>
        </w:rPr>
        <w:t>X</w:t>
      </w:r>
      <w:proofErr w:type="spellEnd"/>
      <w:r>
        <w:rPr>
          <w:rFonts w:cs="Arial"/>
          <w:spacing w:val="9"/>
          <w:w w:val="110"/>
        </w:rPr>
        <w:t xml:space="preserve"> </w:t>
      </w:r>
      <w:r>
        <w:rPr>
          <w:w w:val="150"/>
        </w:rPr>
        <w:t>=</w:t>
      </w:r>
      <w:r>
        <w:rPr>
          <w:spacing w:val="-37"/>
          <w:w w:val="150"/>
        </w:rPr>
        <w:t xml:space="preserve"> </w:t>
      </w:r>
      <w:r>
        <w:rPr>
          <w:rFonts w:cs="Arial"/>
          <w:spacing w:val="3"/>
          <w:w w:val="110"/>
        </w:rPr>
        <w:t>x</w:t>
      </w:r>
      <w:r>
        <w:rPr>
          <w:rFonts w:cs="Arial"/>
          <w:spacing w:val="3"/>
          <w:w w:val="110"/>
          <w:position w:val="-2"/>
          <w:sz w:val="16"/>
          <w:szCs w:val="16"/>
        </w:rPr>
        <w:t>0</w:t>
      </w:r>
      <w:r>
        <w:rPr>
          <w:spacing w:val="2"/>
          <w:w w:val="110"/>
        </w:rPr>
        <w:t>)</w:t>
      </w:r>
      <w:r>
        <w:rPr>
          <w:spacing w:val="-8"/>
          <w:w w:val="110"/>
        </w:rPr>
        <w:t xml:space="preserve"> </w:t>
      </w:r>
      <w:r>
        <w:rPr>
          <w:w w:val="150"/>
        </w:rPr>
        <w:t>=</w:t>
      </w:r>
      <w:r>
        <w:rPr>
          <w:spacing w:val="-13"/>
          <w:w w:val="150"/>
        </w:rPr>
        <w:t xml:space="preserve"> </w:t>
      </w:r>
      <w:proofErr w:type="gramStart"/>
      <w:r>
        <w:rPr>
          <w:rFonts w:cs="Arial"/>
          <w:w w:val="110"/>
          <w:position w:val="-15"/>
        </w:rPr>
        <w:t>K</w:t>
      </w:r>
      <w:r>
        <w:rPr>
          <w:rFonts w:cs="Arial"/>
          <w:spacing w:val="28"/>
          <w:w w:val="110"/>
          <w:position w:val="-15"/>
        </w:rPr>
        <w:t xml:space="preserve"> </w:t>
      </w:r>
      <w:r>
        <w:t>.</w:t>
      </w:r>
      <w:proofErr w:type="gramEnd"/>
      <w:r>
        <w:t xml:space="preserve"> </w:t>
      </w:r>
      <w:proofErr w:type="gramStart"/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proofErr w:type="gramEnd"/>
      <w:r>
        <w:rPr>
          <w:rFonts w:cs="Arial"/>
          <w:spacing w:val="5"/>
          <w:w w:val="110"/>
        </w:rPr>
        <w:t>y</w:t>
      </w:r>
      <w:proofErr w:type="spellStart"/>
      <w:r>
        <w:rPr>
          <w:rFonts w:cs="Arial"/>
          <w:spacing w:val="3"/>
          <w:w w:val="110"/>
          <w:position w:val="-2"/>
          <w:sz w:val="16"/>
          <w:szCs w:val="16"/>
        </w:rPr>
        <w:t>i</w:t>
      </w:r>
      <w:proofErr w:type="spellEnd"/>
      <w:r>
        <w:rPr>
          <w:rFonts w:cs="Arial"/>
          <w:spacing w:val="26"/>
          <w:w w:val="110"/>
          <w:position w:val="-2"/>
          <w:sz w:val="16"/>
          <w:szCs w:val="16"/>
        </w:rPr>
        <w:t xml:space="preserve"> </w:t>
      </w:r>
      <w:r>
        <w:rPr>
          <w:w w:val="150"/>
        </w:rPr>
        <w:t>=</w:t>
      </w:r>
      <w:r>
        <w:rPr>
          <w:spacing w:val="-37"/>
          <w:w w:val="150"/>
        </w:rPr>
        <w:t xml:space="preserve"> </w:t>
      </w:r>
      <w:r>
        <w:rPr>
          <w:rFonts w:cs="Arial"/>
          <w:spacing w:val="4"/>
          <w:w w:val="150"/>
        </w:rPr>
        <w:t>j</w:t>
      </w:r>
      <w:r>
        <w:rPr>
          <w:spacing w:val="7"/>
          <w:w w:val="150"/>
        </w:rPr>
        <w:t>)</w:t>
      </w:r>
      <w:r>
        <w:rPr>
          <w:spacing w:val="7"/>
          <w:w w:val="150"/>
        </w:rPr>
        <w:tab/>
      </w:r>
      <w:r>
        <w:rPr>
          <w:w w:val="110"/>
        </w:rPr>
        <w:t>(13)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1" behindDoc="0" locked="0" layoutInCell="1" allowOverlap="1">
                <wp:simplePos x="0" y="0"/>
                <wp:positionH relativeFrom="page">
                  <wp:posOffset>2750820</wp:posOffset>
                </wp:positionH>
                <wp:positionV relativeFrom="paragraph">
                  <wp:posOffset>71755</wp:posOffset>
                </wp:positionV>
                <wp:extent cx="74295" cy="151765"/>
                <wp:effectExtent l="0" t="0" r="0" b="0"/>
                <wp:wrapNone/>
                <wp:docPr id="552" name="文字方塊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230" w:lineRule="exact"/>
                            </w:pPr>
                            <w:r>
                              <w:rPr>
                                <w:w w:val="85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52" o:spid="_x0000_s1073" type="#_x0000_t202" style="position:absolute;left:0;text-align:left;margin-left:216.6pt;margin-top:5.65pt;width:5.85pt;height:11.95pt;z-index: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230" w:lineRule="exact"/>
                      </w:pPr>
                      <w:r>
                        <w:rPr>
                          <w:w w:val="8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line="193" w:lineRule="exact"/>
        <w:ind w:left="318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sz w:val="12"/>
          <w:szCs w:val="12"/>
        </w:rPr>
        <w:t>0</w:t>
      </w:r>
    </w:p>
    <w:p w:rsidR="006664EA" w:rsidRDefault="006664EA">
      <w:pPr>
        <w:spacing w:before="2" w:line="150" w:lineRule="exact"/>
        <w:rPr>
          <w:sz w:val="15"/>
          <w:szCs w:val="15"/>
        </w:rPr>
      </w:pP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numPr>
          <w:ilvl w:val="3"/>
          <w:numId w:val="8"/>
        </w:numPr>
        <w:tabs>
          <w:tab w:val="left" w:pos="763"/>
        </w:tabs>
        <w:spacing w:line="351" w:lineRule="exact"/>
        <w:ind w:left="763" w:hanging="305"/>
        <w:rPr>
          <w:rFonts w:cs="Arial"/>
        </w:rPr>
      </w:pPr>
      <w:r>
        <w:rPr>
          <w:rFonts w:cs="Arial"/>
          <w:w w:val="380"/>
        </w:rPr>
        <w:t>.</w:t>
      </w:r>
    </w:p>
    <w:p w:rsidR="006664EA" w:rsidRDefault="00762E61">
      <w:pPr>
        <w:spacing w:line="210" w:lineRule="exact"/>
        <w:ind w:left="696"/>
        <w:rPr>
          <w:rFonts w:ascii="Arial" w:eastAsia="Arial" w:hAnsi="Arial" w:cs="Arial"/>
          <w:sz w:val="12"/>
          <w:szCs w:val="12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2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321945</wp:posOffset>
                </wp:positionV>
                <wp:extent cx="5941060" cy="652780"/>
                <wp:effectExtent l="0" t="0" r="0" b="0"/>
                <wp:wrapNone/>
                <wp:docPr id="553" name="群組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652320"/>
                          <a:chOff x="0" y="0"/>
                          <a:chExt cx="0" cy="0"/>
                        </a:xfrm>
                      </wpg:grpSpPr>
                      <wpg:grpSp>
                        <wpg:cNvPr id="554" name="群組 554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55" name="直線接點 555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56" name="群組 556"/>
                        <wpg:cNvGrpSpPr/>
                        <wpg:grpSpPr>
                          <a:xfrm>
                            <a:off x="3240" y="0"/>
                            <a:ext cx="0" cy="652320"/>
                            <a:chOff x="0" y="0"/>
                            <a:chExt cx="0" cy="0"/>
                          </a:xfrm>
                        </wpg:grpSpPr>
                        <wps:wsp>
                          <wps:cNvPr id="557" name="直線接點 557"/>
                          <wps:cNvCnPr/>
                          <wps:spPr>
                            <a:xfrm flipV="1">
                              <a:off x="0" y="0"/>
                              <a:ext cx="0" cy="6523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58" name="群組 558"/>
                        <wpg:cNvGrpSpPr/>
                        <wpg:grpSpPr>
                          <a:xfrm>
                            <a:off x="5937840" y="0"/>
                            <a:ext cx="0" cy="652320"/>
                            <a:chOff x="0" y="0"/>
                            <a:chExt cx="0" cy="0"/>
                          </a:xfrm>
                        </wpg:grpSpPr>
                        <wps:wsp>
                          <wps:cNvPr id="559" name="直線接點 559"/>
                          <wps:cNvCnPr/>
                          <wps:spPr>
                            <a:xfrm flipV="1">
                              <a:off x="0" y="0"/>
                              <a:ext cx="0" cy="6523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60" name="群組 560"/>
                        <wpg:cNvGrpSpPr/>
                        <wpg:grpSpPr>
                          <a:xfrm>
                            <a:off x="0" y="65232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61" name="直線接點 561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650348" id="群組 553" o:spid="_x0000_s1026" style="position:absolute;margin-left:74.5pt;margin-top:25.35pt;width:467.8pt;height:51.4pt;z-index:-50331637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">
                <v:group id="群組 554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<v:line id="直線接點 555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T+sUAAADcAAAADwAAAGRycy9kb3ducmV2LnhtbESPT2vCQBTE74V+h+UJvelGIUVSV7HR&#10;0l79E+rxmX1N0mbfht2tSb+9Kwg9DjPzG2axGkwrLuR8Y1nBdJKAIC6tbrhScDy8jecgfEDW2Fom&#10;BX/kYbV8fFhgpm3PO7rsQyUihH2GCuoQukxKX9Zk0E9sRxy9L+sMhihdJbXDPsJNK2dJ8iwNNhwX&#10;auwor6n82f8aBYXJt9tNsTm/f7+e2tOn68+zfK3U02hYv4AINIT/8L39oRWkaQq3M/EI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DT+sUAAADcAAAADwAAAAAAAAAA&#10;AAAAAAChAgAAZHJzL2Rvd25yZXYueG1sUEsFBgAAAAAEAAQA+QAAAJMDAAAAAA==&#10;" strokeweight=".18mm"/>
                </v:group>
                <v:group id="群組 556" o:spid="_x0000_s1029" style="position:absolute;left:3240;width:0;height:652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line id="直線接點 557" o:spid="_x0000_s1030" style="position:absolute;flip:y;visibility:visible;mso-wrap-style:square" from="0,0" to="0,65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8MscAAADcAAAADwAAAGRycy9kb3ducmV2LnhtbESPQWvCQBSE74X+h+UVehHdVLRqdBWR&#10;FnrpwejB4yP7zMZk36bZrYn++m6h0OMwM98wq01va3Gl1peOFbyMEhDEudMlFwqOh/fhHIQPyBpr&#10;x6TgRh4268eHFabadbynaxYKESHsU1RgQmhSKX1uyKIfuYY4emfXWgxRtoXULXYRbms5TpJXabHk&#10;uGCwoZ2hvMq+rYLLPe8Wp6+JL6tmMqgGWfFmPrdKPT/12yWIQH34D/+1P7SC6XQGv2fi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JHwyxwAAANwAAAAPAAAAAAAA&#10;AAAAAAAAAKECAABkcnMvZG93bnJldi54bWxQSwUGAAAAAAQABAD5AAAAlQMAAAAA&#10;" strokeweight=".18mm"/>
                </v:group>
                <v:group id="群組 558" o:spid="_x0000_s1031" style="position:absolute;left:5937840;width:0;height:6523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4VXs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t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jhVewwAAANwAAAAP&#10;AAAAAAAAAAAAAAAAAKoCAABkcnMvZG93bnJldi54bWxQSwUGAAAAAAQABAD6AAAAmgMAAAAA&#10;">
                  <v:line id="直線接點 559" o:spid="_x0000_s1032" style="position:absolute;flip:y;visibility:visible;mso-wrap-style:square" from="0,0" to="0,65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N28cAAADcAAAADwAAAGRycy9kb3ducmV2LnhtbESPQWvCQBSE74X+h+UVvIhuFC0mdRUR&#10;hV56aNpDj4/sazZN9m2aXU3sr+8KgsdhZr5h1tvBNuJMna8cK5hNExDEhdMVlwo+P46TFQgfkDU2&#10;jknBhTxsN48Pa8y06/mdznkoRYSwz1CBCaHNpPSFIYt+6lri6H27zmKIsiul7rCPcNvIeZI8S4sV&#10;xwWDLe0NFXV+sgp+/oo+/fpd+KpuF+N6nJcH87ZTavQ07F5ABBrCPXxrv2oFy2UK1zPxCMj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903bxwAAANwAAAAPAAAAAAAA&#10;AAAAAAAAAKECAABkcnMvZG93bnJldi54bWxQSwUGAAAAAAQABAD5AAAAlQMAAAAA&#10;" strokeweight=".18mm"/>
                </v:group>
                <v:group id="群組 560" o:spid="_x0000_s1033" style="position:absolute;top:65232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  <v:line id="直線接點 561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cfRMQAAADcAAAADwAAAGRycy9kb3ducmV2LnhtbESPQWvCQBSE74L/YXmCt7pRUEp0FY1K&#10;e61W6vGZfSbR7NuwuzXpv+8WCh6HmfmGWaw6U4sHOV9ZVjAeJSCIc6srLhR8HvcvryB8QNZYWyYF&#10;P+Rhtez3Fphq2/IHPQ6hEBHCPkUFZQhNKqXPSzLoR7Yhjt7VOoMhSldI7bCNcFPLSZLMpMGK40KJ&#10;DWUl5ffDt1FwMtlutz1tL2+3zbk+f7n2MsnWSg0H3XoOIlAXnuH/9rtWMJ2N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x9ExAAAANwAAAAPAAAAAAAAAAAA&#10;AAAAAKECAABkcnMvZG93bnJldi54bWxQSwUGAAAAAAQABAD5AAAAkgMAAAAA&#10;" strokeweight=".18mm"/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sz w:val="12"/>
          <w:szCs w:val="12"/>
        </w:rPr>
        <w:t>0</w:t>
      </w:r>
    </w:p>
    <w:p w:rsidR="006664EA" w:rsidRDefault="00762E61">
      <w:pPr>
        <w:pStyle w:val="a3"/>
        <w:spacing w:before="56"/>
        <w:ind w:left="9"/>
        <w:rPr>
          <w:rFonts w:cs="Arial"/>
        </w:rPr>
      </w:pPr>
      <w:r>
        <w:br w:type="column"/>
      </w:r>
      <w:proofErr w:type="gramStart"/>
      <w:r>
        <w:rPr>
          <w:rFonts w:cs="Arial"/>
          <w:spacing w:val="2"/>
          <w:w w:val="105"/>
        </w:rPr>
        <w:t>I</w:t>
      </w:r>
      <w:r>
        <w:rPr>
          <w:spacing w:val="3"/>
          <w:w w:val="105"/>
        </w:rPr>
        <w:t>(</w:t>
      </w:r>
      <w:proofErr w:type="gramEnd"/>
      <w:r>
        <w:rPr>
          <w:rFonts w:cs="Arial"/>
          <w:spacing w:val="4"/>
          <w:w w:val="105"/>
        </w:rPr>
        <w:t>y</w:t>
      </w:r>
      <w:proofErr w:type="spellStart"/>
      <w:r>
        <w:rPr>
          <w:rFonts w:cs="Arial"/>
          <w:spacing w:val="2"/>
          <w:w w:val="105"/>
          <w:position w:val="-2"/>
          <w:sz w:val="16"/>
          <w:szCs w:val="16"/>
        </w:rPr>
        <w:t>i</w:t>
      </w:r>
      <w:proofErr w:type="spellEnd"/>
      <w:r>
        <w:rPr>
          <w:rFonts w:cs="Arial"/>
          <w:spacing w:val="-4"/>
          <w:w w:val="105"/>
          <w:position w:val="-2"/>
          <w:sz w:val="16"/>
          <w:szCs w:val="16"/>
        </w:rPr>
        <w:t xml:space="preserve"> </w:t>
      </w:r>
      <w:r>
        <w:rPr>
          <w:w w:val="105"/>
        </w:rPr>
        <w:t>=</w:t>
      </w:r>
      <w:r>
        <w:rPr>
          <w:spacing w:val="-33"/>
          <w:w w:val="105"/>
        </w:rPr>
        <w:t xml:space="preserve"> </w:t>
      </w:r>
      <w:r>
        <w:rPr>
          <w:rFonts w:cs="Arial"/>
          <w:spacing w:val="4"/>
          <w:w w:val="150"/>
        </w:rPr>
        <w:t>j</w:t>
      </w:r>
      <w:r>
        <w:rPr>
          <w:spacing w:val="7"/>
          <w:w w:val="150"/>
        </w:rPr>
        <w:t>)</w:t>
      </w:r>
      <w:r>
        <w:rPr>
          <w:spacing w:val="-56"/>
          <w:w w:val="150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Summa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ize</w:t>
      </w:r>
      <w:r>
        <w:rPr>
          <w:spacing w:val="-24"/>
          <w:w w:val="105"/>
        </w:rPr>
        <w:t xml:space="preserve"> </w:t>
      </w:r>
      <w:r>
        <w:rPr>
          <w:rFonts w:cs="Arial"/>
          <w:w w:val="105"/>
        </w:rPr>
        <w:t>k</w:t>
      </w:r>
      <w:r>
        <w:rPr>
          <w:rFonts w:cs="Arial"/>
          <w:spacing w:val="-20"/>
          <w:w w:val="105"/>
        </w:rPr>
        <w:t xml:space="preserve"> </w:t>
      </w:r>
      <w:r>
        <w:rPr>
          <w:spacing w:val="-2"/>
          <w:w w:val="105"/>
        </w:rPr>
        <w:t>po</w:t>
      </w:r>
      <w:r>
        <w:rPr>
          <w:spacing w:val="-1"/>
          <w:w w:val="105"/>
        </w:rPr>
        <w:t>int</w:t>
      </w:r>
      <w:r>
        <w:rPr>
          <w:spacing w:val="-2"/>
          <w:w w:val="105"/>
        </w:rPr>
        <w:t>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nea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rFonts w:cs="Arial"/>
          <w:spacing w:val="-1"/>
          <w:w w:val="105"/>
        </w:rPr>
        <w:t>x</w:t>
      </w:r>
      <w:r>
        <w:rPr>
          <w:rFonts w:cs="Arial"/>
          <w:spacing w:val="-2"/>
          <w:w w:val="105"/>
          <w:position w:val="-2"/>
          <w:sz w:val="16"/>
          <w:szCs w:val="16"/>
        </w:rPr>
        <w:t>0</w:t>
      </w:r>
      <w:r>
        <w:rPr>
          <w:rFonts w:cs="Arial"/>
          <w:spacing w:val="5"/>
          <w:w w:val="105"/>
          <w:position w:val="-2"/>
          <w:sz w:val="16"/>
          <w:szCs w:val="16"/>
        </w:rPr>
        <w:t xml:space="preserve"> </w:t>
      </w:r>
      <w:r>
        <w:rPr>
          <w:spacing w:val="-2"/>
          <w:w w:val="105"/>
        </w:rPr>
        <w:t>acco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d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class</w:t>
      </w:r>
      <w:r>
        <w:rPr>
          <w:spacing w:val="-24"/>
          <w:w w:val="105"/>
        </w:rPr>
        <w:t xml:space="preserve"> </w:t>
      </w:r>
      <w:r>
        <w:rPr>
          <w:rFonts w:cs="Arial"/>
          <w:w w:val="150"/>
        </w:rPr>
        <w:t>j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1074" w:space="40"/>
            <w:col w:w="8471"/>
          </w:cols>
          <w:formProt w:val="0"/>
          <w:docGrid w:linePitch="240" w:charSpace="-2049"/>
        </w:sectPr>
      </w:pPr>
    </w:p>
    <w:p w:rsidR="006664EA" w:rsidRDefault="006664EA">
      <w:pPr>
        <w:spacing w:before="8" w:line="160" w:lineRule="exact"/>
        <w:rPr>
          <w:sz w:val="16"/>
          <w:szCs w:val="16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/>
        <w:ind w:left="297"/>
      </w:pPr>
      <w:r>
        <w:rPr>
          <w:spacing w:val="-1"/>
          <w:w w:val="95"/>
        </w:rPr>
        <w:t>Ex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: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ind w:left="297"/>
      </w:pPr>
      <w:proofErr w:type="gramStart"/>
      <w:r>
        <w:rPr>
          <w:spacing w:val="-1"/>
        </w:rPr>
        <w:t>k</w:t>
      </w:r>
      <w:r>
        <w:rPr>
          <w:spacing w:val="-2"/>
        </w:rPr>
        <w:t>-</w:t>
      </w:r>
      <w:r>
        <w:rPr>
          <w:spacing w:val="-1"/>
        </w:rPr>
        <w:t>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1"/>
        </w:rPr>
        <w:t>N</w:t>
      </w:r>
      <w:r>
        <w:rPr>
          <w:spacing w:val="-2"/>
        </w:rPr>
        <w:t>eighbou</w:t>
      </w:r>
      <w:r>
        <w:rPr>
          <w:spacing w:val="-1"/>
        </w:rPr>
        <w:t>r</w:t>
      </w:r>
      <w:proofErr w:type="spellEnd"/>
      <w:r>
        <w:rPr>
          <w:spacing w:val="-6"/>
        </w:rPr>
        <w:t xml:space="preserve"> </w:t>
      </w:r>
      <w:r>
        <w:t>(</w:t>
      </w:r>
      <w:r>
        <w:rPr>
          <w:rFonts w:cs="Arial"/>
        </w:rPr>
        <w:t>k</w:t>
      </w:r>
      <w:r>
        <w:rPr>
          <w:rFonts w:cs="Arial"/>
          <w:spacing w:val="-9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3)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10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tabs>
          <w:tab w:val="left" w:pos="2887"/>
        </w:tabs>
        <w:spacing w:before="3" w:line="259" w:lineRule="exact"/>
        <w:ind w:left="281"/>
        <w:jc w:val="center"/>
        <w:rPr>
          <w:rFonts w:ascii="Arial Unicode MS" w:eastAsia="Arial Unicode MS" w:hAnsi="Arial Unicode MS" w:cs="Arial Unicode MS"/>
          <w:sz w:val="15"/>
          <w:szCs w:val="15"/>
        </w:rPr>
      </w:pPr>
      <w:r>
        <w:rPr>
          <w:noProof/>
          <w:lang w:eastAsia="zh-TW"/>
        </w:rPr>
        <w:drawing>
          <wp:anchor distT="0" distB="0" distL="0" distR="0" simplePos="0" relativeHeight="52" behindDoc="1" locked="0" layoutInCell="1" allowOverlap="1">
            <wp:simplePos x="0" y="0"/>
            <wp:positionH relativeFrom="page">
              <wp:posOffset>3977005</wp:posOffset>
            </wp:positionH>
            <wp:positionV relativeFrom="paragraph">
              <wp:posOffset>-34290</wp:posOffset>
            </wp:positionV>
            <wp:extent cx="1538605" cy="1779270"/>
            <wp:effectExtent l="0" t="0" r="0" b="0"/>
            <wp:wrapNone/>
            <wp:docPr id="660" name="圖片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1537920" cy="1778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3" behindDoc="1" locked="0" layoutInCell="1" allowOverlap="1">
                <wp:simplePos x="0" y="0"/>
                <wp:positionH relativeFrom="page">
                  <wp:posOffset>2324100</wp:posOffset>
                </wp:positionH>
                <wp:positionV relativeFrom="paragraph">
                  <wp:posOffset>-31115</wp:posOffset>
                </wp:positionV>
                <wp:extent cx="1535430" cy="1792605"/>
                <wp:effectExtent l="0" t="0" r="0" b="0"/>
                <wp:wrapNone/>
                <wp:docPr id="562" name="群組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4680" cy="1792080"/>
                          <a:chOff x="0" y="0"/>
                          <a:chExt cx="0" cy="0"/>
                        </a:xfrm>
                      </wpg:grpSpPr>
                      <wpg:grpSp>
                        <wpg:cNvPr id="563" name="群組 563"/>
                        <wpg:cNvGrpSpPr/>
                        <wpg:grpSpPr>
                          <a:xfrm rot="10800000">
                            <a:off x="0" y="0"/>
                            <a:ext cx="1534680" cy="1775520"/>
                            <a:chOff x="0" y="0"/>
                            <a:chExt cx="0" cy="0"/>
                          </a:xfrm>
                        </wpg:grpSpPr>
                        <wps:wsp>
                          <wps:cNvPr id="564" name="手繪多邊形 564"/>
                          <wps:cNvSpPr/>
                          <wps:spPr>
                            <a:xfrm>
                              <a:off x="2660040" y="68946120"/>
                              <a:ext cx="870480" cy="10069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2418" h="2797">
                                  <a:moveTo>
                                    <a:pt x="0" y="2796"/>
                                  </a:moveTo>
                                  <a:lnTo>
                                    <a:pt x="2417" y="2796"/>
                                  </a:lnTo>
                                  <a:lnTo>
                                    <a:pt x="2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96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65" name="群組 565"/>
                        <wpg:cNvGrpSpPr/>
                        <wpg:grpSpPr>
                          <a:xfrm rot="10800000">
                            <a:off x="302400" y="374760"/>
                            <a:ext cx="329040" cy="531000"/>
                            <a:chOff x="0" y="0"/>
                            <a:chExt cx="0" cy="0"/>
                          </a:xfrm>
                        </wpg:grpSpPr>
                        <wps:wsp>
                          <wps:cNvPr id="566" name="手繪多邊形 566"/>
                          <wps:cNvSpPr/>
                          <wps:spPr>
                            <a:xfrm>
                              <a:off x="2831400" y="69158520"/>
                              <a:ext cx="186840" cy="30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19" h="837">
                                  <a:moveTo>
                                    <a:pt x="5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5" y="836"/>
                                  </a:lnTo>
                                  <a:lnTo>
                                    <a:pt x="470" y="836"/>
                                  </a:lnTo>
                                  <a:lnTo>
                                    <a:pt x="518" y="0"/>
                                  </a:lnTo>
                                </a:path>
                              </a:pathLst>
                            </a:custGeom>
                            <a:solidFill>
                              <a:srgbClr val="A8FFE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67" name="手繪多邊形 567"/>
                          <wps:cNvSpPr/>
                          <wps:spPr>
                            <a:xfrm>
                              <a:off x="2831400" y="69158520"/>
                              <a:ext cx="186840" cy="30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19" h="837">
                                  <a:moveTo>
                                    <a:pt x="302" y="0"/>
                                  </a:moveTo>
                                  <a:lnTo>
                                    <a:pt x="215" y="0"/>
                                  </a:lnTo>
                                  <a:lnTo>
                                    <a:pt x="184" y="12"/>
                                  </a:lnTo>
                                  <a:lnTo>
                                    <a:pt x="179" y="16"/>
                                  </a:lnTo>
                                  <a:lnTo>
                                    <a:pt x="169" y="20"/>
                                  </a:lnTo>
                                  <a:lnTo>
                                    <a:pt x="158" y="28"/>
                                  </a:lnTo>
                                  <a:lnTo>
                                    <a:pt x="153" y="30"/>
                                  </a:lnTo>
                                  <a:lnTo>
                                    <a:pt x="139" y="42"/>
                                  </a:lnTo>
                                  <a:lnTo>
                                    <a:pt x="129" y="50"/>
                                  </a:lnTo>
                                  <a:lnTo>
                                    <a:pt x="124" y="56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1" y="70"/>
                                  </a:lnTo>
                                  <a:lnTo>
                                    <a:pt x="106" y="74"/>
                                  </a:lnTo>
                                  <a:lnTo>
                                    <a:pt x="102" y="81"/>
                                  </a:lnTo>
                                  <a:lnTo>
                                    <a:pt x="97" y="86"/>
                                  </a:lnTo>
                                  <a:lnTo>
                                    <a:pt x="94" y="93"/>
                                  </a:lnTo>
                                  <a:lnTo>
                                    <a:pt x="89" y="97"/>
                                  </a:lnTo>
                                  <a:lnTo>
                                    <a:pt x="69" y="129"/>
                                  </a:lnTo>
                                  <a:lnTo>
                                    <a:pt x="66" y="135"/>
                                  </a:lnTo>
                                  <a:lnTo>
                                    <a:pt x="62" y="141"/>
                                  </a:lnTo>
                                  <a:lnTo>
                                    <a:pt x="59" y="149"/>
                                  </a:lnTo>
                                  <a:lnTo>
                                    <a:pt x="56" y="155"/>
                                  </a:lnTo>
                                  <a:lnTo>
                                    <a:pt x="52" y="161"/>
                                  </a:lnTo>
                                  <a:lnTo>
                                    <a:pt x="49" y="169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43" y="184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7" y="200"/>
                                  </a:lnTo>
                                  <a:lnTo>
                                    <a:pt x="34" y="206"/>
                                  </a:lnTo>
                                  <a:lnTo>
                                    <a:pt x="18" y="262"/>
                                  </a:lnTo>
                                  <a:lnTo>
                                    <a:pt x="12" y="289"/>
                                  </a:lnTo>
                                  <a:lnTo>
                                    <a:pt x="11" y="297"/>
                                  </a:lnTo>
                                  <a:lnTo>
                                    <a:pt x="9" y="305"/>
                                  </a:lnTo>
                                  <a:lnTo>
                                    <a:pt x="8" y="313"/>
                                  </a:lnTo>
                                  <a:lnTo>
                                    <a:pt x="6" y="323"/>
                                  </a:lnTo>
                                  <a:lnTo>
                                    <a:pt x="5" y="331"/>
                                  </a:lnTo>
                                  <a:lnTo>
                                    <a:pt x="4" y="339"/>
                                  </a:lnTo>
                                  <a:lnTo>
                                    <a:pt x="4" y="348"/>
                                  </a:lnTo>
                                  <a:lnTo>
                                    <a:pt x="2" y="357"/>
                                  </a:lnTo>
                                  <a:lnTo>
                                    <a:pt x="2" y="365"/>
                                  </a:lnTo>
                                  <a:lnTo>
                                    <a:pt x="0" y="418"/>
                                  </a:lnTo>
                                  <a:lnTo>
                                    <a:pt x="0" y="428"/>
                                  </a:lnTo>
                                  <a:lnTo>
                                    <a:pt x="0" y="436"/>
                                  </a:lnTo>
                                  <a:lnTo>
                                    <a:pt x="1" y="446"/>
                                  </a:lnTo>
                                  <a:lnTo>
                                    <a:pt x="1" y="455"/>
                                  </a:lnTo>
                                  <a:lnTo>
                                    <a:pt x="2" y="463"/>
                                  </a:lnTo>
                                  <a:lnTo>
                                    <a:pt x="2" y="472"/>
                                  </a:lnTo>
                                  <a:lnTo>
                                    <a:pt x="3" y="480"/>
                                  </a:lnTo>
                                  <a:lnTo>
                                    <a:pt x="4" y="489"/>
                                  </a:lnTo>
                                  <a:lnTo>
                                    <a:pt x="5" y="499"/>
                                  </a:lnTo>
                                  <a:lnTo>
                                    <a:pt x="6" y="507"/>
                                  </a:lnTo>
                                  <a:lnTo>
                                    <a:pt x="7" y="515"/>
                                  </a:lnTo>
                                  <a:lnTo>
                                    <a:pt x="8" y="525"/>
                                  </a:lnTo>
                                  <a:lnTo>
                                    <a:pt x="10" y="533"/>
                                  </a:lnTo>
                                  <a:lnTo>
                                    <a:pt x="11" y="541"/>
                                  </a:lnTo>
                                  <a:lnTo>
                                    <a:pt x="13" y="549"/>
                                  </a:lnTo>
                                  <a:lnTo>
                                    <a:pt x="15" y="558"/>
                                  </a:lnTo>
                                  <a:lnTo>
                                    <a:pt x="17" y="567"/>
                                  </a:lnTo>
                                  <a:lnTo>
                                    <a:pt x="33" y="622"/>
                                  </a:lnTo>
                                  <a:lnTo>
                                    <a:pt x="35" y="630"/>
                                  </a:lnTo>
                                  <a:lnTo>
                                    <a:pt x="38" y="638"/>
                                  </a:lnTo>
                                  <a:lnTo>
                                    <a:pt x="41" y="646"/>
                                  </a:lnTo>
                                  <a:lnTo>
                                    <a:pt x="44" y="652"/>
                                  </a:lnTo>
                                  <a:lnTo>
                                    <a:pt x="47" y="660"/>
                                  </a:lnTo>
                                  <a:lnTo>
                                    <a:pt x="50" y="669"/>
                                  </a:lnTo>
                                  <a:lnTo>
                                    <a:pt x="54" y="675"/>
                                  </a:lnTo>
                                  <a:lnTo>
                                    <a:pt x="57" y="683"/>
                                  </a:lnTo>
                                  <a:lnTo>
                                    <a:pt x="61" y="689"/>
                                  </a:lnTo>
                                  <a:lnTo>
                                    <a:pt x="64" y="695"/>
                                  </a:lnTo>
                                  <a:lnTo>
                                    <a:pt x="68" y="703"/>
                                  </a:lnTo>
                                  <a:lnTo>
                                    <a:pt x="96" y="746"/>
                                  </a:lnTo>
                                  <a:lnTo>
                                    <a:pt x="100" y="750"/>
                                  </a:lnTo>
                                  <a:lnTo>
                                    <a:pt x="108" y="762"/>
                                  </a:lnTo>
                                  <a:lnTo>
                                    <a:pt x="113" y="766"/>
                                  </a:lnTo>
                                  <a:lnTo>
                                    <a:pt x="118" y="772"/>
                                  </a:lnTo>
                                  <a:lnTo>
                                    <a:pt x="131" y="784"/>
                                  </a:lnTo>
                                  <a:lnTo>
                                    <a:pt x="136" y="790"/>
                                  </a:lnTo>
                                  <a:lnTo>
                                    <a:pt x="145" y="798"/>
                                  </a:lnTo>
                                  <a:lnTo>
                                    <a:pt x="151" y="800"/>
                                  </a:lnTo>
                                  <a:lnTo>
                                    <a:pt x="160" y="808"/>
                                  </a:lnTo>
                                  <a:lnTo>
                                    <a:pt x="166" y="812"/>
                                  </a:lnTo>
                                  <a:lnTo>
                                    <a:pt x="171" y="814"/>
                                  </a:lnTo>
                                  <a:lnTo>
                                    <a:pt x="176" y="818"/>
                                  </a:lnTo>
                                  <a:lnTo>
                                    <a:pt x="223" y="836"/>
                                  </a:lnTo>
                                  <a:lnTo>
                                    <a:pt x="294" y="836"/>
                                  </a:lnTo>
                                  <a:lnTo>
                                    <a:pt x="342" y="818"/>
                                  </a:lnTo>
                                  <a:lnTo>
                                    <a:pt x="347" y="814"/>
                                  </a:lnTo>
                                  <a:lnTo>
                                    <a:pt x="352" y="812"/>
                                  </a:lnTo>
                                  <a:lnTo>
                                    <a:pt x="357" y="808"/>
                                  </a:lnTo>
                                  <a:lnTo>
                                    <a:pt x="367" y="800"/>
                                  </a:lnTo>
                                  <a:lnTo>
                                    <a:pt x="372" y="798"/>
                                  </a:lnTo>
                                  <a:lnTo>
                                    <a:pt x="382" y="790"/>
                                  </a:lnTo>
                                  <a:lnTo>
                                    <a:pt x="386" y="784"/>
                                  </a:lnTo>
                                  <a:lnTo>
                                    <a:pt x="400" y="772"/>
                                  </a:lnTo>
                                  <a:lnTo>
                                    <a:pt x="405" y="766"/>
                                  </a:lnTo>
                                  <a:lnTo>
                                    <a:pt x="409" y="762"/>
                                  </a:lnTo>
                                  <a:lnTo>
                                    <a:pt x="418" y="750"/>
                                  </a:lnTo>
                                  <a:lnTo>
                                    <a:pt x="447" y="709"/>
                                  </a:lnTo>
                                  <a:lnTo>
                                    <a:pt x="454" y="695"/>
                                  </a:lnTo>
                                  <a:lnTo>
                                    <a:pt x="457" y="689"/>
                                  </a:lnTo>
                                  <a:lnTo>
                                    <a:pt x="461" y="683"/>
                                  </a:lnTo>
                                  <a:lnTo>
                                    <a:pt x="464" y="675"/>
                                  </a:lnTo>
                                  <a:lnTo>
                                    <a:pt x="467" y="669"/>
                                  </a:lnTo>
                                  <a:lnTo>
                                    <a:pt x="471" y="660"/>
                                  </a:lnTo>
                                  <a:lnTo>
                                    <a:pt x="473" y="652"/>
                                  </a:lnTo>
                                  <a:lnTo>
                                    <a:pt x="477" y="646"/>
                                  </a:lnTo>
                                  <a:lnTo>
                                    <a:pt x="480" y="638"/>
                                  </a:lnTo>
                                  <a:lnTo>
                                    <a:pt x="483" y="630"/>
                                  </a:lnTo>
                                  <a:lnTo>
                                    <a:pt x="485" y="622"/>
                                  </a:lnTo>
                                  <a:lnTo>
                                    <a:pt x="488" y="616"/>
                                  </a:lnTo>
                                  <a:lnTo>
                                    <a:pt x="503" y="558"/>
                                  </a:lnTo>
                                  <a:lnTo>
                                    <a:pt x="505" y="549"/>
                                  </a:lnTo>
                                  <a:lnTo>
                                    <a:pt x="507" y="541"/>
                                  </a:lnTo>
                                  <a:lnTo>
                                    <a:pt x="508" y="533"/>
                                  </a:lnTo>
                                  <a:lnTo>
                                    <a:pt x="510" y="525"/>
                                  </a:lnTo>
                                  <a:lnTo>
                                    <a:pt x="511" y="515"/>
                                  </a:lnTo>
                                  <a:lnTo>
                                    <a:pt x="512" y="507"/>
                                  </a:lnTo>
                                  <a:lnTo>
                                    <a:pt x="513" y="499"/>
                                  </a:lnTo>
                                  <a:lnTo>
                                    <a:pt x="514" y="489"/>
                                  </a:lnTo>
                                  <a:lnTo>
                                    <a:pt x="515" y="480"/>
                                  </a:lnTo>
                                  <a:lnTo>
                                    <a:pt x="516" y="472"/>
                                  </a:lnTo>
                                  <a:lnTo>
                                    <a:pt x="516" y="463"/>
                                  </a:lnTo>
                                  <a:lnTo>
                                    <a:pt x="517" y="455"/>
                                  </a:lnTo>
                                  <a:lnTo>
                                    <a:pt x="517" y="446"/>
                                  </a:lnTo>
                                  <a:lnTo>
                                    <a:pt x="517" y="436"/>
                                  </a:lnTo>
                                  <a:lnTo>
                                    <a:pt x="518" y="428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18" y="410"/>
                                  </a:lnTo>
                                  <a:lnTo>
                                    <a:pt x="517" y="402"/>
                                  </a:lnTo>
                                  <a:lnTo>
                                    <a:pt x="517" y="392"/>
                                  </a:lnTo>
                                  <a:lnTo>
                                    <a:pt x="517" y="384"/>
                                  </a:lnTo>
                                  <a:lnTo>
                                    <a:pt x="516" y="376"/>
                                  </a:lnTo>
                                  <a:lnTo>
                                    <a:pt x="516" y="365"/>
                                  </a:lnTo>
                                  <a:lnTo>
                                    <a:pt x="515" y="357"/>
                                  </a:lnTo>
                                  <a:lnTo>
                                    <a:pt x="515" y="348"/>
                                  </a:lnTo>
                                  <a:lnTo>
                                    <a:pt x="513" y="339"/>
                                  </a:lnTo>
                                  <a:lnTo>
                                    <a:pt x="512" y="331"/>
                                  </a:lnTo>
                                  <a:lnTo>
                                    <a:pt x="511" y="323"/>
                                  </a:lnTo>
                                  <a:lnTo>
                                    <a:pt x="510" y="313"/>
                                  </a:lnTo>
                                  <a:lnTo>
                                    <a:pt x="509" y="305"/>
                                  </a:lnTo>
                                  <a:lnTo>
                                    <a:pt x="507" y="297"/>
                                  </a:lnTo>
                                  <a:lnTo>
                                    <a:pt x="505" y="289"/>
                                  </a:lnTo>
                                  <a:lnTo>
                                    <a:pt x="504" y="279"/>
                                  </a:lnTo>
                                  <a:lnTo>
                                    <a:pt x="489" y="222"/>
                                  </a:lnTo>
                                  <a:lnTo>
                                    <a:pt x="481" y="200"/>
                                  </a:lnTo>
                                  <a:lnTo>
                                    <a:pt x="478" y="192"/>
                                  </a:lnTo>
                                  <a:lnTo>
                                    <a:pt x="475" y="184"/>
                                  </a:lnTo>
                                  <a:lnTo>
                                    <a:pt x="472" y="178"/>
                                  </a:lnTo>
                                  <a:lnTo>
                                    <a:pt x="469" y="169"/>
                                  </a:lnTo>
                                  <a:lnTo>
                                    <a:pt x="466" y="161"/>
                                  </a:lnTo>
                                  <a:lnTo>
                                    <a:pt x="462" y="155"/>
                                  </a:lnTo>
                                  <a:lnTo>
                                    <a:pt x="459" y="149"/>
                                  </a:lnTo>
                                  <a:lnTo>
                                    <a:pt x="456" y="141"/>
                                  </a:lnTo>
                                  <a:lnTo>
                                    <a:pt x="451" y="135"/>
                                  </a:lnTo>
                                  <a:lnTo>
                                    <a:pt x="448" y="129"/>
                                  </a:lnTo>
                                  <a:lnTo>
                                    <a:pt x="445" y="121"/>
                                  </a:lnTo>
                                  <a:lnTo>
                                    <a:pt x="424" y="93"/>
                                  </a:lnTo>
                                  <a:lnTo>
                                    <a:pt x="420" y="86"/>
                                  </a:lnTo>
                                  <a:lnTo>
                                    <a:pt x="416" y="81"/>
                                  </a:lnTo>
                                  <a:lnTo>
                                    <a:pt x="411" y="74"/>
                                  </a:lnTo>
                                  <a:lnTo>
                                    <a:pt x="407" y="70"/>
                                  </a:lnTo>
                                  <a:lnTo>
                                    <a:pt x="403" y="65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88" y="50"/>
                                  </a:lnTo>
                                  <a:lnTo>
                                    <a:pt x="379" y="42"/>
                                  </a:lnTo>
                                  <a:lnTo>
                                    <a:pt x="370" y="34"/>
                                  </a:lnTo>
                                  <a:lnTo>
                                    <a:pt x="364" y="30"/>
                                  </a:lnTo>
                                  <a:lnTo>
                                    <a:pt x="359" y="28"/>
                                  </a:lnTo>
                                  <a:lnTo>
                                    <a:pt x="349" y="20"/>
                                  </a:lnTo>
                                  <a:lnTo>
                                    <a:pt x="339" y="16"/>
                                  </a:lnTo>
                                  <a:lnTo>
                                    <a:pt x="334" y="12"/>
                                  </a:lnTo>
                                  <a:lnTo>
                                    <a:pt x="302" y="0"/>
                                  </a:lnTo>
                                </a:path>
                              </a:pathLst>
                            </a:custGeom>
                            <a:solidFill>
                              <a:srgbClr val="A8FFE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68" name="手繪多邊形 568"/>
                          <wps:cNvSpPr/>
                          <wps:spPr>
                            <a:xfrm>
                              <a:off x="2831400" y="69158520"/>
                              <a:ext cx="186840" cy="30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19" h="837">
                                  <a:moveTo>
                                    <a:pt x="442" y="0"/>
                                  </a:moveTo>
                                  <a:lnTo>
                                    <a:pt x="71" y="0"/>
                                  </a:lnTo>
                                  <a:lnTo>
                                    <a:pt x="0" y="836"/>
                                  </a:lnTo>
                                  <a:lnTo>
                                    <a:pt x="518" y="836"/>
                                  </a:ln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solidFill>
                              <a:srgbClr val="A8FFE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69" name="手繪多邊形 569"/>
                          <wps:cNvSpPr/>
                          <wps:spPr>
                            <a:xfrm>
                              <a:off x="2831400" y="69158520"/>
                              <a:ext cx="186840" cy="30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519" h="837">
                                  <a:moveTo>
                                    <a:pt x="436" y="0"/>
                                  </a:moveTo>
                                  <a:lnTo>
                                    <a:pt x="92" y="0"/>
                                  </a:lnTo>
                                  <a:lnTo>
                                    <a:pt x="0" y="836"/>
                                  </a:lnTo>
                                  <a:lnTo>
                                    <a:pt x="518" y="836"/>
                                  </a:lnTo>
                                  <a:lnTo>
                                    <a:pt x="436" y="0"/>
                                  </a:lnTo>
                                </a:path>
                              </a:pathLst>
                            </a:custGeom>
                            <a:solidFill>
                              <a:srgbClr val="A8FFE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570" name="群組 570"/>
                        <wpg:cNvGrpSpPr/>
                        <wpg:grpSpPr>
                          <a:xfrm rot="10800000">
                            <a:off x="302400" y="374040"/>
                            <a:ext cx="574200" cy="531000"/>
                            <a:chOff x="0" y="0"/>
                            <a:chExt cx="0" cy="0"/>
                          </a:xfrm>
                        </wpg:grpSpPr>
                        <wps:wsp>
                          <wps:cNvPr id="571" name="手繪多邊形 571"/>
                          <wps:cNvSpPr/>
                          <wps:spPr>
                            <a:xfrm>
                              <a:off x="2831400" y="69158160"/>
                              <a:ext cx="325800" cy="301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905" h="837">
                                  <a:moveTo>
                                    <a:pt x="452" y="0"/>
                                  </a:moveTo>
                                  <a:lnTo>
                                    <a:pt x="518" y="5"/>
                                  </a:lnTo>
                                  <a:lnTo>
                                    <a:pt x="583" y="18"/>
                                  </a:lnTo>
                                  <a:lnTo>
                                    <a:pt x="645" y="40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55" y="108"/>
                                  </a:lnTo>
                                  <a:lnTo>
                                    <a:pt x="801" y="153"/>
                                  </a:lnTo>
                                  <a:lnTo>
                                    <a:pt x="839" y="203"/>
                                  </a:lnTo>
                                  <a:lnTo>
                                    <a:pt x="869" y="258"/>
                                  </a:lnTo>
                                  <a:lnTo>
                                    <a:pt x="890" y="316"/>
                                  </a:lnTo>
                                  <a:lnTo>
                                    <a:pt x="901" y="376"/>
                                  </a:lnTo>
                                  <a:lnTo>
                                    <a:pt x="904" y="421"/>
                                  </a:lnTo>
                                  <a:lnTo>
                                    <a:pt x="904" y="428"/>
                                  </a:lnTo>
                                  <a:lnTo>
                                    <a:pt x="897" y="490"/>
                                  </a:lnTo>
                                  <a:lnTo>
                                    <a:pt x="881" y="549"/>
                                  </a:lnTo>
                                  <a:lnTo>
                                    <a:pt x="855" y="606"/>
                                  </a:lnTo>
                                  <a:lnTo>
                                    <a:pt x="821" y="659"/>
                                  </a:lnTo>
                                  <a:lnTo>
                                    <a:pt x="779" y="706"/>
                                  </a:lnTo>
                                  <a:lnTo>
                                    <a:pt x="730" y="747"/>
                                  </a:lnTo>
                                  <a:lnTo>
                                    <a:pt x="674" y="782"/>
                                  </a:lnTo>
                                  <a:lnTo>
                                    <a:pt x="614" y="808"/>
                                  </a:lnTo>
                                  <a:lnTo>
                                    <a:pt x="551" y="826"/>
                                  </a:lnTo>
                                  <a:lnTo>
                                    <a:pt x="485" y="835"/>
                                  </a:lnTo>
                                  <a:lnTo>
                                    <a:pt x="457" y="836"/>
                                  </a:lnTo>
                                  <a:lnTo>
                                    <a:pt x="447" y="836"/>
                                  </a:lnTo>
                                  <a:lnTo>
                                    <a:pt x="381" y="831"/>
                                  </a:lnTo>
                                  <a:lnTo>
                                    <a:pt x="316" y="816"/>
                                  </a:lnTo>
                                  <a:lnTo>
                                    <a:pt x="254" y="794"/>
                                  </a:lnTo>
                                  <a:lnTo>
                                    <a:pt x="197" y="763"/>
                                  </a:lnTo>
                                  <a:lnTo>
                                    <a:pt x="145" y="725"/>
                                  </a:lnTo>
                                  <a:lnTo>
                                    <a:pt x="100" y="680"/>
                                  </a:lnTo>
                                  <a:lnTo>
                                    <a:pt x="62" y="629"/>
                                  </a:lnTo>
                                  <a:lnTo>
                                    <a:pt x="33" y="575"/>
                                  </a:lnTo>
                                  <a:lnTo>
                                    <a:pt x="12" y="515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0" y="411"/>
                                  </a:lnTo>
                                  <a:lnTo>
                                    <a:pt x="6" y="350"/>
                                  </a:lnTo>
                                  <a:lnTo>
                                    <a:pt x="21" y="290"/>
                                  </a:lnTo>
                                  <a:lnTo>
                                    <a:pt x="46" y="234"/>
                                  </a:lnTo>
                                  <a:lnTo>
                                    <a:pt x="80" y="181"/>
                                  </a:lnTo>
                                  <a:lnTo>
                                    <a:pt x="121" y="133"/>
                                  </a:lnTo>
                                  <a:lnTo>
                                    <a:pt x="170" y="91"/>
                                  </a:lnTo>
                                  <a:lnTo>
                                    <a:pt x="225" y="57"/>
                                  </a:lnTo>
                                  <a:lnTo>
                                    <a:pt x="285" y="30"/>
                                  </a:lnTo>
                                  <a:lnTo>
                                    <a:pt x="348" y="11"/>
                                  </a:lnTo>
                                  <a:lnTo>
                                    <a:pt x="414" y="2"/>
                                  </a:lnTo>
                                  <a:lnTo>
                                    <a:pt x="452" y="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72" name="群組 572"/>
                        <wpg:cNvGrpSpPr/>
                        <wpg:grpSpPr>
                          <a:xfrm rot="18900000">
                            <a:off x="575280" y="594000"/>
                            <a:ext cx="45000" cy="45000"/>
                            <a:chOff x="0" y="0"/>
                            <a:chExt cx="0" cy="0"/>
                          </a:xfrm>
                        </wpg:grpSpPr>
                        <wps:wsp>
                          <wps:cNvPr id="573" name="直線接點 573"/>
                          <wps:cNvCnPr/>
                          <wps:spPr>
                            <a:xfrm flipV="1">
                              <a:off x="0" y="0"/>
                              <a:ext cx="45000" cy="45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74" name="群組 574"/>
                        <wpg:cNvGrpSpPr/>
                        <wpg:grpSpPr>
                          <a:xfrm rot="2700000">
                            <a:off x="543600" y="625680"/>
                            <a:ext cx="45000" cy="45000"/>
                            <a:chOff x="0" y="0"/>
                            <a:chExt cx="0" cy="0"/>
                          </a:xfrm>
                        </wpg:grpSpPr>
                        <wps:wsp>
                          <wps:cNvPr id="575" name="直線接點 575"/>
                          <wps:cNvCnPr/>
                          <wps:spPr>
                            <a:xfrm>
                              <a:off x="0" y="0"/>
                              <a:ext cx="45000" cy="45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76" name="群組 576"/>
                        <wpg:cNvGrpSpPr/>
                        <wpg:grpSpPr>
                          <a:xfrm>
                            <a:off x="589320" y="639360"/>
                            <a:ext cx="0" cy="1134000"/>
                            <a:chOff x="0" y="0"/>
                            <a:chExt cx="0" cy="0"/>
                          </a:xfrm>
                        </wpg:grpSpPr>
                        <wps:wsp>
                          <wps:cNvPr id="577" name="直線接點 577"/>
                          <wps:cNvCnPr/>
                          <wps:spPr>
                            <a:xfrm>
                              <a:off x="0" y="0"/>
                              <a:ext cx="0" cy="1134000"/>
                            </a:xfrm>
                            <a:prstGeom prst="line">
                              <a:avLst/>
                            </a:prstGeom>
                            <a:ln w="4320">
                              <a:solidFill>
                                <a:srgbClr val="231F2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78" name="群組 578"/>
                        <wpg:cNvGrpSpPr/>
                        <wpg:grpSpPr>
                          <a:xfrm rot="10800000">
                            <a:off x="577800" y="1756440"/>
                            <a:ext cx="23040" cy="35640"/>
                            <a:chOff x="0" y="0"/>
                            <a:chExt cx="0" cy="0"/>
                          </a:xfrm>
                        </wpg:grpSpPr>
                        <wps:wsp>
                          <wps:cNvPr id="579" name="手繪多邊形 579"/>
                          <wps:cNvSpPr/>
                          <wps:spPr>
                            <a:xfrm>
                              <a:off x="2987640" y="69941880"/>
                              <a:ext cx="13320" cy="205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37" h="57">
                                  <a:moveTo>
                                    <a:pt x="3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18" y="56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36" y="0"/>
                                  </a:lnTo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92FF40" id="群組 562" o:spid="_x0000_s1026" style="position:absolute;margin-left:183pt;margin-top:-2.45pt;width:120.9pt;height:141.15pt;rotation:180;z-index:-50331637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">
                <v:group id="群組 563" o:spid="_x0000_s1027" style="position:absolute;width:1534680;height:177552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ResYwwAAANwAAAAP&#10;AAAAAAAAAAAAAAAAAKoCAABkcnMvZG93bnJldi54bWxQSwUGAAAAAAQABAD6AAAAmgMAAAAA&#10;">
                  <v:shape id="手繪多邊形 564" o:spid="_x0000_s1028" style="position:absolute;left:2660040;top:68946120;width:870480;height:1006920;visibility:visible;mso-wrap-style:square;v-text-anchor:top" coordsize="2418,2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IFsQA&#10;AADcAAAADwAAAGRycy9kb3ducmV2LnhtbESPT4vCMBTE7wt+h/CEva2p4urSNYqIgodF8N/90TzT&#10;YvNSm2jrfnojCB6HmfkNM5m1thQ3qn3hWEG/l4Agzpwu2Cg47FdfPyB8QNZYOiYFd/Iwm3Y+Jphq&#10;1/CWbrtgRISwT1FBHkKVSumznCz6nquIo3dytcUQZW2krrGJcFvKQZKMpMWC40KOFS1yys67q1XQ&#10;6LkZXzf/ZntcXdahuJ//kv5Sqc9uO/8FEagN7/CrvdYKvkd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SBbEAAAA3AAAAA8AAAAAAAAAAAAAAAAAmAIAAGRycy9k&#10;b3ducmV2LnhtbFBLBQYAAAAABAAEAPUAAACJAwAAAAA=&#10;" path="m,2796r2417,l2417,,,,,2796e" filled="f" strokeweight=".09mm">
                    <v:path arrowok="t"/>
                  </v:shape>
                </v:group>
                <v:group id="群組 565" o:spid="_x0000_s1029" style="position:absolute;left:302400;top:374760;width:329040;height:53100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4Nb3wwAAANwAAAAP&#10;AAAAAAAAAAAAAAAAAKoCAABkcnMvZG93bnJldi54bWxQSwUGAAAAAAQABAD6AAAAmgMAAAAA&#10;">
                  <v:shape id="手繪多邊形 566" o:spid="_x0000_s1030" style="position:absolute;left:2831400;top:69158520;width:186840;height:301320;visibility:visible;mso-wrap-style:square;v-text-anchor:top" coordsize="519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8vr8QA&#10;AADcAAAADwAAAGRycy9kb3ducmV2LnhtbESPQWsCMRSE74L/ITyhN81a6GpXo0hRlPak9uDxsXnd&#10;LN28LEl01/76plDwOMzMN8xy3dtG3MiH2rGC6SQDQVw6XXOl4PO8G89BhIissXFMCu4UYL0aDpZY&#10;aNfxkW6nWIkE4VCgAhNjW0gZSkMWw8S1xMn7ct5iTNJXUnvsEtw28jnLcmmx5rRgsKU3Q+X36WoV&#10;HN7z7vK6M9t6Ni1/9t5W+JFtlHoa9ZsFiEh9fIT/2wet4CXP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L6/EAAAA3AAAAA8AAAAAAAAAAAAAAAAAmAIAAGRycy9k&#10;b3ducmV2LnhtbFBLBQYAAAAABAAEAPUAAACJAwAAAAA=&#10;" path="m518,l,,45,836r425,l518,e" fillcolor="#a8ffe0" stroked="f">
                    <v:path arrowok="t"/>
                  </v:shape>
                  <v:shape id="手繪多邊形 567" o:spid="_x0000_s1031" style="position:absolute;left:2831400;top:69158520;width:186840;height:301320;visibility:visible;mso-wrap-style:square;v-text-anchor:top" coordsize="519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KNMUA&#10;AADcAAAADwAAAGRycy9kb3ducmV2LnhtbESPQWsCMRSE7wX/Q3iF3mpWwVW3RhFRKvbktgePj83r&#10;ZunmZUmiu+2vN4VCj8PMfMOsNoNtxY18aBwrmIwzEMSV0w3XCj7eD88LECEia2wdk4JvCrBZjx5W&#10;WGjX85luZaxFgnAoUIGJsSukDJUhi2HsOuLkfTpvMSbpa6k99gluWznNslxabDgtGOxoZ6j6Kq9W&#10;wfGU95flweyb+aT6efW2xrdsq9TT47B9ARFpiP/hv/ZRK5jlc/g9k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4o0xQAAANwAAAAPAAAAAAAAAAAAAAAAAJgCAABkcnMv&#10;ZG93bnJldi54bWxQSwUGAAAAAAQABAD1AAAAigMAAAAA&#10;" path="m302,l215,,184,12r-5,4l169,20r-11,8l153,30,139,42r-10,8l124,56r-9,9l111,70r-5,4l102,81r-5,5l94,93r-5,4l69,129r-3,6l62,141r-3,8l56,155r-4,6l49,169r-3,9l43,184r-3,8l37,200r-3,6l18,262r-6,27l11,297r-2,8l8,313,6,323r-1,8l4,339r,9l2,357r,8l,418r,10l,436r1,10l1,455r1,8l2,472r1,8l4,489r1,10l6,507r1,8l8,525r2,8l11,541r2,8l15,558r2,9l33,622r2,8l38,638r3,8l44,652r3,8l50,669r4,6l57,683r4,6l64,695r4,8l96,746r4,4l108,762r5,4l118,772r13,12l136,790r9,8l151,800r9,8l166,812r5,2l176,818r47,18l294,836r48,-18l347,814r5,-2l357,808r10,-8l372,798r10,-8l386,784r14,-12l405,766r4,-4l418,750r29,-41l454,695r3,-6l461,683r3,-8l467,669r4,-9l473,652r4,-6l480,638r3,-8l485,622r3,-6l503,558r2,-9l507,541r1,-8l510,525r1,-10l512,507r1,-8l514,489r1,-9l516,472r,-9l517,455r,-9l517,436r1,-8l518,418r,-8l517,402r,-10l517,384r-1,-8l516,365r-1,-8l515,348r-2,-9l512,331r-1,-8l510,313r-1,-8l507,297r-2,-8l504,279,489,222r-8,-22l478,192r-3,-8l472,178r-3,-9l466,161r-4,-6l459,149r-3,-8l451,135r-3,-6l445,121,424,93r-4,-7l416,81r-5,-7l407,70r-4,-5l394,56r-6,-6l379,42r-9,-8l364,30r-5,-2l349,20,339,16r-5,-4l302,e" fillcolor="#a8ffe0" stroked="f">
                    <v:path arrowok="t"/>
                  </v:shape>
                  <v:shape id="手繪多邊形 568" o:spid="_x0000_s1032" style="position:absolute;left:2831400;top:69158520;width:186840;height:301320;visibility:visible;mso-wrap-style:square;v-text-anchor:top" coordsize="519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eRsIA&#10;AADcAAAADwAAAGRycy9kb3ducmV2LnhtbERPz2vCMBS+C/4P4QneNK2wbqvGIqIo22luhx0fzbMp&#10;Ni8lyWy3v345DHb8+H5vqtF24k4+tI4V5MsMBHHtdMuNgo/34+IJRIjIGjvHpOCbAlTb6WSDpXYD&#10;v9H9EhuRQjiUqMDE2JdShtqQxbB0PXHirs5bjAn6RmqPQwq3nVxlWSEttpwaDPa0N1TfLl9Wwfml&#10;GD6fj+bQPub1z8nbBl+znVLz2bhbg4g0xn/xn/usFTwUaW0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B5GwgAAANwAAAAPAAAAAAAAAAAAAAAAAJgCAABkcnMvZG93&#10;bnJldi54bWxQSwUGAAAAAAQABAD1AAAAhwMAAAAA&#10;" path="m442,l71,,,836r518,l442,e" fillcolor="#a8ffe0" stroked="f">
                    <v:path arrowok="t"/>
                  </v:shape>
                  <v:shape id="手繪多邊形 569" o:spid="_x0000_s1033" style="position:absolute;left:2831400;top:69158520;width:186840;height:301320;visibility:visible;mso-wrap-style:square;v-text-anchor:top" coordsize="519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73cQA&#10;AADcAAAADwAAAGRycy9kb3ducmV2LnhtbESPQWsCMRSE7wX/Q3iCt5pVcFtXo4hUlPZU9eDxsXlu&#10;FjcvS5K6a399Uyj0OMzMN8xy3dtG3MmH2rGCyTgDQVw6XXOl4HzaPb+CCBFZY+OYFDwowHo1eFpi&#10;oV3Hn3Q/xkokCIcCFZgY20LKUBqyGMauJU7e1XmLMUlfSe2xS3DbyGmW5dJizWnBYEtbQ+Xt+GUV&#10;HN7z7jLfmbf6ZVJ+772t8CPbKDUa9psFiEh9/A//tQ9awSyfw+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wu93EAAAA3AAAAA8AAAAAAAAAAAAAAAAAmAIAAGRycy9k&#10;b3ducmV2LnhtbFBLBQYAAAAABAAEAPUAAACJAwAAAAA=&#10;" path="m436,l92,,,836r518,l436,e" fillcolor="#a8ffe0" stroked="f">
                    <v:path arrowok="t"/>
                  </v:shape>
                </v:group>
                <v:group id="群組 570" o:spid="_x0000_s1034" style="position:absolute;left:302400;top:374040;width:574200;height:53100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07jssAAAADcAAAADwAAAGRycy9kb3ducmV2LnhtbERPz2vCMBS+D/wfwhO8&#10;zVRdVapRRBj2NJgKXh/Ns6k2LyXJtP73y2Gw48f3e73tbSse5EPjWMFknIEgrpxuuFZwPn2+L0GE&#10;iKyxdUwKXhRguxm8rbHQ7snf9DjGWqQQDgUqMDF2hZShMmQxjF1HnLir8xZjgr6W2uMzhdtWTrNs&#10;Li02nBoMdrQ3VN2PP1aB/gizM5Xlzk+/bqe8yQ+mvl6UGg373QpEpD7+i//cpVaQL9L8dCYdAbn5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XTuOywAAAANwAAAAPAAAA&#10;AAAAAAAAAAAAAKoCAABkcnMvZG93bnJldi54bWxQSwUGAAAAAAQABAD6AAAAlwMAAAAA&#10;">
                  <v:shape id="手繪多邊形 571" o:spid="_x0000_s1035" style="position:absolute;left:2831400;top:69158160;width:325800;height:301320;visibility:visible;mso-wrap-style:square;v-text-anchor:top" coordsize="905,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bnMQA&#10;AADcAAAADwAAAGRycy9kb3ducmV2LnhtbESPW4vCMBSE3xf8D+EI+7amFbxQjSKCsm+LF6iPh+bY&#10;VJuT2mS1/febhYV9HGbmG2a57mwtntT6yrGCdJSAIC6crrhUcD7tPuYgfEDWWDsmBT15WK8Gb0vM&#10;tHvxgZ7HUIoIYZ+hAhNCk0npC0MW/cg1xNG7utZiiLItpW7xFeG2luMkmUqLFccFgw1tDRX347dV&#10;kF/3ed9X/Egnfsr51+2wu/RGqfdht1mACNSF//Bf+1MrmMxS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m5zEAAAA3AAAAA8AAAAAAAAAAAAAAAAAmAIAAGRycy9k&#10;b3ducmV2LnhtbFBLBQYAAAAABAAEAPUAAACJAwAAAAA=&#10;" path="m452,r66,5l583,18r62,22l703,71r52,37l801,153r38,50l869,258r21,58l901,376r3,45l904,428r-7,62l881,549r-26,57l821,659r-42,47l730,747r-56,35l614,808r-63,18l485,835r-28,1l447,836r-66,-5l316,816,254,794,197,763,145,725,100,680,62,629,33,575,12,515,2,456,,421,,411,6,350,21,290,46,234,80,181r41,-48l170,91,225,57,285,30,348,11,414,2,452,e" filled="f" strokeweight=".09mm">
                    <v:path arrowok="t"/>
                  </v:shape>
                </v:group>
                <v:group id="群組 572" o:spid="_x0000_s1036" style="position:absolute;left:575280;top:594000;width:45000;height:45000;rotation:-45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dfjMcAAADc&#10;AAAADwAAAAAAAAAAAAAAAACqAgAAZHJzL2Rvd25yZXYueG1sUEsFBgAAAAAEAAQA+gAAAJ4DAAAA&#10;AA==&#10;">
                  <v:line id="直線接點 573" o:spid="_x0000_s1037" style="position:absolute;flip:y;visibility:visible;mso-wrap-style:square" from="0,0" to="45000,4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UPBcMAAADcAAAADwAAAGRycy9kb3ducmV2LnhtbESPzWrDMBCE74G8g9hAbrHshv7gRjEh&#10;UOgxVlKS42JtbVNrZSzVdt6+KhR6HGbmG2ZXzLYTIw2+dawgS1IQxJUzLdcKLue3zQsIH5ANdo5J&#10;wZ08FPvlYoe5cROXNOpQiwhhn6OCJoQ+l9JXDVn0ieuJo/fpBoshyqGWZsApwm0nH9L0SVpsOS40&#10;2NOxoepLf1sFpdFnfbU3wlMlyzTbnj50Nim1Xs2HVxCB5vAf/mu/GwWPz1v4PROP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DwXDAAAA3AAAAA8AAAAAAAAAAAAA&#10;AAAAoQIAAGRycy9kb3ducmV2LnhtbFBLBQYAAAAABAAEAPkAAACRAwAAAAA=&#10;" strokeweight=".26mm"/>
                </v:group>
                <v:group id="群組 574" o:spid="_x0000_s1038" style="position:absolute;left:543600;top:625680;width:45000;height:45000;rotation:45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8FAyzFAAAA3AAA&#10;AA8AAAAAAAAAAAAAAAAAqgIAAGRycy9kb3ducmV2LnhtbFBLBQYAAAAABAAEAPoAAACcAwAAAAA=&#10;">
                  <v:line id="直線接點 575" o:spid="_x0000_s1039" style="position:absolute;visibility:visible;mso-wrap-style:square" from="0,0" to="45000,4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6ZJMcAAADcAAAADwAAAGRycy9kb3ducmV2LnhtbESPQWvCQBSE7wX/w/KE3pqNLdYaXcWK&#10;rR5E0Obg8ZF9JsHs25DdxLS/3i0Uehxm5htmvuxNJTpqXGlZwSiKQRBnVpecK0i/Pp7eQDiPrLGy&#10;TAq+ycFyMXiYY6LtjY/UnXwuAoRdggoK7+tESpcVZNBFtiYO3sU2Bn2QTS51g7cAN5V8juNXabDk&#10;sFBgTeuCsuupNQrOk3bXTj836eZl9LO16yO+7w+o1OOwX81AeOr9f/ivvdMKxpMx/J4JR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XpkkxwAAANwAAAAPAAAAAAAA&#10;AAAAAAAAAKECAABkcnMvZG93bnJldi54bWxQSwUGAAAAAAQABAD5AAAAlQMAAAAA&#10;" strokeweight=".26mm"/>
                </v:group>
                <v:group id="群組 576" o:spid="_x0000_s1040" style="position:absolute;left:589320;top:639360;width:0;height:1134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line id="直線接點 577" o:spid="_x0000_s1041" style="position:absolute;visibility:visible;mso-wrap-style:square" from="0,0" to="0,113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y08MAAADcAAAADwAAAGRycy9kb3ducmV2LnhtbESPX2vCMBTF34V9h3AHvmm6QbV0RhmD&#10;wR4canXvl+aaFpub0sS2fvtFEHw8nD8/zmoz2kb01PnasYK3eQKCuHS6ZqPgdPyeZSB8QNbYOCYF&#10;N/KwWb9MVphrN/CB+iIYEUfY56igCqHNpfRlRRb93LXE0Tu7zmKIsjNSdzjEcdvI9yRZSIs1R0KF&#10;LX1VVF6Kq42QX9ylp2x/PWy3ffq3MPtGDoNS09fx8wNEoDE8w4/2j1aQLpdwPx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istPDAAAA3AAAAA8AAAAAAAAAAAAA&#10;AAAAoQIAAGRycy9kb3ducmV2LnhtbFBLBQYAAAAABAAEAPkAAACRAwAAAAA=&#10;" strokecolor="#231f20" strokeweight=".12mm"/>
                </v:group>
                <v:group id="群組 578" o:spid="_x0000_s1042" style="position:absolute;left:577800;top:1756440;width:23040;height:35640;rotation:18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TjvtMAAAADcAAAADwAAAGRycy9kb3ducmV2LnhtbERPz2vCMBS+D/wfwhO8&#10;zVRdVapRRBj2NJgKXh/Ns6k2LyXJtP73y2Gw48f3e73tbSse5EPjWMFknIEgrpxuuFZwPn2+L0GE&#10;iKyxdUwKXhRguxm8rbHQ7snf9DjGWqQQDgUqMDF2hZShMmQxjF1HnLir8xZjgr6W2uMzhdtWTrNs&#10;Li02nBoMdrQ3VN2PP1aB/gizM5Xlzk+/bqe8yQ+mvl6UGg373QpEpD7+i//cpVaQL9LadCYdAbn5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pOO+0wAAAANwAAAAPAAAA&#10;AAAAAAAAAAAAAKoCAABkcnMvZG93bnJldi54bWxQSwUGAAAAAAQABAD6AAAAlwMAAAAA&#10;">
                  <v:shape id="手繪多邊形 579" o:spid="_x0000_s1043" style="position:absolute;left:2987640;top:69941880;width:13320;height:20520;visibility:visible;mso-wrap-style:square;v-text-anchor:top" coordsize="37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ncr8QA&#10;AADcAAAADwAAAGRycy9kb3ducmV2LnhtbESPQWsCMRSE7wX/Q3hCbzWrRa1bs4sIUi9iq/X+2Lxu&#10;tt28LEmq6783QqHHYWa+YZZlb1txJh8axwrGowwEceV0w7WCz+Pm6QVEiMgaW8ek4EoBymLwsMRc&#10;uwt/0PkQa5EgHHJUYGLscilDZchiGLmOOHlfzluMSfpaao+XBLetnGTZTFpsOC0Y7GhtqPo5/FoF&#10;m7fn3d4HMzl9z6YLF9/HgfxJqcdhv3oFEamP/+G/9lYrmM4XcD+Tjo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3K/EAAAA3AAAAA8AAAAAAAAAAAAAAAAAmAIAAGRycy9k&#10;b3ducmV2LnhtbFBLBQYAAAAABAAEAPUAAACJAwAAAAA=&#10;" path="m36,l,,,28,18,56,36,28,36,e" fillcolor="#231f20" stroked="f">
                    <v:path arrowok="t"/>
                  </v:shape>
                </v:group>
                <w10:wrap anchorx="page"/>
              </v:group>
            </w:pict>
          </mc:Fallback>
        </mc:AlternateContent>
      </w:r>
      <w:proofErr w:type="gram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</w:p>
    <w:p w:rsidR="006664EA" w:rsidRDefault="00762E61">
      <w:pPr>
        <w:tabs>
          <w:tab w:val="left" w:pos="6469"/>
        </w:tabs>
        <w:spacing w:line="259" w:lineRule="exact"/>
        <w:ind w:left="3863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 xml:space="preserve">   </w:t>
      </w:r>
      <w:r>
        <w:rPr>
          <w:rFonts w:ascii="Arial Unicode MS" w:eastAsia="Arial Unicode MS" w:hAnsi="Arial Unicode MS" w:cs="Arial Unicode MS"/>
          <w:color w:val="FFA400"/>
          <w:spacing w:val="16"/>
          <w:w w:val="105"/>
          <w:sz w:val="15"/>
          <w:szCs w:val="1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 xml:space="preserve">   </w:t>
      </w:r>
      <w:r>
        <w:rPr>
          <w:rFonts w:ascii="Arial Unicode MS" w:eastAsia="Arial Unicode MS" w:hAnsi="Arial Unicode MS" w:cs="Arial Unicode MS"/>
          <w:color w:val="FFA400"/>
          <w:spacing w:val="16"/>
          <w:w w:val="105"/>
          <w:sz w:val="15"/>
          <w:szCs w:val="1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</w:p>
    <w:p w:rsidR="006664EA" w:rsidRDefault="00762E61">
      <w:pPr>
        <w:tabs>
          <w:tab w:val="left" w:pos="4422"/>
          <w:tab w:val="left" w:pos="5350"/>
          <w:tab w:val="left" w:pos="5770"/>
          <w:tab w:val="left" w:pos="7029"/>
        </w:tabs>
        <w:spacing w:before="12" w:line="258" w:lineRule="exact"/>
        <w:ind w:left="2744" w:right="2462" w:firstLine="419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</w:p>
    <w:p w:rsidR="006664EA" w:rsidRDefault="006664EA">
      <w:pPr>
        <w:spacing w:before="4" w:line="110" w:lineRule="exact"/>
        <w:rPr>
          <w:sz w:val="11"/>
          <w:szCs w:val="11"/>
        </w:rPr>
      </w:pPr>
    </w:p>
    <w:p w:rsidR="006664EA" w:rsidRDefault="00762E61">
      <w:pPr>
        <w:tabs>
          <w:tab w:val="left" w:pos="2606"/>
        </w:tabs>
        <w:spacing w:before="3"/>
        <w:ind w:right="278"/>
        <w:jc w:val="center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</w:p>
    <w:p w:rsidR="006664EA" w:rsidRDefault="006664EA">
      <w:pPr>
        <w:spacing w:before="5" w:line="120" w:lineRule="exact"/>
        <w:rPr>
          <w:sz w:val="12"/>
          <w:szCs w:val="12"/>
        </w:rPr>
      </w:pPr>
    </w:p>
    <w:p w:rsidR="006664EA" w:rsidRDefault="00762E61">
      <w:pPr>
        <w:tabs>
          <w:tab w:val="left" w:pos="4142"/>
          <w:tab w:val="left" w:pos="5071"/>
          <w:tab w:val="left" w:pos="6189"/>
          <w:tab w:val="left" w:pos="6749"/>
        </w:tabs>
        <w:spacing w:before="16" w:line="258" w:lineRule="exact"/>
        <w:ind w:left="3583" w:right="2742" w:hanging="1119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</w:p>
    <w:p w:rsidR="006664EA" w:rsidRDefault="00762E61">
      <w:pPr>
        <w:tabs>
          <w:tab w:val="left" w:pos="6469"/>
        </w:tabs>
        <w:spacing w:line="247" w:lineRule="exact"/>
        <w:ind w:left="3863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FFA400"/>
          <w:w w:val="105"/>
          <w:sz w:val="15"/>
          <w:szCs w:val="15"/>
        </w:rPr>
        <w:t>o</w:t>
      </w:r>
      <w:proofErr w:type="spellEnd"/>
    </w:p>
    <w:p w:rsidR="006664EA" w:rsidRDefault="00762E61">
      <w:pPr>
        <w:tabs>
          <w:tab w:val="left" w:pos="5630"/>
        </w:tabs>
        <w:spacing w:line="259" w:lineRule="exact"/>
        <w:ind w:left="3024"/>
        <w:rPr>
          <w:rFonts w:ascii="Arial Unicode MS" w:eastAsia="Arial Unicode MS" w:hAnsi="Arial Unicode MS" w:cs="Arial Unicode MS"/>
          <w:sz w:val="15"/>
          <w:szCs w:val="15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gramEnd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ab/>
      </w:r>
      <w:proofErr w:type="spellStart"/>
      <w:r>
        <w:rPr>
          <w:rFonts w:ascii="Arial Unicode MS" w:eastAsia="Arial Unicode MS" w:hAnsi="Arial Unicode MS" w:cs="Arial Unicode MS"/>
          <w:color w:val="0000FF"/>
          <w:w w:val="105"/>
          <w:sz w:val="15"/>
          <w:szCs w:val="15"/>
        </w:rPr>
        <w:t>o</w:t>
      </w:r>
      <w:proofErr w:type="spellEnd"/>
    </w:p>
    <w:p w:rsidR="006664EA" w:rsidRDefault="00762E61">
      <w:pPr>
        <w:spacing w:before="98"/>
        <w:ind w:left="310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pacing w:val="-1"/>
          <w:w w:val="105"/>
          <w:sz w:val="24"/>
          <w:szCs w:val="24"/>
        </w:rPr>
        <w:t>x</w:t>
      </w:r>
      <w:r>
        <w:rPr>
          <w:rFonts w:ascii="Arial" w:eastAsia="Arial" w:hAnsi="Arial" w:cs="Arial"/>
          <w:spacing w:val="-2"/>
          <w:w w:val="105"/>
          <w:position w:val="-2"/>
          <w:sz w:val="16"/>
          <w:szCs w:val="16"/>
        </w:rPr>
        <w:t>0</w:t>
      </w:r>
      <w:proofErr w:type="gramEnd"/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5" w:line="240" w:lineRule="exact"/>
        <w:rPr>
          <w:sz w:val="24"/>
          <w:szCs w:val="24"/>
        </w:rPr>
      </w:pPr>
    </w:p>
    <w:p w:rsidR="006664EA" w:rsidRDefault="006664EA">
      <w:pPr>
        <w:sectPr w:rsidR="006664EA">
          <w:footerReference w:type="default" r:id="rId23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spacing w:line="98" w:lineRule="exact"/>
        <w:ind w:right="663"/>
        <w:jc w:val="right"/>
        <w:rPr>
          <w:rFonts w:cs="Arial"/>
        </w:rPr>
      </w:pPr>
      <w:r>
        <w:rPr>
          <w:rFonts w:cs="Arial"/>
          <w:w w:val="95"/>
        </w:rPr>
        <w:t></w:t>
      </w:r>
    </w:p>
    <w:p w:rsidR="006664EA" w:rsidRDefault="00762E61">
      <w:pPr>
        <w:spacing w:line="308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4" behindDoc="1" locked="0" layoutInCell="1" allowOverlap="1">
                <wp:simplePos x="0" y="0"/>
                <wp:positionH relativeFrom="page">
                  <wp:posOffset>3037205</wp:posOffset>
                </wp:positionH>
                <wp:positionV relativeFrom="paragraph">
                  <wp:posOffset>184785</wp:posOffset>
                </wp:positionV>
                <wp:extent cx="99695" cy="635"/>
                <wp:effectExtent l="0" t="0" r="0" b="0"/>
                <wp:wrapNone/>
                <wp:docPr id="580" name="群組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0"/>
                          <a:chOff x="0" y="0"/>
                          <a:chExt cx="0" cy="0"/>
                        </a:xfrm>
                      </wpg:grpSpPr>
                      <wps:wsp>
                        <wps:cNvPr id="581" name="直線接點 581"/>
                        <wps:cNvCnPr/>
                        <wps:spPr>
                          <a:xfrm>
                            <a:off x="0" y="0"/>
                            <a:ext cx="99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E221B" id="群組 580" o:spid="_x0000_s1026" style="position:absolute;margin-left:239.15pt;margin-top:14.55pt;width:7.85pt;height:.05pt;z-index:-503316376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">
                <v:line id="直線接點 581" o:spid="_x0000_s1027" style="position:absolute;visibility:visible;mso-wrap-style:square" from="0,0" to="9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v5vsQAAADcAAAADwAAAGRycy9kb3ducmV2LnhtbESPQWvCQBSE7wX/w/KE3nSj0CLRVTQq&#10;7VWt1OMz+0yi2bdhd2vSf98VhB6HmfmGmS06U4s7OV9ZVjAaJiCIc6srLhR8HbaDCQgfkDXWlknB&#10;L3lYzHsvM0y1bXlH930oRISwT1FBGUKTSunzkgz6oW2Io3exzmCI0hVSO2wj3NRynCTv0mDFcaHE&#10;hrKS8tv+xyg4mmyzWR/X54/r6lSfvl17HmdLpV773XIKIlAX/sPP9qdW8DYZweN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/m+xAAAANwAAAAPAAAAAAAAAAAA&#10;AAAAAKECAABkcnMvZG93bnJldi54bWxQSwUGAAAAAAQABAD5AAAAkgMAAAAA&#10;" strokeweight=".18mm"/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0"/>
          <w:position w:val="-10"/>
          <w:sz w:val="24"/>
          <w:szCs w:val="24"/>
        </w:rPr>
        <w:t></w:t>
      </w:r>
      <w:r>
        <w:rPr>
          <w:rFonts w:ascii="Arial" w:eastAsia="Arial" w:hAnsi="Arial" w:cs="Arial"/>
          <w:spacing w:val="72"/>
          <w:w w:val="110"/>
          <w:position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position w:val="-6"/>
          <w:sz w:val="16"/>
          <w:szCs w:val="16"/>
        </w:rPr>
        <w:t xml:space="preserve">1  </w:t>
      </w:r>
      <w:r>
        <w:rPr>
          <w:rFonts w:ascii="Arial" w:eastAsia="Arial" w:hAnsi="Arial" w:cs="Arial"/>
          <w:spacing w:val="6"/>
          <w:w w:val="110"/>
          <w:position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</w:p>
    <w:p w:rsidR="006664EA" w:rsidRDefault="006664EA">
      <w:pPr>
        <w:spacing w:before="4" w:line="220" w:lineRule="exact"/>
      </w:pPr>
    </w:p>
    <w:p w:rsidR="006664EA" w:rsidRDefault="00762E61">
      <w:pPr>
        <w:pStyle w:val="a3"/>
        <w:tabs>
          <w:tab w:val="left" w:pos="1872"/>
        </w:tabs>
        <w:spacing w:line="182" w:lineRule="exact"/>
        <w:ind w:left="67"/>
      </w:pPr>
      <w:r>
        <w:br w:type="column"/>
      </w:r>
      <w:proofErr w:type="gramStart"/>
      <w:r>
        <w:rPr>
          <w:rFonts w:cs="Arial"/>
          <w:spacing w:val="4"/>
          <w:w w:val="125"/>
        </w:rPr>
        <w:t>I</w:t>
      </w:r>
      <w:r>
        <w:rPr>
          <w:spacing w:val="5"/>
          <w:w w:val="125"/>
        </w:rPr>
        <w:t>(</w:t>
      </w:r>
      <w:proofErr w:type="gramEnd"/>
      <w:r>
        <w:rPr>
          <w:rFonts w:cs="Arial"/>
          <w:spacing w:val="6"/>
          <w:w w:val="125"/>
        </w:rPr>
        <w:t>y</w:t>
      </w:r>
      <w:proofErr w:type="spellStart"/>
      <w:r>
        <w:rPr>
          <w:rFonts w:cs="Arial"/>
          <w:spacing w:val="3"/>
          <w:w w:val="125"/>
          <w:position w:val="-2"/>
          <w:sz w:val="16"/>
          <w:szCs w:val="16"/>
        </w:rPr>
        <w:t>i</w:t>
      </w:r>
      <w:proofErr w:type="spellEnd"/>
      <w:r>
        <w:rPr>
          <w:rFonts w:cs="Arial"/>
          <w:spacing w:val="12"/>
          <w:w w:val="125"/>
          <w:position w:val="-2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Blue</w:t>
      </w:r>
      <w:r>
        <w:rPr>
          <w:spacing w:val="-1"/>
          <w:w w:val="110"/>
        </w:rPr>
        <w:t>)</w:t>
      </w:r>
      <w:r>
        <w:rPr>
          <w:rFonts w:cs="Arial"/>
          <w:spacing w:val="-2"/>
          <w:w w:val="110"/>
        </w:rPr>
        <w:t>,</w:t>
      </w:r>
      <w:r>
        <w:rPr>
          <w:rFonts w:cs="Arial"/>
          <w:spacing w:val="-2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30"/>
          <w:w w:val="15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color w:val="0000FF"/>
          <w:spacing w:val="-2"/>
          <w:w w:val="110"/>
        </w:rPr>
        <w:t>Blue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3944" w:space="40"/>
            <w:col w:w="5601"/>
          </w:cols>
          <w:formProt w:val="0"/>
          <w:docGrid w:linePitch="240" w:charSpace="-2049"/>
        </w:sectPr>
      </w:pPr>
    </w:p>
    <w:p w:rsidR="006664EA" w:rsidRDefault="00762E61">
      <w:pPr>
        <w:pStyle w:val="a3"/>
        <w:spacing w:line="111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09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6664EA" w:rsidRDefault="00762E61">
      <w:pPr>
        <w:pStyle w:val="a3"/>
        <w:spacing w:before="34" w:line="127" w:lineRule="exact"/>
        <w:ind w:right="277"/>
        <w:jc w:val="right"/>
      </w:pPr>
      <w:proofErr w:type="spellStart"/>
      <w:r>
        <w:rPr>
          <w:spacing w:val="-2"/>
          <w:w w:val="115"/>
        </w:rPr>
        <w:t>P</w:t>
      </w:r>
      <w:r>
        <w:rPr>
          <w:spacing w:val="-1"/>
          <w:w w:val="115"/>
        </w:rPr>
        <w:t>r</w:t>
      </w:r>
      <w:proofErr w:type="spellEnd"/>
      <w:r>
        <w:rPr>
          <w:spacing w:val="-1"/>
          <w:w w:val="115"/>
        </w:rPr>
        <w:t>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proofErr w:type="spellEnd"/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2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3" behindDoc="0" locked="0" layoutInCell="1" allowOverlap="1">
                <wp:simplePos x="0" y="0"/>
                <wp:positionH relativeFrom="page">
                  <wp:posOffset>2822575</wp:posOffset>
                </wp:positionH>
                <wp:positionV relativeFrom="paragraph">
                  <wp:posOffset>12700</wp:posOffset>
                </wp:positionV>
                <wp:extent cx="134620" cy="151765"/>
                <wp:effectExtent l="0" t="0" r="0" b="0"/>
                <wp:wrapNone/>
                <wp:docPr id="582" name="文字方塊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52" w:lineRule="exact"/>
                            </w:pPr>
                            <w:r>
                              <w:br w:type="column"/>
                            </w:r>
                            <w:r>
                              <w:rPr>
                                <w:rFonts w:cs="Arial"/>
                                <w:w w:val="99"/>
                              </w:rPr>
                              <w:t>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82" o:spid="_x0000_s1074" type="#_x0000_t202" style="position:absolute;left:0;text-align:left;margin-left:222.25pt;margin-top:1pt;width:10.6pt;height:11.95pt;z-index: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52" w:lineRule="exact"/>
                      </w:pPr>
                      <w:r>
                        <w:br w:type="column"/>
                      </w:r>
                      <w:r>
                        <w:rPr>
                          <w:rFonts w:cs="Arial"/>
                          <w:w w:val="99"/>
                        </w:rPr>
                        <w:t>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line="116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35"/>
          <w:sz w:val="16"/>
          <w:szCs w:val="16"/>
        </w:rPr>
        <w:t>K</w:t>
      </w:r>
    </w:p>
    <w:p w:rsidR="006664EA" w:rsidRDefault="00762E61">
      <w:pPr>
        <w:spacing w:line="204" w:lineRule="exact"/>
        <w:ind w:left="30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sz w:val="12"/>
          <w:szCs w:val="12"/>
        </w:rPr>
        <w:t>0</w:t>
      </w:r>
    </w:p>
    <w:p w:rsidR="006664EA" w:rsidRDefault="00762E61">
      <w:pPr>
        <w:spacing w:before="96" w:line="64" w:lineRule="exact"/>
        <w:ind w:left="11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1</w:t>
      </w:r>
    </w:p>
    <w:p w:rsidR="006664EA" w:rsidRDefault="006664EA">
      <w:pPr>
        <w:spacing w:before="1" w:line="190" w:lineRule="exact"/>
        <w:rPr>
          <w:sz w:val="19"/>
          <w:szCs w:val="19"/>
        </w:rPr>
      </w:pPr>
    </w:p>
    <w:p w:rsidR="006664EA" w:rsidRDefault="00762E61">
      <w:pPr>
        <w:spacing w:line="200" w:lineRule="exact"/>
        <w:rPr>
          <w:sz w:val="20"/>
          <w:szCs w:val="20"/>
        </w:rPr>
      </w:pPr>
      <w:r>
        <w:br w:type="column"/>
      </w:r>
    </w:p>
    <w:p w:rsidR="006664EA" w:rsidRDefault="00762E61">
      <w:pPr>
        <w:pStyle w:val="a3"/>
        <w:spacing w:line="89" w:lineRule="exact"/>
        <w:ind w:left="883"/>
      </w:pPr>
      <w:r>
        <w:rPr>
          <w:w w:val="95"/>
        </w:rPr>
        <w:t>(14)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3280" w:space="40"/>
            <w:col w:w="681" w:space="3980"/>
            <w:col w:w="1604"/>
          </w:cols>
          <w:formProt w:val="0"/>
          <w:docGrid w:linePitch="240" w:charSpace="-2049"/>
        </w:sectPr>
      </w:pPr>
    </w:p>
    <w:p w:rsidR="006664EA" w:rsidRDefault="00762E61">
      <w:pPr>
        <w:spacing w:line="254" w:lineRule="exact"/>
        <w:ind w:right="56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5" behindDoc="1" locked="0" layoutInCell="1" allowOverlap="1">
                <wp:simplePos x="0" y="0"/>
                <wp:positionH relativeFrom="page">
                  <wp:posOffset>3037205</wp:posOffset>
                </wp:positionH>
                <wp:positionV relativeFrom="paragraph">
                  <wp:posOffset>76200</wp:posOffset>
                </wp:positionV>
                <wp:extent cx="99695" cy="635"/>
                <wp:effectExtent l="0" t="0" r="0" b="0"/>
                <wp:wrapNone/>
                <wp:docPr id="583" name="群組 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0"/>
                          <a:chOff x="0" y="0"/>
                          <a:chExt cx="0" cy="0"/>
                        </a:xfrm>
                      </wpg:grpSpPr>
                      <wps:wsp>
                        <wps:cNvPr id="584" name="直線接點 584"/>
                        <wps:cNvCnPr/>
                        <wps:spPr>
                          <a:xfrm>
                            <a:off x="0" y="0"/>
                            <a:ext cx="99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4D68B" id="群組 583" o:spid="_x0000_s1026" style="position:absolute;margin-left:239.15pt;margin-top:6pt;width:7.85pt;height:.05pt;z-index:-50331637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">
                <v:line id="直線接點 584" o:spid="_x0000_s1027" style="position:absolute;visibility:visible;mso-wrap-style:square" from="0,0" to="9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aJsUAAADcAAAADwAAAGRycy9kb3ducmV2LnhtbESPQWvCQBSE7wX/w/IEb3Wj2CKpq2hU&#10;2mu1Uo/P7GsSzb4Nu6tJ/323IHgcZuYbZrboTC1u5HxlWcFomIAgzq2uuFDwtd8+T0H4gKyxtkwK&#10;fsnDYt57mmGqbcufdNuFQkQI+xQVlCE0qZQ+L8mgH9qGOHo/1hkMUbpCaodthJtajpPkVRqsOC6U&#10;2FBWUn7ZXY2Cg8k2m/VhfXo/r4718du1p3G2VGrQ75ZvIAJ14RG+tz+0gpfpBP7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xaJs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proofErr w:type="gramStart"/>
      <w:r>
        <w:t xml:space="preserve">K </w:t>
      </w:r>
      <w:r>
        <w:rPr>
          <w:rFonts w:ascii="Arial" w:eastAsia="Arial" w:hAnsi="Arial" w:cs="Arial"/>
          <w:w w:val="360"/>
          <w:sz w:val="24"/>
          <w:szCs w:val="24"/>
        </w:rPr>
        <w:t>.</w:t>
      </w:r>
      <w:proofErr w:type="gramEnd"/>
    </w:p>
    <w:p w:rsidR="006664EA" w:rsidRDefault="00762E61">
      <w:pPr>
        <w:spacing w:line="4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05"/>
          <w:sz w:val="12"/>
          <w:szCs w:val="12"/>
        </w:rPr>
        <w:t>0</w:t>
      </w:r>
    </w:p>
    <w:p w:rsidR="006664EA" w:rsidRDefault="00762E61">
      <w:pPr>
        <w:pStyle w:val="a3"/>
        <w:spacing w:line="49" w:lineRule="exact"/>
        <w:ind w:right="719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09" w:lineRule="exact"/>
        <w:ind w:right="719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53" w:lineRule="exact"/>
        <w:ind w:left="11"/>
      </w:pPr>
      <w:r>
        <w:br w:type="column"/>
      </w:r>
      <w:proofErr w:type="gramStart"/>
      <w:r>
        <w:rPr>
          <w:rFonts w:cs="Arial"/>
          <w:spacing w:val="3"/>
          <w:w w:val="125"/>
        </w:rPr>
        <w:t>I</w:t>
      </w:r>
      <w:r>
        <w:rPr>
          <w:spacing w:val="4"/>
          <w:w w:val="125"/>
        </w:rPr>
        <w:t>(</w:t>
      </w:r>
      <w:proofErr w:type="gramEnd"/>
      <w:r>
        <w:rPr>
          <w:rFonts w:cs="Arial"/>
          <w:spacing w:val="5"/>
          <w:w w:val="125"/>
        </w:rPr>
        <w:t>y</w:t>
      </w:r>
      <w:proofErr w:type="spellStart"/>
      <w:r>
        <w:rPr>
          <w:rFonts w:cs="Arial"/>
          <w:spacing w:val="3"/>
          <w:w w:val="125"/>
          <w:position w:val="-2"/>
          <w:sz w:val="16"/>
          <w:szCs w:val="16"/>
        </w:rPr>
        <w:t>i</w:t>
      </w:r>
      <w:proofErr w:type="spellEnd"/>
      <w:r>
        <w:rPr>
          <w:rFonts w:cs="Arial"/>
          <w:spacing w:val="-10"/>
          <w:w w:val="125"/>
          <w:position w:val="-2"/>
          <w:sz w:val="16"/>
          <w:szCs w:val="16"/>
        </w:rPr>
        <w:t xml:space="preserve"> </w:t>
      </w:r>
      <w:r>
        <w:rPr>
          <w:w w:val="125"/>
        </w:rPr>
        <w:t>=</w:t>
      </w:r>
      <w:r>
        <w:rPr>
          <w:spacing w:val="-43"/>
          <w:w w:val="12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ange</w:t>
      </w:r>
      <w:r>
        <w:rPr>
          <w:spacing w:val="-1"/>
          <w:w w:val="105"/>
        </w:rPr>
        <w:t>)</w:t>
      </w:r>
      <w:r>
        <w:rPr>
          <w:rFonts w:cs="Arial"/>
          <w:spacing w:val="-2"/>
          <w:w w:val="105"/>
        </w:rPr>
        <w:t>,</w:t>
      </w:r>
      <w:r>
        <w:rPr>
          <w:rFonts w:cs="Arial"/>
          <w:spacing w:val="54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49"/>
          <w:w w:val="150"/>
        </w:rPr>
        <w:t xml:space="preserve"> </w:t>
      </w:r>
      <w:r>
        <w:rPr>
          <w:w w:val="125"/>
        </w:rPr>
        <w:t>=</w:t>
      </w:r>
      <w:r>
        <w:rPr>
          <w:spacing w:val="-43"/>
          <w:w w:val="125"/>
        </w:rPr>
        <w:t xml:space="preserve"> </w:t>
      </w:r>
      <w:r>
        <w:rPr>
          <w:color w:val="FF7F00"/>
          <w:spacing w:val="-2"/>
          <w:w w:val="105"/>
        </w:rPr>
        <w:t>O</w:t>
      </w:r>
      <w:r>
        <w:rPr>
          <w:color w:val="FF7F00"/>
          <w:spacing w:val="-1"/>
          <w:w w:val="105"/>
        </w:rPr>
        <w:t>r</w:t>
      </w:r>
      <w:r>
        <w:rPr>
          <w:color w:val="FF7F00"/>
          <w:spacing w:val="-2"/>
          <w:w w:val="105"/>
        </w:rPr>
        <w:t>ange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4000" w:space="40"/>
            <w:col w:w="5545"/>
          </w:cols>
          <w:formProt w:val="0"/>
          <w:docGrid w:linePitch="240" w:charSpace="-2049"/>
        </w:sectPr>
      </w:pPr>
    </w:p>
    <w:p w:rsidR="006664EA" w:rsidRDefault="00762E61">
      <w:pPr>
        <w:pStyle w:val="a3"/>
        <w:tabs>
          <w:tab w:val="left" w:pos="5853"/>
        </w:tabs>
        <w:spacing w:line="293" w:lineRule="exact"/>
        <w:ind w:left="3064"/>
      </w:pPr>
      <w:r>
        <w:rPr>
          <w:rFonts w:cs="Arial"/>
          <w:spacing w:val="-205"/>
          <w:w w:val="95"/>
          <w:position w:val="9"/>
        </w:rPr>
        <w:t></w:t>
      </w:r>
      <w:r>
        <w:rPr>
          <w:rFonts w:cs="Arial"/>
          <w:w w:val="95"/>
          <w:position w:val="16"/>
        </w:rPr>
        <w:t></w:t>
      </w:r>
      <w:r>
        <w:rPr>
          <w:rFonts w:cs="Arial"/>
          <w:spacing w:val="38"/>
          <w:w w:val="95"/>
          <w:position w:val="16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6664EA" w:rsidRDefault="006664EA">
      <w:pPr>
        <w:spacing w:before="9" w:line="130" w:lineRule="exact"/>
        <w:rPr>
          <w:sz w:val="13"/>
          <w:szCs w:val="13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spacing w:line="98" w:lineRule="exact"/>
        <w:ind w:right="594"/>
        <w:jc w:val="right"/>
        <w:rPr>
          <w:rFonts w:cs="Arial"/>
        </w:rPr>
      </w:pPr>
      <w:r>
        <w:rPr>
          <w:rFonts w:cs="Arial"/>
          <w:w w:val="95"/>
        </w:rPr>
        <w:t></w:t>
      </w:r>
    </w:p>
    <w:p w:rsidR="006664EA" w:rsidRDefault="00762E61">
      <w:pPr>
        <w:spacing w:line="313" w:lineRule="exact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position w:val="-10"/>
          <w:sz w:val="24"/>
          <w:szCs w:val="24"/>
        </w:rPr>
        <w:t></w:t>
      </w:r>
      <w:r>
        <w:rPr>
          <w:rFonts w:ascii="Arial" w:eastAsia="Arial" w:hAnsi="Arial" w:cs="Arial"/>
          <w:spacing w:val="38"/>
          <w:w w:val="110"/>
          <w:position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w w:val="110"/>
          <w:position w:val="-6"/>
          <w:sz w:val="16"/>
          <w:szCs w:val="16"/>
          <w:u w:val="dash" w:color="000000"/>
        </w:rPr>
        <w:t xml:space="preserve">1 </w:t>
      </w:r>
      <w:r>
        <w:rPr>
          <w:rFonts w:ascii="Arial" w:eastAsia="Arial" w:hAnsi="Arial" w:cs="Arial"/>
          <w:spacing w:val="18"/>
          <w:w w:val="110"/>
          <w:position w:val="-6"/>
          <w:sz w:val="16"/>
          <w:szCs w:val="16"/>
          <w:u w:val="dash" w:color="000000"/>
        </w:rPr>
        <w:t xml:space="preserve"> </w:t>
      </w:r>
      <w:r>
        <w:rPr>
          <w:rFonts w:ascii="Arial" w:eastAsia="Arial" w:hAnsi="Arial" w:cs="Arial"/>
          <w:w w:val="360"/>
          <w:sz w:val="24"/>
          <w:szCs w:val="24"/>
        </w:rPr>
        <w:t>.</w:t>
      </w:r>
      <w:proofErr w:type="gramEnd"/>
    </w:p>
    <w:p w:rsidR="006664EA" w:rsidRDefault="006664EA">
      <w:pPr>
        <w:spacing w:before="9" w:line="190" w:lineRule="exact"/>
        <w:rPr>
          <w:sz w:val="19"/>
          <w:szCs w:val="19"/>
        </w:rPr>
      </w:pPr>
    </w:p>
    <w:p w:rsidR="006664EA" w:rsidRDefault="00762E61">
      <w:pPr>
        <w:pStyle w:val="a3"/>
        <w:tabs>
          <w:tab w:val="left" w:pos="2321"/>
        </w:tabs>
        <w:spacing w:line="212" w:lineRule="exact"/>
        <w:ind w:left="67"/>
      </w:pPr>
      <w:r>
        <w:br w:type="column"/>
      </w:r>
      <w:proofErr w:type="gramStart"/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proofErr w:type="gramEnd"/>
      <w:r>
        <w:rPr>
          <w:rFonts w:cs="Arial"/>
          <w:spacing w:val="5"/>
          <w:w w:val="110"/>
        </w:rPr>
        <w:t>y</w:t>
      </w:r>
      <w:proofErr w:type="spellStart"/>
      <w:r>
        <w:rPr>
          <w:rFonts w:cs="Arial"/>
          <w:spacing w:val="3"/>
          <w:w w:val="110"/>
          <w:position w:val="-2"/>
          <w:sz w:val="16"/>
          <w:szCs w:val="16"/>
        </w:rPr>
        <w:t>i</w:t>
      </w:r>
      <w:proofErr w:type="spellEnd"/>
      <w:r>
        <w:rPr>
          <w:rFonts w:cs="Arial"/>
          <w:spacing w:val="25"/>
          <w:w w:val="110"/>
          <w:position w:val="-2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Blue</w:t>
      </w:r>
      <w:r>
        <w:rPr>
          <w:spacing w:val="-1"/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rFonts w:cs="Arial"/>
          <w:w w:val="110"/>
          <w:position w:val="10"/>
          <w:sz w:val="16"/>
          <w:szCs w:val="16"/>
          <w:u w:val="dash" w:color="000000"/>
        </w:rPr>
        <w:t>2</w:t>
      </w:r>
      <w:r>
        <w:rPr>
          <w:rFonts w:cs="Arial"/>
          <w:spacing w:val="-27"/>
          <w:w w:val="110"/>
          <w:position w:val="10"/>
          <w:sz w:val="16"/>
          <w:szCs w:val="16"/>
          <w:u w:val="dash" w:color="000000"/>
        </w:rPr>
        <w:t xml:space="preserve"> </w:t>
      </w:r>
      <w:r>
        <w:rPr>
          <w:rFonts w:cs="Arial"/>
          <w:w w:val="110"/>
        </w:rPr>
        <w:t>,</w:t>
      </w:r>
      <w:r>
        <w:rPr>
          <w:rFonts w:cs="Arial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32"/>
          <w:w w:val="150"/>
        </w:rPr>
        <w:t xml:space="preserve"> </w:t>
      </w:r>
      <w:r>
        <w:rPr>
          <w:w w:val="110"/>
        </w:rPr>
        <w:t>=</w:t>
      </w:r>
      <w:r>
        <w:rPr>
          <w:spacing w:val="-16"/>
          <w:w w:val="110"/>
        </w:rPr>
        <w:t xml:space="preserve"> </w:t>
      </w:r>
      <w:r>
        <w:rPr>
          <w:color w:val="0000FF"/>
          <w:spacing w:val="-2"/>
          <w:w w:val="110"/>
        </w:rPr>
        <w:t>Blue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4" behindDoc="0" locked="0" layoutInCell="1" allowOverlap="1">
                <wp:simplePos x="0" y="0"/>
                <wp:positionH relativeFrom="page">
                  <wp:posOffset>4420870</wp:posOffset>
                </wp:positionH>
                <wp:positionV relativeFrom="paragraph">
                  <wp:posOffset>134620</wp:posOffset>
                </wp:positionV>
                <wp:extent cx="53975" cy="100965"/>
                <wp:effectExtent l="0" t="0" r="0" b="0"/>
                <wp:wrapNone/>
                <wp:docPr id="585" name="文字方塊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85" o:spid="_x0000_s1075" type="#_x0000_t202" style="position:absolute;left:0;text-align:left;margin-left:348.1pt;margin-top:10.6pt;width:4.25pt;height:7.95pt;z-index:5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3874" w:space="40"/>
            <w:col w:w="5671"/>
          </w:cols>
          <w:formProt w:val="0"/>
          <w:docGrid w:linePitch="240" w:charSpace="-2049"/>
        </w:sectPr>
      </w:pPr>
    </w:p>
    <w:p w:rsidR="006664EA" w:rsidRDefault="00762E61">
      <w:pPr>
        <w:pStyle w:val="a3"/>
        <w:spacing w:line="107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10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6664EA" w:rsidRDefault="00762E61">
      <w:pPr>
        <w:pStyle w:val="a3"/>
        <w:spacing w:before="31" w:line="127" w:lineRule="exact"/>
        <w:ind w:right="277"/>
        <w:jc w:val="right"/>
      </w:pPr>
      <w:proofErr w:type="spellStart"/>
      <w:r>
        <w:rPr>
          <w:spacing w:val="-2"/>
          <w:w w:val="115"/>
        </w:rPr>
        <w:t>P</w:t>
      </w:r>
      <w:r>
        <w:rPr>
          <w:spacing w:val="-1"/>
          <w:w w:val="115"/>
        </w:rPr>
        <w:t>r</w:t>
      </w:r>
      <w:proofErr w:type="spellEnd"/>
      <w:r>
        <w:rPr>
          <w:spacing w:val="-1"/>
          <w:w w:val="115"/>
        </w:rPr>
        <w:t>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proofErr w:type="spellEnd"/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2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5" behindDoc="0" locked="0" layoutInCell="1" allowOverlap="1">
                <wp:simplePos x="0" y="0"/>
                <wp:positionH relativeFrom="page">
                  <wp:posOffset>2822575</wp:posOffset>
                </wp:positionH>
                <wp:positionV relativeFrom="paragraph">
                  <wp:posOffset>10795</wp:posOffset>
                </wp:positionV>
                <wp:extent cx="134620" cy="151765"/>
                <wp:effectExtent l="0" t="0" r="0" b="0"/>
                <wp:wrapNone/>
                <wp:docPr id="586" name="文字方塊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52" w:lineRule="exact"/>
                            </w:pPr>
                            <w:r>
                              <w:br w:type="column"/>
                            </w:r>
                            <w:r>
                              <w:rPr>
                                <w:rFonts w:cs="Arial"/>
                                <w:w w:val="99"/>
                              </w:rPr>
                              <w:t>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86" o:spid="_x0000_s1076" type="#_x0000_t202" style="position:absolute;left:0;text-align:left;margin-left:222.25pt;margin-top:.85pt;width:10.6pt;height:11.95pt;z-index:5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52" w:lineRule="exact"/>
                      </w:pPr>
                      <w:r>
                        <w:br w:type="column"/>
                      </w:r>
                      <w:r>
                        <w:rPr>
                          <w:rFonts w:cs="Arial"/>
                          <w:w w:val="99"/>
                        </w:rPr>
                        <w:t>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line="112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3</w:t>
      </w:r>
    </w:p>
    <w:p w:rsidR="006664EA" w:rsidRDefault="00762E61">
      <w:pPr>
        <w:spacing w:line="205" w:lineRule="exact"/>
        <w:ind w:left="23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10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10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0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10"/>
          <w:sz w:val="12"/>
          <w:szCs w:val="12"/>
        </w:rPr>
        <w:t>0</w:t>
      </w:r>
    </w:p>
    <w:p w:rsidR="006664EA" w:rsidRDefault="00762E61">
      <w:pPr>
        <w:tabs>
          <w:tab w:val="left" w:pos="2541"/>
        </w:tabs>
        <w:spacing w:before="94" w:line="64" w:lineRule="exact"/>
        <w:ind w:left="8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1</w:t>
      </w:r>
      <w:r>
        <w:rPr>
          <w:rFonts w:ascii="Arial" w:eastAsia="Arial" w:hAnsi="Arial" w:cs="Arial"/>
          <w:w w:val="95"/>
          <w:sz w:val="16"/>
          <w:szCs w:val="16"/>
        </w:rPr>
        <w:tab/>
        <w:t>1</w:t>
      </w:r>
    </w:p>
    <w:p w:rsidR="006664EA" w:rsidRDefault="006664EA">
      <w:pPr>
        <w:spacing w:before="6" w:line="180" w:lineRule="exact"/>
        <w:rPr>
          <w:sz w:val="18"/>
          <w:szCs w:val="18"/>
        </w:rPr>
      </w:pPr>
    </w:p>
    <w:p w:rsidR="006664EA" w:rsidRDefault="00762E61">
      <w:pPr>
        <w:spacing w:line="200" w:lineRule="exact"/>
        <w:rPr>
          <w:sz w:val="20"/>
          <w:szCs w:val="20"/>
        </w:rPr>
      </w:pPr>
      <w:r>
        <w:br w:type="column"/>
      </w:r>
    </w:p>
    <w:p w:rsidR="006664EA" w:rsidRDefault="00762E61">
      <w:pPr>
        <w:pStyle w:val="a3"/>
        <w:spacing w:line="89" w:lineRule="exact"/>
        <w:ind w:left="883"/>
      </w:pPr>
      <w:r>
        <w:rPr>
          <w:w w:val="95"/>
        </w:rPr>
        <w:t>(15)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3" w:space="720" w:equalWidth="0">
            <w:col w:w="3279" w:space="40"/>
            <w:col w:w="2628" w:space="2034"/>
            <w:col w:w="1603"/>
          </w:cols>
          <w:formProt w:val="0"/>
          <w:docGrid w:linePitch="240" w:charSpace="-2049"/>
        </w:sectPr>
      </w:pPr>
    </w:p>
    <w:p w:rsidR="006664EA" w:rsidRDefault="00762E61">
      <w:pPr>
        <w:spacing w:line="254" w:lineRule="exact"/>
        <w:ind w:right="56"/>
        <w:jc w:val="right"/>
        <w:rPr>
          <w:rFonts w:ascii="Arial" w:eastAsia="Arial" w:hAnsi="Arial" w:cs="Arial"/>
          <w:sz w:val="24"/>
          <w:szCs w:val="24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6" behindDoc="1" locked="0" layoutInCell="1" allowOverlap="1">
                <wp:simplePos x="0" y="0"/>
                <wp:positionH relativeFrom="page">
                  <wp:posOffset>3037205</wp:posOffset>
                </wp:positionH>
                <wp:positionV relativeFrom="paragraph">
                  <wp:posOffset>76200</wp:posOffset>
                </wp:positionV>
                <wp:extent cx="55245" cy="635"/>
                <wp:effectExtent l="0" t="0" r="0" b="0"/>
                <wp:wrapNone/>
                <wp:docPr id="587" name="群組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" cy="0"/>
                          <a:chOff x="0" y="0"/>
                          <a:chExt cx="0" cy="0"/>
                        </a:xfrm>
                      </wpg:grpSpPr>
                      <wps:wsp>
                        <wps:cNvPr id="588" name="直線接點 588"/>
                        <wps:cNvCnPr/>
                        <wps:spPr>
                          <a:xfrm>
                            <a:off x="0" y="0"/>
                            <a:ext cx="5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6AF66" id="群組 587" o:spid="_x0000_s1026" style="position:absolute;margin-left:239.15pt;margin-top:6pt;width:4.35pt;height:.05pt;z-index:-503316374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">
                <v:line id="直線接點 588" o:spid="_x0000_s1027" style="position:absolute;visibility:visible;mso-wrap-style:square" from="0,0" to="54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QI8EAAADcAAAADwAAAGRycy9kb3ducmV2LnhtbERPyW7CMBC9V+IfrEHqrTggUaGAQRBA&#10;7ZVNcBziIQnE48h2Sfr3+FCpx6e3zxadqcWTnK8sKxgOEhDEudUVFwqOh+3HBIQPyBpry6Tglzws&#10;5r23Gabatryj5z4UIoawT1FBGUKTSunzkgz6gW2II3ezzmCI0BVSO2xjuKnlKEk+pcGKY0OJDWUl&#10;5Y/9j1FwMtlmsz6tr1/31aW+nF17HWVLpd773XIKIlAX/sV/7m+tYDyJa+OZeAT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UVAjwQAAANwAAAAPAAAAAAAAAAAAAAAA&#10;AKECAABkcnMvZG93bnJldi54bWxQSwUGAAAAAAQABAD5AAAAjwMAAAAA&#10;" strokeweight=".18mm"/>
                <w10:wrap anchorx="page"/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7" behindDoc="1" locked="0" layoutInCell="1" allowOverlap="1">
                <wp:simplePos x="0" y="0"/>
                <wp:positionH relativeFrom="page">
                  <wp:posOffset>4596130</wp:posOffset>
                </wp:positionH>
                <wp:positionV relativeFrom="paragraph">
                  <wp:posOffset>76200</wp:posOffset>
                </wp:positionV>
                <wp:extent cx="55245" cy="635"/>
                <wp:effectExtent l="0" t="0" r="0" b="0"/>
                <wp:wrapNone/>
                <wp:docPr id="589" name="群組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" cy="0"/>
                          <a:chOff x="0" y="0"/>
                          <a:chExt cx="0" cy="0"/>
                        </a:xfrm>
                      </wpg:grpSpPr>
                      <wps:wsp>
                        <wps:cNvPr id="590" name="直線接點 590"/>
                        <wps:cNvCnPr/>
                        <wps:spPr>
                          <a:xfrm>
                            <a:off x="0" y="0"/>
                            <a:ext cx="5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CEE4E" id="群組 589" o:spid="_x0000_s1026" style="position:absolute;margin-left:361.9pt;margin-top:6pt;width:4.35pt;height:.05pt;z-index:-503316373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">
                <v:line id="直線接點 590" o:spid="_x0000_s1027" style="position:absolute;visibility:visible;mso-wrap-style:square" from="0,0" to="54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7K+MIAAADcAAAADwAAAGRycy9kb3ducmV2LnhtbERPyW7CMBC9V+IfrEHqrTggtSoBgyCA&#10;2mtZBMchHpJAPI5sQ9K/rw+VOD69fTrvTC0e5HxlWcFwkIAgzq2uuFCw323ePkH4gKyxtkwKfsnD&#10;fNZ7mWKqbcs/9NiGQsQQ9ikqKENoUil9XpJBP7ANceQu1hkMEbpCaodtDDe1HCXJhzRYcWwosaGs&#10;pPy2vRsFB5Ot16vD6vx1XZ7q09G151G2UOq13y0mIAJ14Sn+d39rBe/jOD+eiUd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7K+MIAAADcAAAADwAAAAAAAAAAAAAA&#10;AAChAgAAZHJzL2Rvd25yZXYueG1sUEsFBgAAAAAEAAQA+QAAAJADAAAAAA==&#10;" strokeweight=".18mm"/>
                <w10:wrap anchorx="page"/>
              </v:group>
            </w:pict>
          </mc:Fallback>
        </mc:AlternateContent>
      </w:r>
      <w:proofErr w:type="gramStart"/>
      <w:r>
        <w:t xml:space="preserve">3  </w:t>
      </w:r>
      <w:r>
        <w:rPr>
          <w:rFonts w:ascii="Arial" w:eastAsia="Arial" w:hAnsi="Arial" w:cs="Arial"/>
          <w:w w:val="360"/>
          <w:sz w:val="24"/>
          <w:szCs w:val="24"/>
        </w:rPr>
        <w:t>.</w:t>
      </w:r>
      <w:proofErr w:type="gramEnd"/>
    </w:p>
    <w:p w:rsidR="006664EA" w:rsidRDefault="00762E61">
      <w:pPr>
        <w:spacing w:line="45" w:lineRule="exact"/>
        <w:jc w:val="right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N</w:t>
      </w:r>
      <w:r>
        <w:rPr>
          <w:rFonts w:ascii="Arial" w:eastAsia="Arial" w:hAnsi="Arial" w:cs="Arial"/>
          <w:spacing w:val="-1"/>
          <w:w w:val="105"/>
          <w:sz w:val="12"/>
          <w:szCs w:val="12"/>
        </w:rPr>
        <w:t>0</w:t>
      </w:r>
    </w:p>
    <w:p w:rsidR="006664EA" w:rsidRDefault="00762E61">
      <w:pPr>
        <w:pStyle w:val="a3"/>
        <w:spacing w:line="49" w:lineRule="exact"/>
        <w:ind w:right="650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09" w:lineRule="exact"/>
        <w:ind w:right="650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93" w:lineRule="exact"/>
        <w:ind w:left="11"/>
      </w:pPr>
      <w:r>
        <w:br w:type="column"/>
      </w:r>
      <w:proofErr w:type="gramStart"/>
      <w:r>
        <w:rPr>
          <w:rFonts w:cs="Arial"/>
          <w:spacing w:val="2"/>
          <w:w w:val="115"/>
        </w:rPr>
        <w:t>I</w:t>
      </w:r>
      <w:r>
        <w:rPr>
          <w:spacing w:val="4"/>
          <w:w w:val="115"/>
        </w:rPr>
        <w:t>(</w:t>
      </w:r>
      <w:proofErr w:type="gramEnd"/>
      <w:r>
        <w:rPr>
          <w:rFonts w:cs="Arial"/>
          <w:spacing w:val="4"/>
          <w:w w:val="115"/>
        </w:rPr>
        <w:t>y</w:t>
      </w:r>
      <w:proofErr w:type="spellStart"/>
      <w:r>
        <w:rPr>
          <w:rFonts w:cs="Arial"/>
          <w:spacing w:val="2"/>
          <w:w w:val="115"/>
          <w:position w:val="-2"/>
          <w:sz w:val="16"/>
          <w:szCs w:val="16"/>
        </w:rPr>
        <w:t>i</w:t>
      </w:r>
      <w:proofErr w:type="spellEnd"/>
      <w:r>
        <w:rPr>
          <w:rFonts w:cs="Arial"/>
          <w:spacing w:val="10"/>
          <w:w w:val="115"/>
          <w:position w:val="-2"/>
          <w:sz w:val="16"/>
          <w:szCs w:val="16"/>
        </w:rPr>
        <w:t xml:space="preserve"> </w:t>
      </w:r>
      <w:r>
        <w:rPr>
          <w:w w:val="115"/>
        </w:rPr>
        <w:t>=</w:t>
      </w:r>
      <w:r>
        <w:rPr>
          <w:spacing w:val="-23"/>
          <w:w w:val="115"/>
        </w:rPr>
        <w:t xml:space="preserve"> 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ange</w:t>
      </w:r>
      <w:r>
        <w:rPr>
          <w:spacing w:val="-1"/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rFonts w:cs="Arial"/>
          <w:w w:val="105"/>
          <w:position w:val="-6"/>
          <w:sz w:val="16"/>
          <w:szCs w:val="16"/>
        </w:rPr>
        <w:t>3</w:t>
      </w:r>
      <w:r>
        <w:rPr>
          <w:rFonts w:cs="Arial"/>
          <w:spacing w:val="-26"/>
          <w:w w:val="105"/>
          <w:position w:val="-6"/>
          <w:sz w:val="16"/>
          <w:szCs w:val="16"/>
        </w:rPr>
        <w:t xml:space="preserve"> </w:t>
      </w:r>
      <w:r>
        <w:rPr>
          <w:rFonts w:cs="Arial"/>
          <w:w w:val="105"/>
        </w:rPr>
        <w:t xml:space="preserve">, </w:t>
      </w:r>
      <w:r>
        <w:rPr>
          <w:rFonts w:cs="Arial"/>
          <w:spacing w:val="26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35"/>
          <w:w w:val="150"/>
        </w:rPr>
        <w:t xml:space="preserve"> </w:t>
      </w:r>
      <w:r>
        <w:rPr>
          <w:w w:val="115"/>
        </w:rPr>
        <w:t>=</w:t>
      </w:r>
      <w:r>
        <w:rPr>
          <w:spacing w:val="-21"/>
          <w:w w:val="115"/>
        </w:rPr>
        <w:t xml:space="preserve"> </w:t>
      </w:r>
      <w:r>
        <w:rPr>
          <w:color w:val="FF7F00"/>
          <w:spacing w:val="-2"/>
          <w:w w:val="105"/>
        </w:rPr>
        <w:t>O</w:t>
      </w:r>
      <w:r>
        <w:rPr>
          <w:color w:val="FF7F00"/>
          <w:spacing w:val="-1"/>
          <w:w w:val="105"/>
        </w:rPr>
        <w:t>r</w:t>
      </w:r>
      <w:r>
        <w:rPr>
          <w:color w:val="FF7F00"/>
          <w:spacing w:val="-2"/>
          <w:w w:val="105"/>
        </w:rPr>
        <w:t>ange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num="2" w:space="720" w:equalWidth="0">
            <w:col w:w="3930" w:space="40"/>
            <w:col w:w="5615"/>
          </w:cols>
          <w:formProt w:val="0"/>
          <w:docGrid w:linePitch="240" w:charSpace="-2049"/>
        </w:sectPr>
      </w:pPr>
    </w:p>
    <w:p w:rsidR="006664EA" w:rsidRDefault="00762E61">
      <w:pPr>
        <w:pStyle w:val="a3"/>
        <w:tabs>
          <w:tab w:val="left" w:pos="6232"/>
        </w:tabs>
        <w:spacing w:line="293" w:lineRule="exact"/>
        <w:ind w:left="3064"/>
      </w:pPr>
      <w:r>
        <w:rPr>
          <w:rFonts w:cs="Arial"/>
          <w:spacing w:val="-205"/>
          <w:w w:val="95"/>
          <w:position w:val="9"/>
        </w:rPr>
        <w:t></w:t>
      </w:r>
      <w:r>
        <w:rPr>
          <w:rFonts w:cs="Arial"/>
          <w:w w:val="95"/>
          <w:position w:val="16"/>
        </w:rPr>
        <w:t></w:t>
      </w:r>
      <w:r>
        <w:rPr>
          <w:rFonts w:cs="Arial"/>
          <w:spacing w:val="38"/>
          <w:w w:val="95"/>
          <w:position w:val="16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6664EA" w:rsidRDefault="006664EA">
      <w:pPr>
        <w:spacing w:before="11" w:line="240" w:lineRule="exact"/>
        <w:rPr>
          <w:sz w:val="24"/>
          <w:szCs w:val="24"/>
        </w:rPr>
      </w:pPr>
    </w:p>
    <w:p w:rsidR="006664EA" w:rsidRDefault="00762E61">
      <w:pPr>
        <w:pStyle w:val="a3"/>
        <w:spacing w:before="54"/>
        <w:ind w:left="297"/>
      </w:pPr>
      <w:r>
        <w:rPr>
          <w:spacing w:val="-1"/>
          <w:w w:val="90"/>
        </w:rPr>
        <w:t>Inf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  <w:r>
        <w:rPr>
          <w:spacing w:val="-1"/>
          <w:w w:val="90"/>
        </w:rPr>
        <w:t>: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pStyle w:val="a3"/>
        <w:ind w:left="297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obab</w:t>
      </w:r>
      <w:r>
        <w:rPr>
          <w:spacing w:val="-1"/>
        </w:rPr>
        <w:t>ility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Blu</w:t>
      </w:r>
      <w:r>
        <w:rPr>
          <w:spacing w:val="-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ir</w:t>
      </w:r>
      <w:r>
        <w:rPr>
          <w:spacing w:val="-2"/>
        </w:rPr>
        <w:t>cle</w:t>
      </w:r>
      <w:r>
        <w:rPr>
          <w:spacing w:val="14"/>
        </w:rPr>
        <w:t xml:space="preserve"> </w:t>
      </w:r>
      <w:r>
        <w:t>(2</w:t>
      </w:r>
      <w:r>
        <w:rPr>
          <w:rFonts w:cs="Arial"/>
        </w:rPr>
        <w:t>/</w:t>
      </w:r>
      <w:r>
        <w:t>3)</w:t>
      </w:r>
      <w:r>
        <w:rPr>
          <w:spacing w:val="9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highe</w:t>
      </w:r>
      <w:r>
        <w:rPr>
          <w:spacing w:val="-1"/>
        </w:rPr>
        <w:t>r</w:t>
      </w:r>
      <w:r>
        <w:rPr>
          <w:spacing w:val="1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ange</w:t>
      </w:r>
      <w:r>
        <w:rPr>
          <w:spacing w:val="12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ir</w:t>
      </w:r>
      <w:r>
        <w:rPr>
          <w:spacing w:val="-2"/>
        </w:rPr>
        <w:t>cle</w:t>
      </w:r>
      <w:r>
        <w:rPr>
          <w:spacing w:val="13"/>
        </w:rPr>
        <w:t xml:space="preserve"> </w:t>
      </w:r>
      <w:r>
        <w:t>(1</w:t>
      </w:r>
      <w:r>
        <w:rPr>
          <w:rFonts w:cs="Arial"/>
        </w:rPr>
        <w:t>/</w:t>
      </w:r>
      <w:r>
        <w:t>3).</w:t>
      </w:r>
      <w:r>
        <w:rPr>
          <w:spacing w:val="5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14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ind w:left="297"/>
      </w:pPr>
      <w:proofErr w:type="gramStart"/>
      <w:r>
        <w:rPr>
          <w:rFonts w:cs="Arial"/>
          <w:spacing w:val="-1"/>
          <w:w w:val="90"/>
        </w:rPr>
        <w:t>x</w:t>
      </w:r>
      <w:r>
        <w:rPr>
          <w:rFonts w:cs="Arial"/>
          <w:spacing w:val="-1"/>
          <w:w w:val="90"/>
          <w:position w:val="-2"/>
          <w:sz w:val="16"/>
          <w:szCs w:val="16"/>
        </w:rPr>
        <w:t>0</w:t>
      </w:r>
      <w:proofErr w:type="gramEnd"/>
      <w:r>
        <w:rPr>
          <w:rFonts w:cs="Arial"/>
          <w:w w:val="90"/>
          <w:position w:val="-2"/>
          <w:sz w:val="16"/>
          <w:szCs w:val="16"/>
        </w:rPr>
        <w:t xml:space="preserve"> </w:t>
      </w:r>
      <w:r>
        <w:rPr>
          <w:rFonts w:cs="Arial"/>
          <w:spacing w:val="28"/>
          <w:w w:val="90"/>
          <w:position w:val="-2"/>
          <w:sz w:val="16"/>
          <w:szCs w:val="16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h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uld</w:t>
      </w:r>
      <w:r>
        <w:rPr>
          <w:spacing w:val="34"/>
          <w:w w:val="90"/>
        </w:rPr>
        <w:t xml:space="preserve"> </w:t>
      </w:r>
      <w:r>
        <w:rPr>
          <w:spacing w:val="2"/>
          <w:w w:val="90"/>
        </w:rPr>
        <w:t>b</w:t>
      </w:r>
      <w:r>
        <w:rPr>
          <w:spacing w:val="3"/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la</w:t>
      </w:r>
      <w:r>
        <w:rPr>
          <w:spacing w:val="-2"/>
          <w:w w:val="90"/>
        </w:rPr>
        <w:t>ss</w:t>
      </w:r>
      <w:r>
        <w:rPr>
          <w:spacing w:val="-1"/>
          <w:w w:val="90"/>
        </w:rPr>
        <w:t>ifi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</w:t>
      </w:r>
      <w:r>
        <w:rPr>
          <w:spacing w:val="37"/>
          <w:w w:val="90"/>
        </w:rPr>
        <w:t xml:space="preserve"> </w:t>
      </w:r>
      <w:r>
        <w:rPr>
          <w:w w:val="90"/>
        </w:rPr>
        <w:t>as</w:t>
      </w:r>
      <w:r>
        <w:rPr>
          <w:spacing w:val="33"/>
          <w:w w:val="90"/>
        </w:rPr>
        <w:t xml:space="preserve"> </w:t>
      </w:r>
      <w:r>
        <w:rPr>
          <w:spacing w:val="-1"/>
          <w:w w:val="90"/>
        </w:rPr>
        <w:t>Blu</w:t>
      </w:r>
      <w:r>
        <w:rPr>
          <w:spacing w:val="-2"/>
          <w:w w:val="90"/>
        </w:rPr>
        <w:t>e</w:t>
      </w:r>
      <w:r>
        <w:rPr>
          <w:spacing w:val="34"/>
          <w:w w:val="90"/>
        </w:rPr>
        <w:t xml:space="preserve"> 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ir</w:t>
      </w:r>
      <w:r>
        <w:rPr>
          <w:spacing w:val="-2"/>
          <w:w w:val="90"/>
        </w:rPr>
        <w:t>c</w:t>
      </w:r>
      <w:r>
        <w:rPr>
          <w:spacing w:val="-1"/>
          <w:w w:val="90"/>
        </w:rPr>
        <w:t>le.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7" w:line="280" w:lineRule="exact"/>
        <w:rPr>
          <w:sz w:val="28"/>
          <w:szCs w:val="28"/>
        </w:rPr>
      </w:pPr>
    </w:p>
    <w:p w:rsidR="006664EA" w:rsidRDefault="00762E61">
      <w:pPr>
        <w:pStyle w:val="1"/>
        <w:numPr>
          <w:ilvl w:val="1"/>
          <w:numId w:val="7"/>
        </w:numPr>
        <w:tabs>
          <w:tab w:val="left" w:pos="844"/>
        </w:tabs>
      </w:pPr>
      <w:r>
        <w:rPr>
          <w:noProof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108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-6763385</wp:posOffset>
                </wp:positionV>
                <wp:extent cx="5941060" cy="6416675"/>
                <wp:effectExtent l="0" t="0" r="0" b="0"/>
                <wp:wrapNone/>
                <wp:docPr id="591" name="群組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6415920"/>
                          <a:chOff x="0" y="0"/>
                          <a:chExt cx="0" cy="0"/>
                        </a:xfrm>
                      </wpg:grpSpPr>
                      <wpg:grpSp>
                        <wpg:cNvPr id="592" name="群組 592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93" name="直線接點 593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94" name="群組 594"/>
                        <wpg:cNvGrpSpPr/>
                        <wpg:grpSpPr>
                          <a:xfrm>
                            <a:off x="3240" y="0"/>
                            <a:ext cx="0" cy="6415920"/>
                            <a:chOff x="0" y="0"/>
                            <a:chExt cx="0" cy="0"/>
                          </a:xfrm>
                        </wpg:grpSpPr>
                        <wps:wsp>
                          <wps:cNvPr id="595" name="直線接點 595"/>
                          <wps:cNvCnPr/>
                          <wps:spPr>
                            <a:xfrm flipV="1">
                              <a:off x="0" y="0"/>
                              <a:ext cx="0" cy="64159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96" name="群組 596"/>
                        <wpg:cNvGrpSpPr/>
                        <wpg:grpSpPr>
                          <a:xfrm>
                            <a:off x="5937840" y="0"/>
                            <a:ext cx="0" cy="6415920"/>
                            <a:chOff x="0" y="0"/>
                            <a:chExt cx="0" cy="0"/>
                          </a:xfrm>
                        </wpg:grpSpPr>
                        <wps:wsp>
                          <wps:cNvPr id="597" name="直線接點 597"/>
                          <wps:cNvCnPr/>
                          <wps:spPr>
                            <a:xfrm flipV="1">
                              <a:off x="0" y="0"/>
                              <a:ext cx="0" cy="641592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598" name="群組 598"/>
                        <wpg:cNvGrpSpPr/>
                        <wpg:grpSpPr>
                          <a:xfrm>
                            <a:off x="0" y="641592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599" name="直線接點 599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18F4FA" id="群組 591" o:spid="_x0000_s1026" style="position:absolute;margin-left:74.5pt;margin-top:-532.55pt;width:467.8pt;height:505.25pt;z-index:-50331637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">
                <v:group id="群組 592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<v:line id="直線接點 593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xUj8UAAADcAAAADwAAAGRycy9kb3ducmV2LnhtbESPwW7CMBBE75X4B2sr9VacUhVBwCAa&#10;qNortAiOS7wkofE6sl0S/h5XQuI4mpk3mum8M7U4k/OVZQUv/QQEcW51xYWCn++P5xEIH5A11pZJ&#10;wYU8zGe9hymm2ra8pvMmFCJC2KeooAyhSaX0eUkGfd82xNE7WmcwROkKqR22EW5qOUiSoTRYcVwo&#10;saGspPx382cUbE22Wi23y8Pn6X1f73euPQyyhVJPj91iAiJQF+7hW/tLK3gbv8L/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xUj8UAAADcAAAADwAAAAAAAAAA&#10;AAAAAAChAgAAZHJzL2Rvd25yZXYueG1sUEsFBgAAAAAEAAQA+QAAAJMDAAAAAA==&#10;" strokeweight=".18mm"/>
                </v:group>
                <v:group id="群組 594" o:spid="_x0000_s1029" style="position:absolute;left:3240;width:0;height:6415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直線接點 595" o:spid="_x0000_s1030" style="position:absolute;flip:y;visibility:visible;mso-wrap-style:square" from="0,0" to="0,64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9RMcAAADcAAAADwAAAGRycy9kb3ducmV2LnhtbESPQWvCQBSE74X+h+UVvIhuFC0mdRUR&#10;hV56aNpDj4/sazZN9m2aXU3sr+8KgsdhZr5h1tvBNuJMna8cK5hNExDEhdMVlwo+P46TFQgfkDU2&#10;jknBhTxsN48Pa8y06/mdznkoRYSwz1CBCaHNpPSFIYt+6lri6H27zmKIsiul7rCPcNvIeZI8S4sV&#10;xwWDLe0NFXV+sgp+/oo+/fpd+KpuF+N6nJcH87ZTavQ07F5ABBrCPXxrv2oFy3QJ1zPxCMj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A/1ExwAAANwAAAAPAAAAAAAA&#10;AAAAAAAAAKECAABkcnMvZG93bnJldi54bWxQSwUGAAAAAAQABAD5AAAAlQMAAAAA&#10;" strokeweight=".18mm"/>
                </v:group>
                <v:group id="群組 596" o:spid="_x0000_s1031" style="position:absolute;left:5937840;width:0;height:641592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<v:line id="直線接點 597" o:spid="_x0000_s1032" style="position:absolute;flip:y;visibility:visible;mso-wrap-style:square" from="0,0" to="0,64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3GqMcAAADcAAAADwAAAGRycy9kb3ducmV2LnhtbESPT2vCQBTE7wW/w/IKXkQ3ivVPdBUp&#10;LfTSg9GDx0f2mU2TfZtmtybtp+8WCh6HmfkNs933thY3an3pWMF0koAgzp0uuVBwPr2OVyB8QNZY&#10;OyYF3+Rhvxs8bDHVruMj3bJQiAhhn6ICE0KTSulzQxb9xDXE0bu61mKIsi2kbrGLcFvLWZIspMWS&#10;44LBhp4N5VX2ZRV8/OTd+vI592XVzEfVKCtezPtBqeFjf9iACNSHe/i//aYVPK2X8HcmHgG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ncaoxwAAANwAAAAPAAAAAAAA&#10;AAAAAAAAAKECAABkcnMvZG93bnJldi54bWxQSwUGAAAAAAQABAD5AAAAlQMAAAAA&#10;" strokeweight=".18mm"/>
                </v:group>
                <v:group id="群組 598" o:spid="_x0000_s1033" style="position:absolute;top:641592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line id="直線接點 599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jZcUAAADcAAAADwAAAGRycy9kb3ducmV2LnhtbESPQWvCQBSE7wX/w/IEb3WjYKmpq2hU&#10;2mu1Uo/P7GsSzb4Nu6tJ/323IHgcZuYbZrboTC1u5HxlWcFomIAgzq2uuFDwtd8+v4LwAVljbZkU&#10;/JKHxbz3NMNU25Y/6bYLhYgQ9ikqKENoUil9XpJBP7QNcfR+rDMYonSF1A7bCDe1HCfJizRYcVwo&#10;saGspPyyuxoFB5NtNuvD+vR+Xh3r47drT+NsqdSg3y3fQATqwiN8b39oBZPpFP7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RjZcUAAADcAAAADwAAAAAAAAAA&#10;AAAAAAChAgAAZHJzL2Rvd25yZXYueG1sUEsFBgAAAAAEAAQA+QAAAJMDAAAAAA==&#10;" strokeweight=".18mm"/>
                </v:group>
                <w10:wrap anchorx="page"/>
              </v:group>
            </w:pict>
          </mc:Fallback>
        </mc:AlternateContent>
      </w:r>
      <w:r>
        <w:rPr>
          <w:spacing w:val="-1"/>
          <w:w w:val="105"/>
        </w:rPr>
        <w:t>Ex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ses</w:t>
      </w:r>
    </w:p>
    <w:p w:rsidR="006664EA" w:rsidRDefault="006664EA">
      <w:pPr>
        <w:spacing w:before="4" w:line="100" w:lineRule="exact"/>
        <w:rPr>
          <w:sz w:val="10"/>
          <w:szCs w:val="1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7"/>
        </w:numPr>
        <w:tabs>
          <w:tab w:val="left" w:pos="696"/>
        </w:tabs>
        <w:spacing w:line="374" w:lineRule="auto"/>
        <w:ind w:left="696" w:right="114"/>
      </w:pP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44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49"/>
          <w:w w:val="95"/>
        </w:rPr>
        <w:t xml:space="preserve"> </w:t>
      </w:r>
      <w:r>
        <w:rPr>
          <w:w w:val="95"/>
        </w:rPr>
        <w:t>of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rt</w:t>
      </w:r>
      <w:r>
        <w:rPr>
          <w:spacing w:val="-2"/>
          <w:w w:val="95"/>
        </w:rPr>
        <w:t>s</w:t>
      </w:r>
      <w:r>
        <w:rPr>
          <w:spacing w:val="48"/>
          <w:w w:val="95"/>
        </w:rPr>
        <w:t xml:space="preserve"> </w:t>
      </w:r>
      <w:r>
        <w:rPr>
          <w:w w:val="95"/>
        </w:rPr>
        <w:t>(a)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thr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h</w:t>
      </w:r>
      <w:r>
        <w:rPr>
          <w:spacing w:val="45"/>
          <w:w w:val="95"/>
        </w:rPr>
        <w:t xml:space="preserve"> </w:t>
      </w:r>
      <w:r>
        <w:rPr>
          <w:spacing w:val="-1"/>
          <w:w w:val="95"/>
        </w:rPr>
        <w:t>(d),</w:t>
      </w:r>
      <w:r>
        <w:rPr>
          <w:spacing w:val="56"/>
          <w:w w:val="95"/>
        </w:rPr>
        <w:t xml:space="preserve"> </w:t>
      </w:r>
      <w:r>
        <w:rPr>
          <w:spacing w:val="-1"/>
          <w:w w:val="95"/>
        </w:rPr>
        <w:t>indic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48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uld</w:t>
      </w:r>
      <w:r>
        <w:rPr>
          <w:spacing w:val="51"/>
          <w:w w:val="95"/>
        </w:rPr>
        <w:t xml:space="preserve"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lly</w:t>
      </w:r>
      <w:r>
        <w:rPr>
          <w:spacing w:val="47"/>
          <w:w w:val="95"/>
        </w:rPr>
        <w:t xml:space="preserve"> </w:t>
      </w:r>
      <w:r>
        <w:rPr>
          <w:w w:val="95"/>
        </w:rPr>
        <w:t>expect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69"/>
          <w:w w:val="77"/>
        </w:rPr>
        <w:t xml:space="preserve"> </w:t>
      </w:r>
      <w:r>
        <w:rPr>
          <w:w w:val="95"/>
        </w:rPr>
        <w:t>performance</w:t>
      </w:r>
      <w:r>
        <w:rPr>
          <w:spacing w:val="45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5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48"/>
          <w:w w:val="95"/>
        </w:rPr>
        <w:t xml:space="preserve"> </w:t>
      </w:r>
      <w:r>
        <w:rPr>
          <w:spacing w:val="-2"/>
          <w:w w:val="95"/>
        </w:rPr>
        <w:t>lea</w:t>
      </w:r>
      <w:r>
        <w:rPr>
          <w:spacing w:val="-1"/>
          <w:w w:val="95"/>
        </w:rPr>
        <w:t>rnin</w:t>
      </w:r>
      <w:r>
        <w:rPr>
          <w:spacing w:val="-2"/>
          <w:w w:val="95"/>
        </w:rPr>
        <w:t>g</w:t>
      </w:r>
      <w:r>
        <w:rPr>
          <w:spacing w:val="47"/>
          <w:w w:val="95"/>
        </w:rPr>
        <w:t xml:space="preserve"> </w:t>
      </w:r>
      <w:r>
        <w:rPr>
          <w:w w:val="95"/>
        </w:rPr>
        <w:t>method</w:t>
      </w:r>
      <w:r>
        <w:rPr>
          <w:spacing w:val="46"/>
          <w:w w:val="95"/>
        </w:rPr>
        <w:t xml:space="preserve"> </w:t>
      </w:r>
      <w:r>
        <w:rPr>
          <w:w w:val="95"/>
        </w:rPr>
        <w:t>to</w:t>
      </w:r>
      <w:r>
        <w:rPr>
          <w:spacing w:val="48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45"/>
          <w:w w:val="95"/>
        </w:rPr>
        <w:t xml:space="preserve"> </w:t>
      </w:r>
      <w:r>
        <w:rPr>
          <w:w w:val="95"/>
          <w:u w:val="dash" w:color="000000"/>
        </w:rPr>
        <w:t>better</w:t>
      </w:r>
      <w:r>
        <w:rPr>
          <w:spacing w:val="17"/>
          <w:w w:val="95"/>
          <w:u w:val="dash" w:color="000000"/>
        </w:rPr>
        <w:t xml:space="preserve"> </w:t>
      </w:r>
      <w:r>
        <w:rPr>
          <w:w w:val="95"/>
          <w:u w:val="dash" w:color="000000"/>
        </w:rPr>
        <w:t>or</w:t>
      </w:r>
      <w:r>
        <w:rPr>
          <w:spacing w:val="15"/>
          <w:w w:val="95"/>
          <w:u w:val="dash" w:color="000000"/>
        </w:rPr>
        <w:t xml:space="preserve"> </w:t>
      </w:r>
      <w:r>
        <w:rPr>
          <w:spacing w:val="-3"/>
          <w:w w:val="95"/>
          <w:u w:val="dash" w:color="000000"/>
        </w:rPr>
        <w:t>w</w:t>
      </w:r>
      <w:r>
        <w:rPr>
          <w:spacing w:val="-4"/>
          <w:w w:val="95"/>
          <w:u w:val="dash" w:color="000000"/>
        </w:rPr>
        <w:t>o</w:t>
      </w:r>
      <w:r>
        <w:rPr>
          <w:spacing w:val="-3"/>
          <w:w w:val="95"/>
          <w:u w:val="dash" w:color="000000"/>
        </w:rPr>
        <w:t>r</w:t>
      </w:r>
      <w:r>
        <w:rPr>
          <w:spacing w:val="-4"/>
          <w:w w:val="95"/>
          <w:u w:val="dash" w:color="000000"/>
        </w:rPr>
        <w:t>se</w:t>
      </w:r>
      <w:r>
        <w:rPr>
          <w:spacing w:val="48"/>
          <w:w w:val="95"/>
          <w:u w:val="dash" w:color="000000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46"/>
          <w:w w:val="95"/>
        </w:rPr>
        <w:t xml:space="preserve"> </w:t>
      </w:r>
      <w:r>
        <w:rPr>
          <w:w w:val="95"/>
        </w:rPr>
        <w:t>an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380" w:header="0" w:footer="1172" w:gutter="0"/>
          <w:cols w:space="720"/>
          <w:formProt w:val="0"/>
          <w:docGrid w:linePitch="240" w:charSpace="-2049"/>
        </w:sectPr>
      </w:pP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/>
        <w:ind w:left="516" w:right="304"/>
      </w:pPr>
      <w:proofErr w:type="gramStart"/>
      <w:r>
        <w:rPr>
          <w:spacing w:val="-1"/>
          <w:w w:val="95"/>
        </w:rPr>
        <w:t>infl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method.</w:t>
      </w:r>
      <w:r>
        <w:rPr>
          <w:spacing w:val="60"/>
          <w:w w:val="95"/>
        </w:rPr>
        <w:t xml:space="preserve"> </w:t>
      </w:r>
      <w:r>
        <w:rPr>
          <w:spacing w:val="-1"/>
          <w:w w:val="95"/>
        </w:rPr>
        <w:t>Ju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tify</w:t>
      </w:r>
      <w:r>
        <w:rPr>
          <w:spacing w:val="27"/>
          <w:w w:val="95"/>
        </w:rPr>
        <w:t xml:space="preserve"> </w:t>
      </w:r>
      <w:r>
        <w:rPr>
          <w:spacing w:val="-3"/>
          <w:w w:val="95"/>
        </w:rPr>
        <w:t>y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ur</w:t>
      </w:r>
      <w:r>
        <w:rPr>
          <w:spacing w:val="29"/>
          <w:w w:val="95"/>
        </w:rPr>
        <w:t xml:space="preserve"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r.</w:t>
      </w:r>
    </w:p>
    <w:p w:rsidR="006664EA" w:rsidRDefault="006664EA">
      <w:pPr>
        <w:spacing w:before="5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ind w:left="1032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mp</w:t>
      </w:r>
      <w:r>
        <w:rPr>
          <w:spacing w:val="-2"/>
          <w:w w:val="95"/>
        </w:rPr>
        <w:t>le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iz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rFonts w:cs="Arial"/>
          <w:w w:val="95"/>
        </w:rPr>
        <w:t>n</w:t>
      </w:r>
      <w:r>
        <w:rPr>
          <w:rFonts w:cs="Arial"/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ly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lar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proofErr w:type="gramStart"/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proofErr w:type="gramEnd"/>
      <w:r>
        <w:rPr>
          <w:spacing w:val="9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ll.</w:t>
      </w:r>
    </w:p>
    <w:p w:rsidR="006664EA" w:rsidRDefault="006664EA">
      <w:pPr>
        <w:spacing w:before="19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ind w:left="1032" w:hanging="430"/>
        <w:rPr>
          <w:rFonts w:cs="Arial"/>
        </w:rPr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rFonts w:cs="Arial"/>
          <w:w w:val="95"/>
        </w:rPr>
        <w:t>p</w:t>
      </w:r>
      <w:r>
        <w:rPr>
          <w:rFonts w:cs="Arial"/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ly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lar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rFonts w:cs="Arial"/>
          <w:w w:val="95"/>
        </w:rPr>
        <w:t>n</w:t>
      </w:r>
    </w:p>
    <w:p w:rsidR="006664EA" w:rsidRDefault="006664EA">
      <w:pPr>
        <w:spacing w:before="6" w:line="150" w:lineRule="exact"/>
        <w:rPr>
          <w:sz w:val="15"/>
          <w:szCs w:val="15"/>
        </w:rPr>
      </w:pPr>
    </w:p>
    <w:p w:rsidR="006664EA" w:rsidRDefault="00762E61">
      <w:pPr>
        <w:pStyle w:val="a3"/>
        <w:ind w:left="1032" w:right="304"/>
      </w:pPr>
      <w:proofErr w:type="gramStart"/>
      <w:r>
        <w:rPr>
          <w:w w:val="90"/>
        </w:rPr>
        <w:t>is</w:t>
      </w:r>
      <w:proofErr w:type="gramEnd"/>
      <w:r>
        <w:rPr>
          <w:spacing w:val="51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ll.</w:t>
      </w:r>
    </w:p>
    <w:p w:rsidR="006664EA" w:rsidRDefault="006664EA">
      <w:pPr>
        <w:spacing w:before="17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ind w:left="1032" w:hanging="404"/>
      </w:pP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hip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2"/>
          <w:w w:val="95"/>
        </w:rPr>
        <w:t xml:space="preserve"> </w:t>
      </w:r>
      <w:r>
        <w:rPr>
          <w:w w:val="95"/>
        </w:rPr>
        <w:t>response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r.</w:t>
      </w:r>
    </w:p>
    <w:p w:rsidR="006664EA" w:rsidRDefault="006664EA">
      <w:pPr>
        <w:spacing w:before="2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ind w:left="1032" w:hanging="430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09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518160</wp:posOffset>
                </wp:positionV>
                <wp:extent cx="5941060" cy="4272915"/>
                <wp:effectExtent l="0" t="0" r="0" b="0"/>
                <wp:wrapNone/>
                <wp:docPr id="600" name="群組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4272120"/>
                          <a:chOff x="0" y="0"/>
                          <a:chExt cx="0" cy="0"/>
                        </a:xfrm>
                      </wpg:grpSpPr>
                      <wpg:grpSp>
                        <wpg:cNvPr id="601" name="群組 601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02" name="直線接點 602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03" name="群組 603"/>
                        <wpg:cNvGrpSpPr/>
                        <wpg:grpSpPr>
                          <a:xfrm>
                            <a:off x="3240" y="0"/>
                            <a:ext cx="0" cy="4271760"/>
                            <a:chOff x="0" y="0"/>
                            <a:chExt cx="0" cy="0"/>
                          </a:xfrm>
                        </wpg:grpSpPr>
                        <wps:wsp>
                          <wps:cNvPr id="604" name="直線接點 604"/>
                          <wps:cNvCnPr/>
                          <wps:spPr>
                            <a:xfrm flipV="1">
                              <a:off x="0" y="0"/>
                              <a:ext cx="0" cy="427176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05" name="群組 605"/>
                        <wpg:cNvGrpSpPr/>
                        <wpg:grpSpPr>
                          <a:xfrm>
                            <a:off x="5937840" y="0"/>
                            <a:ext cx="0" cy="4271760"/>
                            <a:chOff x="0" y="0"/>
                            <a:chExt cx="0" cy="0"/>
                          </a:xfrm>
                        </wpg:grpSpPr>
                        <wps:wsp>
                          <wps:cNvPr id="606" name="直線接點 606"/>
                          <wps:cNvCnPr/>
                          <wps:spPr>
                            <a:xfrm flipV="1">
                              <a:off x="0" y="0"/>
                              <a:ext cx="0" cy="427176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07" name="群組 607"/>
                        <wpg:cNvGrpSpPr/>
                        <wpg:grpSpPr>
                          <a:xfrm>
                            <a:off x="0" y="427212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08" name="直線接點 608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219695" id="群組 600" o:spid="_x0000_s1026" style="position:absolute;margin-left:74.5pt;margin-top:40.8pt;width:467.8pt;height:336.45pt;z-index:-50331637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">
                <v:group id="群組 601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line id="直線接點 602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8F78QAAADcAAAADwAAAGRycy9kb3ducmV2LnhtbESPwW7CMBBE75X4B2uRuBWHHFAVMIgG&#10;EFxLQeW4xNskJV5HtiHh7+tKlTiOZuaNZr7sTSPu5HxtWcFknIAgLqyuuVRw/Ny+voHwAVljY5kU&#10;PMjDcjF4mWOmbccfdD+EUkQI+wwVVCG0mZS+qMigH9uWOHrf1hkMUbpSaoddhJtGpkkylQZrjgsV&#10;tpRXVFwPN6PgZPLNZn1aX3Y/7+fm/OW6S5qvlBoN+9UMRKA+PMP/7b1WME1S+DsTj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TwXvxAAAANwAAAAPAAAAAAAAAAAA&#10;AAAAAKECAABkcnMvZG93bnJldi54bWxQSwUGAAAAAAQABAD5AAAAkgMAAAAA&#10;" strokeweight=".18mm"/>
                </v:group>
                <v:group id="群組 603" o:spid="_x0000_s1029" style="position:absolute;left:3240;width:0;height:42717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zJT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tEY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7zJTsQAAADcAAAA&#10;DwAAAAAAAAAAAAAAAACqAgAAZHJzL2Rvd25yZXYueG1sUEsFBgAAAAAEAAQA+gAAAJsDAAAAAA==&#10;">
                  <v:line id="直線接點 604" o:spid="_x0000_s1030" style="position:absolute;flip:y;visibility:visible;mso-wrap-style:square" from="0,0" to="0,427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CsJMYAAADcAAAADwAAAGRycy9kb3ducmV2LnhtbESPQWvCQBSE74X+h+UVehHdWIJodBUp&#10;Frz0YPTg8ZF9ZmOyb9Ps1sT+erdQ6HGYmW+Y1WawjbhR5yvHCqaTBARx4XTFpYLT8WM8B+EDssbG&#10;MSm4k4fN+vlphZl2PR/olodSRAj7DBWYENpMSl8YsugnriWO3sV1FkOUXSl1h32E20a+JclMWqw4&#10;Lhhs6d1QUeffVsH1p+gX56/UV3WbjupRXu7M51ap15dhuwQRaAj/4b/2XiuYJSn8nolH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grCTGAAAA3AAAAA8AAAAAAAAA&#10;AAAAAAAAoQIAAGRycy9kb3ducmV2LnhtbFBLBQYAAAAABAAEAPkAAACUAwAAAAA=&#10;" strokeweight=".18mm"/>
                </v:group>
                <v:group id="群組 605" o:spid="_x0000_s1031" style="position:absolute;left:5937840;width:0;height:42717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line id="直線接點 606" o:spid="_x0000_s1032" style="position:absolute;flip:y;visibility:visible;mso-wrap-style:square" from="0,0" to="0,427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6XyMYAAADcAAAADwAAAGRycy9kb3ducmV2LnhtbESPQWvCQBSE70L/w/IKvYhuWiRodBUp&#10;LXjpodGDx0f2mY3Jvk2zWxP767uC4HGYmW+Y1WawjbhQ5yvHCl6nCQjiwumKSwWH/edkDsIHZI2N&#10;Y1JwJQ+b9dNohZl2PX/TJQ+liBD2GSowIbSZlL4wZNFPXUscvZPrLIYou1LqDvsIt418S5JUWqw4&#10;Lhhs6d1QUee/VsH5r+gXx5+Zr+p2Nq7HeflhvrZKvTwP2yWIQEN4hO/tnVaQJinczs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+l8jGAAAA3AAAAA8AAAAAAAAA&#10;AAAAAAAAoQIAAGRycy9kb3ducmV2LnhtbFBLBQYAAAAABAAEAPkAAACUAwAAAAA=&#10;" strokeweight=".18mm"/>
                </v:group>
                <v:group id="群組 607" o:spid="_x0000_s1033" style="position:absolute;top:427212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  <v:line id="直線接點 608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cyBcAAAADcAAAADwAAAGRycy9kb3ducmV2LnhtbERPu27CMBTdkfoP1q3EBk4ZEAoYBIGK&#10;rrwE4yW+JKHxdWS7JP17PCAxHp33bNGZWjzI+cqygq9hAoI4t7riQsHx8D2YgPABWWNtmRT8k4fF&#10;/KM3w1Tblnf02IdCxBD2KSooQ2hSKX1ekkE/tA1x5G7WGQwRukJqh20MN7UcJclYGqw4NpTYUFZS&#10;/rv/MwpOJtts1qf1dXtfXerL2bXXUbZUqv/ZLacgAnXhLX65f7SCcRLXxjPxCM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nMgXAAAAA3AAAAA8AAAAAAAAAAAAAAAAA&#10;oQIAAGRycy9kb3ducmV2LnhtbFBLBQYAAAAABAAEAPkAAACOAwAAAAA=&#10;" strokeweight=".18mm"/>
                </v:group>
                <w10:wrap anchorx="page"/>
              </v:group>
            </w:pict>
          </mc:Fallback>
        </mc:AlternateConten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ms,</w:t>
      </w:r>
      <w:r>
        <w:rPr>
          <w:spacing w:val="-6"/>
        </w:rPr>
        <w:t xml:space="preserve"> </w:t>
      </w:r>
      <w:r>
        <w:rPr>
          <w:spacing w:val="-2"/>
        </w:rPr>
        <w:t>i.e.</w:t>
      </w:r>
      <w:r>
        <w:rPr>
          <w:spacing w:val="16"/>
        </w:rPr>
        <w:t xml:space="preserve"> </w:t>
      </w:r>
      <w:r>
        <w:rPr>
          <w:rFonts w:cs="Arial"/>
          <w:spacing w:val="4"/>
        </w:rPr>
        <w:t>σ</w:t>
      </w:r>
      <w:r>
        <w:rPr>
          <w:rFonts w:cs="Arial"/>
          <w:spacing w:val="4"/>
          <w:position w:val="9"/>
          <w:sz w:val="16"/>
          <w:szCs w:val="16"/>
        </w:rPr>
        <w:t>2</w:t>
      </w:r>
      <w:r>
        <w:rPr>
          <w:rFonts w:cs="Arial"/>
          <w:spacing w:val="16"/>
          <w:position w:val="9"/>
          <w:sz w:val="16"/>
          <w:szCs w:val="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3"/>
        </w:rPr>
        <w:t>V</w:t>
      </w:r>
      <w:r>
        <w:rPr>
          <w:spacing w:val="-4"/>
        </w:rPr>
        <w:t>a</w:t>
      </w:r>
      <w:r>
        <w:rPr>
          <w:spacing w:val="-3"/>
        </w:rPr>
        <w:t>r</w:t>
      </w:r>
      <w:proofErr w:type="spellEnd"/>
      <w:r>
        <w:rPr>
          <w:spacing w:val="-3"/>
        </w:rPr>
        <w:t>(</w:t>
      </w:r>
      <w:proofErr w:type="gramEnd"/>
      <w:r>
        <w:rPr>
          <w:rFonts w:cs="Arial"/>
          <w:spacing w:val="-5"/>
        </w:rPr>
        <w:t>ǫ</w:t>
      </w:r>
      <w:r>
        <w:rPr>
          <w:spacing w:val="-3"/>
        </w:rPr>
        <w:t>)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xtr</w:t>
      </w:r>
      <w:r>
        <w:rPr>
          <w:spacing w:val="-2"/>
        </w:rPr>
        <w:t>eme</w:t>
      </w:r>
      <w:r>
        <w:rPr>
          <w:spacing w:val="-1"/>
        </w:rPr>
        <w:t>ly</w:t>
      </w:r>
      <w:r>
        <w:rPr>
          <w:spacing w:val="-2"/>
        </w:rPr>
        <w:t xml:space="preserve"> high.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8" w:line="240" w:lineRule="exact"/>
        <w:rPr>
          <w:sz w:val="24"/>
          <w:szCs w:val="24"/>
        </w:rPr>
      </w:pPr>
    </w:p>
    <w:p w:rsidR="006664EA" w:rsidRDefault="00762E61">
      <w:pPr>
        <w:pStyle w:val="a3"/>
        <w:ind w:left="117"/>
      </w:pP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6"/>
        </w:numPr>
        <w:tabs>
          <w:tab w:val="left" w:pos="703"/>
        </w:tabs>
        <w:spacing w:line="374" w:lineRule="auto"/>
        <w:ind w:left="703" w:right="302"/>
        <w:jc w:val="both"/>
      </w:pP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r.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-7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uffi</w:t>
      </w:r>
      <w:r>
        <w:rPr>
          <w:spacing w:val="-3"/>
          <w:w w:val="95"/>
        </w:rPr>
        <w:t>cie</w:t>
      </w:r>
      <w:r>
        <w:rPr>
          <w:spacing w:val="-2"/>
          <w:w w:val="95"/>
        </w:rPr>
        <w:t>nt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7"/>
          <w:w w:val="95"/>
        </w:rPr>
        <w:t xml:space="preserve"> </w:t>
      </w:r>
      <w:r>
        <w:rPr>
          <w:w w:val="95"/>
        </w:rPr>
        <w:t>it’s</w:t>
      </w:r>
      <w:r>
        <w:rPr>
          <w:spacing w:val="25"/>
          <w:w w:val="95"/>
        </w:rPr>
        <w:t xml:space="preserve"> </w:t>
      </w:r>
      <w:r>
        <w:rPr>
          <w:w w:val="95"/>
        </w:rPr>
        <w:t>better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fit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31"/>
          <w:w w:val="95"/>
        </w:rPr>
        <w:t xml:space="preserve"> </w:t>
      </w:r>
      <w:r>
        <w:rPr>
          <w:w w:val="95"/>
        </w:rPr>
        <w:t>model,</w:t>
      </w:r>
      <w:r>
        <w:rPr>
          <w:spacing w:val="26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28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75"/>
          <w:w w:val="77"/>
        </w:rPr>
        <w:t xml:space="preserve"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pictur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ur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tru</w:t>
      </w:r>
      <w:r>
        <w:rPr>
          <w:spacing w:val="-2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model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eas</w:t>
      </w:r>
      <w:r>
        <w:rPr>
          <w:spacing w:val="-1"/>
          <w:w w:val="95"/>
        </w:rPr>
        <w:t>ily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large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ase</w:t>
      </w:r>
      <w:r>
        <w:rPr>
          <w:spacing w:val="-1"/>
          <w:w w:val="95"/>
        </w:rPr>
        <w:t>t.</w:t>
      </w:r>
      <w:r>
        <w:rPr>
          <w:spacing w:val="41"/>
          <w:w w:val="95"/>
        </w:rPr>
        <w:t xml:space="preserve"> </w:t>
      </w:r>
      <w:r>
        <w:rPr>
          <w:strike/>
          <w:spacing w:val="-4"/>
          <w:w w:val="95"/>
        </w:rPr>
        <w:t>W</w:t>
      </w:r>
      <w:r>
        <w:rPr>
          <w:strike/>
          <w:spacing w:val="-5"/>
          <w:w w:val="95"/>
        </w:rPr>
        <w:t>o</w:t>
      </w:r>
      <w:r>
        <w:rPr>
          <w:strike/>
          <w:spacing w:val="-4"/>
          <w:w w:val="95"/>
        </w:rPr>
        <w:t>r</w:t>
      </w:r>
      <w:r>
        <w:rPr>
          <w:strike/>
          <w:spacing w:val="-5"/>
          <w:w w:val="95"/>
        </w:rPr>
        <w:t>se</w:t>
      </w:r>
      <w:r>
        <w:rPr>
          <w:strike/>
          <w:spacing w:val="-4"/>
          <w:w w:val="95"/>
        </w:rPr>
        <w:t>.</w:t>
      </w:r>
      <w:r>
        <w:rPr>
          <w:strike/>
          <w:spacing w:val="41"/>
          <w:w w:val="95"/>
        </w:rPr>
        <w:t xml:space="preserve"> </w:t>
      </w:r>
      <w:r>
        <w:rPr>
          <w:strike/>
          <w:spacing w:val="-1"/>
          <w:w w:val="95"/>
        </w:rPr>
        <w:t>Wh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n</w:t>
      </w:r>
      <w:r>
        <w:rPr>
          <w:strike/>
          <w:spacing w:val="20"/>
          <w:w w:val="95"/>
        </w:rPr>
        <w:t xml:space="preserve"> </w:t>
      </w:r>
      <w:r>
        <w:rPr>
          <w:strike/>
          <w:w w:val="95"/>
        </w:rPr>
        <w:t>a</w:t>
      </w:r>
      <w:r>
        <w:rPr>
          <w:strike/>
          <w:spacing w:val="11"/>
          <w:w w:val="95"/>
        </w:rPr>
        <w:t xml:space="preserve"> </w:t>
      </w:r>
      <w:r>
        <w:rPr>
          <w:strike/>
          <w:spacing w:val="-2"/>
          <w:w w:val="95"/>
        </w:rPr>
        <w:t>sa</w:t>
      </w:r>
      <w:r>
        <w:rPr>
          <w:strike/>
          <w:spacing w:val="-1"/>
          <w:w w:val="95"/>
        </w:rPr>
        <w:t>mp</w:t>
      </w:r>
      <w:r>
        <w:rPr>
          <w:strike/>
          <w:spacing w:val="-2"/>
          <w:w w:val="95"/>
        </w:rPr>
        <w:t>le</w:t>
      </w:r>
      <w:r>
        <w:rPr>
          <w:strike/>
          <w:spacing w:val="13"/>
          <w:w w:val="95"/>
        </w:rPr>
        <w:t xml:space="preserve"> </w:t>
      </w:r>
      <w:proofErr w:type="gramStart"/>
      <w:r>
        <w:rPr>
          <w:strike/>
          <w:spacing w:val="-1"/>
          <w:w w:val="95"/>
        </w:rPr>
        <w:t>d</w:t>
      </w:r>
      <w:r>
        <w:rPr>
          <w:strike/>
          <w:spacing w:val="-2"/>
          <w:w w:val="95"/>
        </w:rPr>
        <w:t>a</w:t>
      </w:r>
      <w:r>
        <w:rPr>
          <w:strike/>
          <w:spacing w:val="-1"/>
          <w:w w:val="95"/>
        </w:rPr>
        <w:t>t</w:t>
      </w:r>
      <w:r>
        <w:rPr>
          <w:strike/>
          <w:spacing w:val="-2"/>
          <w:w w:val="95"/>
        </w:rPr>
        <w:t>a</w:t>
      </w:r>
      <w:r>
        <w:rPr>
          <w:w w:val="87"/>
        </w:rPr>
        <w:t xml:space="preserve"> </w:t>
      </w:r>
      <w:r>
        <w:rPr>
          <w:w w:val="90"/>
        </w:rPr>
        <w:t xml:space="preserve"> </w:t>
      </w:r>
      <w:r>
        <w:rPr>
          <w:strike/>
          <w:w w:val="95"/>
        </w:rPr>
        <w:t>is</w:t>
      </w:r>
      <w:proofErr w:type="gramEnd"/>
      <w:r>
        <w:rPr>
          <w:strike/>
          <w:spacing w:val="14"/>
          <w:w w:val="95"/>
        </w:rPr>
        <w:t xml:space="preserve"> 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xtr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m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ly</w:t>
      </w:r>
      <w:r>
        <w:rPr>
          <w:strike/>
          <w:spacing w:val="18"/>
          <w:w w:val="95"/>
        </w:rPr>
        <w:t xml:space="preserve"> </w:t>
      </w:r>
      <w:r>
        <w:rPr>
          <w:strike/>
          <w:w w:val="95"/>
        </w:rPr>
        <w:t>large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2"/>
          <w:w w:val="95"/>
        </w:rPr>
        <w:t>a</w:t>
      </w:r>
      <w:r>
        <w:rPr>
          <w:strike/>
          <w:spacing w:val="-1"/>
          <w:w w:val="95"/>
        </w:rPr>
        <w:t>nd</w:t>
      </w:r>
      <w:r>
        <w:rPr>
          <w:strike/>
          <w:spacing w:val="14"/>
          <w:w w:val="95"/>
        </w:rPr>
        <w:t xml:space="preserve"> </w:t>
      </w:r>
      <w:r>
        <w:rPr>
          <w:strike/>
          <w:spacing w:val="-1"/>
          <w:w w:val="95"/>
        </w:rPr>
        <w:t>th</w:t>
      </w:r>
      <w:r>
        <w:rPr>
          <w:strike/>
          <w:spacing w:val="-2"/>
          <w:w w:val="95"/>
        </w:rPr>
        <w:t>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1"/>
          <w:w w:val="95"/>
        </w:rPr>
        <w:t>pr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dict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s</w:t>
      </w:r>
      <w:r>
        <w:rPr>
          <w:strike/>
          <w:spacing w:val="15"/>
          <w:w w:val="95"/>
        </w:rPr>
        <w:t xml:space="preserve"> </w:t>
      </w:r>
      <w:r>
        <w:rPr>
          <w:strike/>
          <w:w w:val="95"/>
        </w:rPr>
        <w:t>are</w:t>
      </w:r>
      <w:r>
        <w:rPr>
          <w:strike/>
          <w:spacing w:val="12"/>
          <w:w w:val="95"/>
        </w:rPr>
        <w:t xml:space="preserve"> </w:t>
      </w:r>
      <w:r>
        <w:rPr>
          <w:strike/>
          <w:spacing w:val="-1"/>
          <w:w w:val="95"/>
        </w:rPr>
        <w:t>f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w.</w:t>
      </w:r>
      <w:r>
        <w:rPr>
          <w:strike/>
          <w:spacing w:val="43"/>
          <w:w w:val="95"/>
        </w:rPr>
        <w:t xml:space="preserve"> </w:t>
      </w:r>
      <w:r>
        <w:rPr>
          <w:strike/>
          <w:spacing w:val="-1"/>
          <w:w w:val="95"/>
        </w:rPr>
        <w:t>It</w:t>
      </w:r>
      <w:r>
        <w:rPr>
          <w:strike/>
          <w:spacing w:val="-2"/>
          <w:w w:val="95"/>
        </w:rPr>
        <w:t>’s</w:t>
      </w:r>
      <w:r>
        <w:rPr>
          <w:strike/>
          <w:spacing w:val="14"/>
          <w:w w:val="95"/>
        </w:rPr>
        <w:t xml:space="preserve"> </w:t>
      </w:r>
      <w:r>
        <w:rPr>
          <w:strike/>
          <w:w w:val="95"/>
        </w:rPr>
        <w:t>better</w:t>
      </w:r>
      <w:r>
        <w:rPr>
          <w:strike/>
          <w:spacing w:val="29"/>
          <w:w w:val="95"/>
        </w:rPr>
        <w:t xml:space="preserve"> </w:t>
      </w:r>
      <w:r>
        <w:rPr>
          <w:strike/>
          <w:w w:val="95"/>
        </w:rPr>
        <w:t>to</w:t>
      </w:r>
      <w:r>
        <w:rPr>
          <w:strike/>
          <w:spacing w:val="-1"/>
          <w:w w:val="95"/>
        </w:rPr>
        <w:t xml:space="preserve"> u</w:t>
      </w:r>
      <w:r>
        <w:rPr>
          <w:strike/>
          <w:spacing w:val="-2"/>
          <w:w w:val="95"/>
        </w:rPr>
        <w:t>se</w:t>
      </w:r>
      <w:r>
        <w:rPr>
          <w:strike/>
          <w:spacing w:val="27"/>
          <w:w w:val="95"/>
        </w:rPr>
        <w:t xml:space="preserve"> </w:t>
      </w:r>
      <w:proofErr w:type="spellStart"/>
      <w:r>
        <w:rPr>
          <w:strike/>
          <w:w w:val="95"/>
        </w:rPr>
        <w:t>a</w:t>
      </w:r>
      <w:proofErr w:type="spellEnd"/>
      <w:r>
        <w:rPr>
          <w:strike/>
          <w:spacing w:val="-1"/>
          <w:w w:val="95"/>
        </w:rPr>
        <w:t xml:space="preserve"> infl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xib</w:t>
      </w:r>
      <w:r>
        <w:rPr>
          <w:strike/>
          <w:spacing w:val="-2"/>
          <w:w w:val="95"/>
        </w:rPr>
        <w:t>le</w:t>
      </w:r>
      <w:r>
        <w:rPr>
          <w:strike/>
          <w:spacing w:val="18"/>
          <w:w w:val="95"/>
        </w:rPr>
        <w:t xml:space="preserve"> </w:t>
      </w:r>
      <w:r>
        <w:rPr>
          <w:strike/>
          <w:w w:val="95"/>
        </w:rPr>
        <w:t>model</w:t>
      </w:r>
      <w:proofErr w:type="gramStart"/>
      <w:r>
        <w:rPr>
          <w:strike/>
          <w:w w:val="95"/>
        </w:rPr>
        <w:t>,</w:t>
      </w:r>
      <w:r>
        <w:rPr>
          <w:w w:val="107"/>
        </w:rPr>
        <w:t xml:space="preserve"> </w:t>
      </w:r>
      <w:r>
        <w:rPr>
          <w:w w:val="76"/>
        </w:rPr>
        <w:t xml:space="preserve"> </w:t>
      </w:r>
      <w:r>
        <w:rPr>
          <w:strike/>
          <w:spacing w:val="-2"/>
          <w:w w:val="95"/>
        </w:rPr>
        <w:t>s</w:t>
      </w:r>
      <w:r>
        <w:rPr>
          <w:strike/>
          <w:spacing w:val="-1"/>
          <w:w w:val="95"/>
        </w:rPr>
        <w:t>in</w:t>
      </w:r>
      <w:r>
        <w:rPr>
          <w:strike/>
          <w:spacing w:val="-2"/>
          <w:w w:val="95"/>
        </w:rPr>
        <w:t>ce</w:t>
      </w:r>
      <w:proofErr w:type="gramEnd"/>
      <w:r>
        <w:rPr>
          <w:strike/>
          <w:spacing w:val="29"/>
          <w:w w:val="95"/>
        </w:rPr>
        <w:t xml:space="preserve"> </w:t>
      </w:r>
      <w:r>
        <w:rPr>
          <w:strike/>
          <w:spacing w:val="-2"/>
          <w:w w:val="95"/>
        </w:rPr>
        <w:t>la</w:t>
      </w:r>
      <w:r>
        <w:rPr>
          <w:strike/>
          <w:spacing w:val="-3"/>
          <w:w w:val="95"/>
        </w:rPr>
        <w:t>c</w:t>
      </w:r>
      <w:r>
        <w:rPr>
          <w:strike/>
          <w:spacing w:val="-2"/>
          <w:w w:val="95"/>
        </w:rPr>
        <w:t>k</w:t>
      </w:r>
      <w:r>
        <w:rPr>
          <w:strike/>
          <w:spacing w:val="33"/>
          <w:w w:val="95"/>
        </w:rPr>
        <w:t xml:space="preserve"> </w:t>
      </w:r>
      <w:r>
        <w:rPr>
          <w:strike/>
          <w:w w:val="95"/>
        </w:rPr>
        <w:t>of</w:t>
      </w:r>
      <w:r>
        <w:rPr>
          <w:strike/>
          <w:spacing w:val="19"/>
          <w:w w:val="95"/>
        </w:rPr>
        <w:t xml:space="preserve"> </w:t>
      </w:r>
      <w:r>
        <w:rPr>
          <w:strike/>
          <w:spacing w:val="-1"/>
          <w:w w:val="95"/>
        </w:rPr>
        <w:t>pr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dict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s</w:t>
      </w:r>
      <w:r>
        <w:rPr>
          <w:strike/>
          <w:spacing w:val="26"/>
          <w:w w:val="95"/>
        </w:rPr>
        <w:t xml:space="preserve"> </w:t>
      </w:r>
      <w:r>
        <w:rPr>
          <w:strike/>
          <w:spacing w:val="-1"/>
          <w:w w:val="95"/>
        </w:rPr>
        <w:t>will</w:t>
      </w:r>
      <w:r>
        <w:rPr>
          <w:strike/>
          <w:spacing w:val="30"/>
          <w:w w:val="95"/>
        </w:rPr>
        <w:t xml:space="preserve"> </w:t>
      </w:r>
      <w:r>
        <w:rPr>
          <w:strike/>
          <w:spacing w:val="-1"/>
          <w:w w:val="95"/>
        </w:rPr>
        <w:t>m</w:t>
      </w:r>
      <w:r>
        <w:rPr>
          <w:strike/>
          <w:spacing w:val="-2"/>
          <w:w w:val="95"/>
        </w:rPr>
        <w:t>o</w:t>
      </w:r>
      <w:r>
        <w:rPr>
          <w:strike/>
          <w:spacing w:val="-1"/>
          <w:w w:val="95"/>
        </w:rPr>
        <w:t>r</w:t>
      </w:r>
      <w:r>
        <w:rPr>
          <w:strike/>
          <w:spacing w:val="-2"/>
          <w:w w:val="95"/>
        </w:rPr>
        <w:t>e</w:t>
      </w:r>
      <w:r>
        <w:rPr>
          <w:strike/>
          <w:spacing w:val="43"/>
          <w:w w:val="95"/>
        </w:rPr>
        <w:t xml:space="preserve"> </w:t>
      </w:r>
      <w:r>
        <w:rPr>
          <w:strike/>
          <w:spacing w:val="-1"/>
          <w:w w:val="95"/>
        </w:rPr>
        <w:t>fit</w:t>
      </w:r>
      <w:r>
        <w:rPr>
          <w:strike/>
          <w:spacing w:val="8"/>
          <w:w w:val="95"/>
        </w:rPr>
        <w:t xml:space="preserve"> </w:t>
      </w:r>
      <w:r>
        <w:rPr>
          <w:strike/>
          <w:spacing w:val="-1"/>
          <w:w w:val="95"/>
        </w:rPr>
        <w:t>with</w:t>
      </w:r>
      <w:r>
        <w:rPr>
          <w:strike/>
          <w:spacing w:val="27"/>
          <w:w w:val="95"/>
        </w:rPr>
        <w:t xml:space="preserve"> </w:t>
      </w:r>
      <w:r>
        <w:rPr>
          <w:strike/>
          <w:spacing w:val="-1"/>
          <w:w w:val="95"/>
        </w:rPr>
        <w:t>infl</w:t>
      </w:r>
      <w:r>
        <w:rPr>
          <w:strike/>
          <w:spacing w:val="-2"/>
          <w:w w:val="95"/>
        </w:rPr>
        <w:t>e</w:t>
      </w:r>
      <w:r>
        <w:rPr>
          <w:strike/>
          <w:spacing w:val="-1"/>
          <w:w w:val="95"/>
        </w:rPr>
        <w:t>xib</w:t>
      </w:r>
      <w:r>
        <w:rPr>
          <w:strike/>
          <w:spacing w:val="-2"/>
          <w:w w:val="95"/>
        </w:rPr>
        <w:t>le</w:t>
      </w:r>
      <w:r>
        <w:rPr>
          <w:strike/>
          <w:spacing w:val="31"/>
          <w:w w:val="95"/>
        </w:rPr>
        <w:t xml:space="preserve"> </w:t>
      </w:r>
      <w:r>
        <w:rPr>
          <w:strike/>
          <w:w w:val="95"/>
        </w:rPr>
        <w:t>model.</w:t>
      </w:r>
    </w:p>
    <w:p w:rsidR="006664EA" w:rsidRDefault="006664EA">
      <w:pPr>
        <w:spacing w:before="5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6"/>
        </w:numPr>
        <w:tabs>
          <w:tab w:val="left" w:pos="703"/>
        </w:tabs>
        <w:spacing w:line="376" w:lineRule="auto"/>
        <w:ind w:left="703" w:right="304" w:hanging="430"/>
        <w:jc w:val="both"/>
      </w:pPr>
      <w:r>
        <w:rPr>
          <w:spacing w:val="-4"/>
        </w:rPr>
        <w:t>W</w:t>
      </w:r>
      <w:r>
        <w:rPr>
          <w:spacing w:val="-5"/>
        </w:rPr>
        <w:t>o</w:t>
      </w:r>
      <w:r>
        <w:rPr>
          <w:spacing w:val="-4"/>
        </w:rPr>
        <w:t>r</w:t>
      </w:r>
      <w:r>
        <w:rPr>
          <w:spacing w:val="-6"/>
        </w:rPr>
        <w:t>se</w:t>
      </w:r>
      <w:r>
        <w:rPr>
          <w:spacing w:val="-5"/>
        </w:rPr>
        <w:t>.</w:t>
      </w:r>
      <w:r>
        <w:rPr>
          <w:spacing w:val="18"/>
        </w:rPr>
        <w:t xml:space="preserve"> </w:t>
      </w:r>
      <w:r>
        <w:rPr>
          <w:spacing w:val="-1"/>
        </w:rPr>
        <w:t>If</w:t>
      </w:r>
      <w:r>
        <w:rPr>
          <w:spacing w:val="20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22"/>
        </w:rPr>
        <w:t xml:space="preserve"> </w:t>
      </w:r>
      <w:r>
        <w:rPr>
          <w:spacing w:val="-1"/>
        </w:rPr>
        <w:t>fit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fl</w:t>
      </w:r>
      <w:r>
        <w:rPr>
          <w:spacing w:val="-2"/>
        </w:rPr>
        <w:t>e</w:t>
      </w:r>
      <w:r>
        <w:rPr>
          <w:spacing w:val="-1"/>
        </w:rPr>
        <w:t>xib</w:t>
      </w:r>
      <w:r>
        <w:rPr>
          <w:spacing w:val="-2"/>
        </w:rPr>
        <w:t>le</w:t>
      </w:r>
      <w:r>
        <w:rPr>
          <w:spacing w:val="24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1"/>
        </w:rPr>
        <w:t xml:space="preserve"> </w:t>
      </w:r>
      <w:r>
        <w:rPr>
          <w:spacing w:val="-3"/>
        </w:rPr>
        <w:t>numbe</w:t>
      </w:r>
      <w:r>
        <w:rPr>
          <w:spacing w:val="-2"/>
        </w:rPr>
        <w:t>r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obse</w:t>
      </w:r>
      <w:r>
        <w:rPr>
          <w:spacing w:val="-2"/>
        </w:rPr>
        <w:t>rv</w:t>
      </w:r>
      <w:r>
        <w:rPr>
          <w:spacing w:val="-3"/>
        </w:rPr>
        <w:t>a</w:t>
      </w:r>
      <w:r>
        <w:rPr>
          <w:spacing w:val="-2"/>
        </w:rPr>
        <w:t>t</w:t>
      </w:r>
      <w:r>
        <w:rPr>
          <w:spacing w:val="-3"/>
        </w:rPr>
        <w:t>ions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2"/>
        </w:rPr>
        <w:t>sma</w:t>
      </w:r>
      <w:r>
        <w:rPr>
          <w:spacing w:val="-1"/>
        </w:rPr>
        <w:t>ll,</w:t>
      </w:r>
      <w:r>
        <w:rPr>
          <w:spacing w:val="27"/>
        </w:rPr>
        <w:t xml:space="preserve"> </w:t>
      </w:r>
      <w:r>
        <w:t>it’ll</w:t>
      </w:r>
      <w:r>
        <w:rPr>
          <w:spacing w:val="53"/>
          <w:w w:val="121"/>
        </w:rPr>
        <w:t xml:space="preserve"> </w:t>
      </w:r>
      <w:r>
        <w:rPr>
          <w:spacing w:val="-2"/>
        </w:rPr>
        <w:t>cou</w:t>
      </w:r>
      <w:r>
        <w:rPr>
          <w:spacing w:val="-1"/>
        </w:rPr>
        <w:t>r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-</w:t>
      </w:r>
      <w:r>
        <w:rPr>
          <w:spacing w:val="-2"/>
        </w:rPr>
        <w:t>fittin</w:t>
      </w:r>
      <w:r>
        <w:rPr>
          <w:spacing w:val="-3"/>
        </w:rPr>
        <w:t>g.</w:t>
      </w:r>
      <w:r>
        <w:rPr>
          <w:spacing w:val="1"/>
        </w:rPr>
        <w:t xml:space="preserve"> </w:t>
      </w:r>
      <w:r>
        <w:rPr>
          <w:strike/>
          <w:spacing w:val="-1"/>
        </w:rPr>
        <w:t>B</w:t>
      </w:r>
      <w:r>
        <w:rPr>
          <w:strike/>
          <w:spacing w:val="-2"/>
        </w:rPr>
        <w:t>e</w:t>
      </w:r>
      <w:r>
        <w:rPr>
          <w:strike/>
          <w:spacing w:val="-1"/>
        </w:rPr>
        <w:t>tt</w:t>
      </w:r>
      <w:r>
        <w:rPr>
          <w:strike/>
          <w:spacing w:val="-2"/>
        </w:rPr>
        <w:t>e</w:t>
      </w:r>
      <w:r>
        <w:rPr>
          <w:strike/>
          <w:spacing w:val="-1"/>
        </w:rPr>
        <w:t>r</w:t>
      </w:r>
      <w:r>
        <w:rPr>
          <w:strike/>
          <w:spacing w:val="-2"/>
        </w:rPr>
        <w:t>.</w:t>
      </w:r>
      <w:r>
        <w:rPr>
          <w:strike/>
          <w:spacing w:val="-1"/>
        </w:rPr>
        <w:t xml:space="preserve"> W</w:t>
      </w:r>
      <w:r>
        <w:rPr>
          <w:strike/>
          <w:spacing w:val="-2"/>
        </w:rPr>
        <w:t>hen</w:t>
      </w:r>
      <w:r>
        <w:rPr>
          <w:strike/>
          <w:spacing w:val="-17"/>
        </w:rPr>
        <w:t xml:space="preserve"> </w:t>
      </w:r>
      <w:r>
        <w:rPr>
          <w:strike/>
          <w:spacing w:val="-2"/>
        </w:rPr>
        <w:t>p</w:t>
      </w:r>
      <w:r>
        <w:rPr>
          <w:strike/>
          <w:spacing w:val="-1"/>
        </w:rPr>
        <w:t>r</w:t>
      </w:r>
      <w:r>
        <w:rPr>
          <w:strike/>
          <w:spacing w:val="-2"/>
        </w:rPr>
        <w:t>edic</w:t>
      </w:r>
      <w:r>
        <w:rPr>
          <w:strike/>
          <w:spacing w:val="-1"/>
        </w:rPr>
        <w:t>t</w:t>
      </w:r>
      <w:r>
        <w:rPr>
          <w:strike/>
          <w:spacing w:val="-2"/>
        </w:rPr>
        <w:t>o</w:t>
      </w:r>
      <w:r>
        <w:rPr>
          <w:strike/>
          <w:spacing w:val="-1"/>
        </w:rPr>
        <w:t>r</w:t>
      </w:r>
      <w:r>
        <w:rPr>
          <w:strike/>
          <w:spacing w:val="-2"/>
        </w:rPr>
        <w:t>s</w:t>
      </w:r>
      <w:r>
        <w:rPr>
          <w:strike/>
          <w:spacing w:val="-19"/>
        </w:rPr>
        <w:t xml:space="preserve"> </w:t>
      </w:r>
      <w:r>
        <w:rPr>
          <w:strike/>
        </w:rPr>
        <w:t>are</w:t>
      </w:r>
      <w:r>
        <w:rPr>
          <w:strike/>
          <w:spacing w:val="-19"/>
        </w:rPr>
        <w:t xml:space="preserve"> </w:t>
      </w:r>
      <w:r>
        <w:rPr>
          <w:strike/>
          <w:spacing w:val="-2"/>
        </w:rPr>
        <w:t>e</w:t>
      </w:r>
      <w:r>
        <w:rPr>
          <w:strike/>
          <w:spacing w:val="-1"/>
        </w:rPr>
        <w:t>xtr</w:t>
      </w:r>
      <w:r>
        <w:rPr>
          <w:strike/>
          <w:spacing w:val="-2"/>
        </w:rPr>
        <w:t>eme</w:t>
      </w:r>
      <w:r>
        <w:rPr>
          <w:strike/>
          <w:spacing w:val="-1"/>
        </w:rPr>
        <w:t>ly</w:t>
      </w:r>
      <w:r>
        <w:rPr>
          <w:strike/>
          <w:spacing w:val="-17"/>
        </w:rPr>
        <w:t xml:space="preserve"> </w:t>
      </w:r>
      <w:r>
        <w:rPr>
          <w:strike/>
        </w:rPr>
        <w:t>large</w:t>
      </w:r>
      <w:r>
        <w:rPr>
          <w:strike/>
          <w:spacing w:val="-20"/>
        </w:rPr>
        <w:t xml:space="preserve"> </w:t>
      </w:r>
      <w:r>
        <w:rPr>
          <w:strike/>
          <w:spacing w:val="-2"/>
        </w:rPr>
        <w:t>and</w:t>
      </w:r>
      <w:r>
        <w:rPr>
          <w:strike/>
          <w:spacing w:val="-19"/>
        </w:rPr>
        <w:t xml:space="preserve"> </w:t>
      </w:r>
      <w:r>
        <w:rPr>
          <w:strike/>
          <w:spacing w:val="-2"/>
        </w:rPr>
        <w:t>da</w:t>
      </w:r>
      <w:r>
        <w:rPr>
          <w:strike/>
          <w:spacing w:val="-1"/>
        </w:rPr>
        <w:t>t</w:t>
      </w:r>
      <w:r>
        <w:rPr>
          <w:strike/>
          <w:spacing w:val="-2"/>
        </w:rPr>
        <w:t>a</w:t>
      </w:r>
      <w:r>
        <w:rPr>
          <w:strike/>
          <w:spacing w:val="-20"/>
        </w:rPr>
        <w:t xml:space="preserve"> </w:t>
      </w:r>
      <w:r>
        <w:rPr>
          <w:strike/>
        </w:rPr>
        <w:t>are</w:t>
      </w:r>
      <w:r>
        <w:rPr>
          <w:strike/>
          <w:spacing w:val="-20"/>
        </w:rPr>
        <w:t xml:space="preserve"> </w:t>
      </w:r>
      <w:r>
        <w:rPr>
          <w:strike/>
          <w:spacing w:val="-1"/>
        </w:rPr>
        <w:t>f</w:t>
      </w:r>
      <w:r>
        <w:rPr>
          <w:strike/>
          <w:spacing w:val="-2"/>
        </w:rPr>
        <w:t>ew.</w:t>
      </w:r>
      <w:r>
        <w:rPr>
          <w:w w:val="97"/>
        </w:rPr>
        <w:t xml:space="preserve"> </w:t>
      </w:r>
      <w:r>
        <w:rPr>
          <w:w w:val="126"/>
        </w:rPr>
        <w:t xml:space="preserve"> </w:t>
      </w:r>
      <w:r>
        <w:rPr>
          <w:strike/>
          <w:spacing w:val="-1"/>
        </w:rPr>
        <w:t>It</w:t>
      </w:r>
      <w:r>
        <w:rPr>
          <w:strike/>
          <w:spacing w:val="-2"/>
        </w:rPr>
        <w:t>’s</w:t>
      </w:r>
      <w:r>
        <w:rPr>
          <w:strike/>
          <w:spacing w:val="-4"/>
        </w:rPr>
        <w:t xml:space="preserve"> </w:t>
      </w:r>
      <w:r>
        <w:rPr>
          <w:strike/>
        </w:rPr>
        <w:t>better</w:t>
      </w:r>
      <w:r>
        <w:rPr>
          <w:strike/>
          <w:spacing w:val="2"/>
        </w:rPr>
        <w:t xml:space="preserve"> </w:t>
      </w:r>
      <w:r>
        <w:rPr>
          <w:strike/>
        </w:rPr>
        <w:t>to</w:t>
      </w:r>
      <w:r>
        <w:rPr>
          <w:strike/>
          <w:spacing w:val="-9"/>
        </w:rPr>
        <w:t xml:space="preserve"> </w:t>
      </w:r>
      <w:r>
        <w:rPr>
          <w:strike/>
          <w:spacing w:val="-2"/>
        </w:rPr>
        <w:t>use</w:t>
      </w:r>
      <w:r>
        <w:rPr>
          <w:strike/>
          <w:spacing w:val="8"/>
        </w:rPr>
        <w:t xml:space="preserve"> </w:t>
      </w:r>
      <w:r>
        <w:rPr>
          <w:strike/>
        </w:rPr>
        <w:t>a</w:t>
      </w:r>
      <w:r>
        <w:rPr>
          <w:strike/>
          <w:spacing w:val="-16"/>
        </w:rPr>
        <w:t xml:space="preserve"> </w:t>
      </w:r>
      <w:r>
        <w:rPr>
          <w:strike/>
          <w:spacing w:val="-1"/>
        </w:rPr>
        <w:t>fl</w:t>
      </w:r>
      <w:r>
        <w:rPr>
          <w:strike/>
          <w:spacing w:val="-2"/>
        </w:rPr>
        <w:t>e</w:t>
      </w:r>
      <w:r>
        <w:rPr>
          <w:strike/>
          <w:spacing w:val="-1"/>
        </w:rPr>
        <w:t>xib</w:t>
      </w:r>
      <w:r>
        <w:rPr>
          <w:strike/>
          <w:spacing w:val="-2"/>
        </w:rPr>
        <w:t>le</w:t>
      </w:r>
      <w:r>
        <w:rPr>
          <w:strike/>
          <w:spacing w:val="-1"/>
        </w:rPr>
        <w:t xml:space="preserve"> </w:t>
      </w:r>
      <w:r>
        <w:rPr>
          <w:strike/>
        </w:rPr>
        <w:t>model,</w:t>
      </w:r>
      <w:r>
        <w:rPr>
          <w:strike/>
          <w:spacing w:val="-2"/>
        </w:rPr>
        <w:t xml:space="preserve"> s</w:t>
      </w:r>
      <w:r>
        <w:rPr>
          <w:strike/>
          <w:spacing w:val="-1"/>
        </w:rPr>
        <w:t>in</w:t>
      </w:r>
      <w:r>
        <w:rPr>
          <w:strike/>
          <w:spacing w:val="-2"/>
        </w:rPr>
        <w:t>ce</w:t>
      </w:r>
      <w:r>
        <w:rPr>
          <w:strike/>
          <w:spacing w:val="-3"/>
        </w:rPr>
        <w:t xml:space="preserve"> </w:t>
      </w:r>
      <w:r>
        <w:rPr>
          <w:strike/>
        </w:rPr>
        <w:t>large</w:t>
      </w:r>
      <w:r>
        <w:rPr>
          <w:strike/>
          <w:spacing w:val="-5"/>
        </w:rPr>
        <w:t xml:space="preserve"> </w:t>
      </w:r>
      <w:r>
        <w:rPr>
          <w:strike/>
          <w:spacing w:val="-2"/>
        </w:rPr>
        <w:t>p</w:t>
      </w:r>
      <w:r>
        <w:rPr>
          <w:strike/>
          <w:spacing w:val="-1"/>
        </w:rPr>
        <w:t>r</w:t>
      </w:r>
      <w:r>
        <w:rPr>
          <w:strike/>
          <w:spacing w:val="-2"/>
        </w:rPr>
        <w:t>edic</w:t>
      </w:r>
      <w:r>
        <w:rPr>
          <w:strike/>
          <w:spacing w:val="-1"/>
        </w:rPr>
        <w:t>t</w:t>
      </w:r>
      <w:r>
        <w:rPr>
          <w:strike/>
          <w:spacing w:val="-2"/>
        </w:rPr>
        <w:t>o</w:t>
      </w:r>
      <w:r>
        <w:rPr>
          <w:strike/>
          <w:spacing w:val="-1"/>
        </w:rPr>
        <w:t>r</w:t>
      </w:r>
      <w:r>
        <w:rPr>
          <w:strike/>
          <w:spacing w:val="-2"/>
        </w:rPr>
        <w:t>s</w:t>
      </w:r>
      <w:r>
        <w:rPr>
          <w:strike/>
          <w:spacing w:val="-1"/>
        </w:rPr>
        <w:t xml:space="preserve"> </w:t>
      </w:r>
      <w:r>
        <w:rPr>
          <w:strike/>
          <w:spacing w:val="-2"/>
        </w:rPr>
        <w:t>w</w:t>
      </w:r>
      <w:r>
        <w:rPr>
          <w:strike/>
          <w:spacing w:val="-1"/>
        </w:rPr>
        <w:t>ill</w:t>
      </w:r>
      <w:r>
        <w:rPr>
          <w:strike/>
          <w:spacing w:val="-2"/>
        </w:rPr>
        <w:t xml:space="preserve"> mo</w:t>
      </w:r>
      <w:r>
        <w:rPr>
          <w:strike/>
          <w:spacing w:val="-1"/>
        </w:rPr>
        <w:t>r</w:t>
      </w:r>
      <w:r>
        <w:rPr>
          <w:strike/>
          <w:spacing w:val="-2"/>
        </w:rPr>
        <w:t>e</w:t>
      </w:r>
      <w:r>
        <w:rPr>
          <w:strike/>
          <w:spacing w:val="7"/>
        </w:rPr>
        <w:t xml:space="preserve"> </w:t>
      </w:r>
      <w:r>
        <w:rPr>
          <w:strike/>
          <w:spacing w:val="-1"/>
        </w:rPr>
        <w:t>fit</w:t>
      </w:r>
      <w:r>
        <w:rPr>
          <w:strike/>
          <w:spacing w:val="-16"/>
        </w:rPr>
        <w:t xml:space="preserve"> </w:t>
      </w:r>
      <w:r>
        <w:rPr>
          <w:strike/>
          <w:spacing w:val="-2"/>
        </w:rPr>
        <w:t>w</w:t>
      </w:r>
      <w:r>
        <w:rPr>
          <w:strike/>
          <w:spacing w:val="-1"/>
        </w:rPr>
        <w:t>it</w:t>
      </w:r>
      <w:r>
        <w:rPr>
          <w:strike/>
          <w:spacing w:val="-2"/>
        </w:rPr>
        <w:t>h</w:t>
      </w:r>
      <w:r>
        <w:rPr>
          <w:strike/>
          <w:spacing w:val="-3"/>
        </w:rPr>
        <w:t xml:space="preserve"> </w:t>
      </w:r>
      <w:proofErr w:type="gramStart"/>
      <w:r>
        <w:rPr>
          <w:strike/>
          <w:spacing w:val="-1"/>
        </w:rPr>
        <w:t>fl</w:t>
      </w:r>
      <w:r>
        <w:rPr>
          <w:strike/>
          <w:spacing w:val="-2"/>
        </w:rPr>
        <w:t>e</w:t>
      </w:r>
      <w:r>
        <w:rPr>
          <w:strike/>
          <w:spacing w:val="-1"/>
        </w:rPr>
        <w:t>xib</w:t>
      </w:r>
      <w:r>
        <w:rPr>
          <w:strike/>
          <w:spacing w:val="-2"/>
        </w:rPr>
        <w:t>le</w:t>
      </w:r>
      <w:r>
        <w:rPr>
          <w:w w:val="90"/>
        </w:rPr>
        <w:t xml:space="preserve"> </w:t>
      </w:r>
      <w:r>
        <w:rPr>
          <w:w w:val="97"/>
        </w:rPr>
        <w:t xml:space="preserve"> </w:t>
      </w:r>
      <w:r>
        <w:rPr>
          <w:strike/>
        </w:rPr>
        <w:t>model</w:t>
      </w:r>
      <w:proofErr w:type="gramEnd"/>
      <w:r>
        <w:rPr>
          <w:strike/>
        </w:rPr>
        <w:t>.</w:t>
      </w:r>
    </w:p>
    <w:p w:rsidR="006664EA" w:rsidRDefault="006664EA">
      <w:pPr>
        <w:spacing w:before="2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6"/>
        </w:numPr>
        <w:tabs>
          <w:tab w:val="left" w:pos="703"/>
        </w:tabs>
        <w:spacing w:line="376" w:lineRule="auto"/>
        <w:ind w:left="703" w:right="303" w:hanging="404"/>
        <w:jc w:val="both"/>
      </w:pP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r.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</w:t>
      </w:r>
      <w:r>
        <w:rPr>
          <w:spacing w:val="28"/>
          <w:w w:val="95"/>
        </w:rPr>
        <w:t xml:space="preserve"> </w:t>
      </w:r>
      <w:r>
        <w:rPr>
          <w:w w:val="95"/>
        </w:rPr>
        <w:t>model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sis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dim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ion.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rty</w:t>
      </w:r>
      <w:r>
        <w:rPr>
          <w:spacing w:val="29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es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1"/>
          <w:w w:val="77"/>
        </w:rPr>
        <w:t xml:space="preserve"> </w:t>
      </w:r>
      <w:r>
        <w:rPr>
          <w:w w:val="95"/>
        </w:rPr>
        <w:t>model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.</w:t>
      </w:r>
    </w:p>
    <w:p w:rsidR="006664EA" w:rsidRDefault="006664EA">
      <w:pPr>
        <w:spacing w:before="6" w:line="180" w:lineRule="exact"/>
        <w:rPr>
          <w:sz w:val="18"/>
          <w:szCs w:val="18"/>
        </w:rPr>
      </w:pPr>
    </w:p>
    <w:p w:rsidR="006664EA" w:rsidRDefault="00762E61">
      <w:pPr>
        <w:pStyle w:val="a3"/>
        <w:numPr>
          <w:ilvl w:val="0"/>
          <w:numId w:val="6"/>
        </w:numPr>
        <w:tabs>
          <w:tab w:val="left" w:pos="703"/>
        </w:tabs>
        <w:spacing w:line="369" w:lineRule="auto"/>
        <w:ind w:left="703" w:right="304" w:hanging="430"/>
        <w:jc w:val="both"/>
      </w:pPr>
      <w:r>
        <w:rPr>
          <w:spacing w:val="-4"/>
          <w:w w:val="95"/>
        </w:rPr>
        <w:t>W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r</w:t>
      </w:r>
      <w:r>
        <w:rPr>
          <w:spacing w:val="-5"/>
          <w:w w:val="95"/>
        </w:rPr>
        <w:t>se</w:t>
      </w:r>
      <w:r>
        <w:rPr>
          <w:spacing w:val="-4"/>
          <w:w w:val="95"/>
        </w:rPr>
        <w:t>.</w:t>
      </w:r>
      <w:r>
        <w:rPr>
          <w:spacing w:val="58"/>
          <w:w w:val="95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model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high</w:t>
      </w:r>
      <w:r>
        <w:rPr>
          <w:spacing w:val="24"/>
          <w:w w:val="95"/>
        </w:rPr>
        <w:t xml:space="preserve"> </w:t>
      </w:r>
      <w:r>
        <w:rPr>
          <w:rFonts w:cs="Arial"/>
          <w:spacing w:val="5"/>
          <w:w w:val="95"/>
        </w:rPr>
        <w:t>σ</w:t>
      </w:r>
      <w:r>
        <w:rPr>
          <w:rFonts w:cs="Arial"/>
          <w:spacing w:val="5"/>
          <w:w w:val="95"/>
          <w:position w:val="9"/>
          <w:sz w:val="16"/>
          <w:szCs w:val="16"/>
        </w:rPr>
        <w:t>2</w:t>
      </w:r>
      <w:r>
        <w:rPr>
          <w:spacing w:val="4"/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24"/>
          <w:w w:val="95"/>
        </w:rPr>
        <w:t xml:space="preserve"> </w:t>
      </w:r>
      <w:r>
        <w:rPr>
          <w:w w:val="95"/>
        </w:rPr>
        <w:t>it’s</w:t>
      </w:r>
      <w:r>
        <w:rPr>
          <w:spacing w:val="22"/>
          <w:w w:val="95"/>
        </w:rPr>
        <w:t xml:space="preserve"> </w:t>
      </w:r>
      <w:r>
        <w:rPr>
          <w:w w:val="95"/>
        </w:rPr>
        <w:t>better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pply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infl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xib</w:t>
      </w:r>
      <w:r>
        <w:rPr>
          <w:spacing w:val="-2"/>
          <w:w w:val="95"/>
        </w:rPr>
        <w:t>le</w:t>
      </w:r>
      <w:r>
        <w:rPr>
          <w:spacing w:val="26"/>
          <w:w w:val="95"/>
        </w:rPr>
        <w:t xml:space="preserve"> </w:t>
      </w:r>
      <w:r>
        <w:rPr>
          <w:w w:val="95"/>
        </w:rPr>
        <w:t>model</w:t>
      </w:r>
      <w:r>
        <w:rPr>
          <w:spacing w:val="61"/>
          <w:w w:val="121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ntr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l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rian</w:t>
      </w:r>
      <w:r>
        <w:rPr>
          <w:spacing w:val="-3"/>
          <w:w w:val="95"/>
        </w:rPr>
        <w:t>ce</w:t>
      </w:r>
      <w:r>
        <w:rPr>
          <w:spacing w:val="-2"/>
          <w:w w:val="95"/>
        </w:rPr>
        <w:t>.</w:t>
      </w:r>
    </w:p>
    <w:p w:rsidR="006664EA" w:rsidRDefault="006664EA">
      <w:pPr>
        <w:spacing w:before="4" w:line="190" w:lineRule="exact"/>
        <w:rPr>
          <w:sz w:val="19"/>
          <w:szCs w:val="19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2"/>
          <w:numId w:val="7"/>
        </w:numPr>
        <w:tabs>
          <w:tab w:val="left" w:pos="516"/>
        </w:tabs>
        <w:spacing w:before="63" w:line="374" w:lineRule="auto"/>
        <w:ind w:left="516" w:right="115"/>
        <w:jc w:val="both"/>
      </w:pPr>
      <w:r>
        <w:rPr>
          <w:spacing w:val="-1"/>
        </w:rPr>
        <w:t>Ex</w:t>
      </w:r>
      <w:r>
        <w:rPr>
          <w:spacing w:val="-2"/>
        </w:rPr>
        <w:t>pla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21"/>
        </w:rPr>
        <w:t xml:space="preserve"> </w:t>
      </w:r>
      <w:r>
        <w:rPr>
          <w:spacing w:val="-4"/>
        </w:rPr>
        <w:t>each</w:t>
      </w:r>
      <w:r>
        <w:rPr>
          <w:spacing w:val="17"/>
        </w:rPr>
        <w:t xml:space="preserve"> </w:t>
      </w:r>
      <w:r>
        <w:rPr>
          <w:spacing w:val="-2"/>
        </w:rPr>
        <w:t>scena</w:t>
      </w:r>
      <w:r>
        <w:rPr>
          <w:spacing w:val="-1"/>
        </w:rPr>
        <w:t>r</w:t>
      </w:r>
      <w:r>
        <w:rPr>
          <w:spacing w:val="-2"/>
        </w:rPr>
        <w:t>io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cs="Arial"/>
          <w:spacing w:val="-1"/>
          <w:u w:val="single" w:color="000000"/>
        </w:rPr>
        <w:t>cl</w:t>
      </w:r>
      <w:r>
        <w:rPr>
          <w:rFonts w:cs="Arial"/>
          <w:spacing w:val="-2"/>
          <w:u w:val="single" w:color="000000"/>
        </w:rPr>
        <w:t>ass</w:t>
      </w:r>
      <w:r>
        <w:rPr>
          <w:rFonts w:cs="Arial"/>
          <w:spacing w:val="-1"/>
          <w:u w:val="single" w:color="000000"/>
        </w:rPr>
        <w:t>ific</w:t>
      </w:r>
      <w:r>
        <w:rPr>
          <w:rFonts w:cs="Arial"/>
          <w:spacing w:val="-2"/>
          <w:u w:val="single" w:color="000000"/>
        </w:rPr>
        <w:t>a</w:t>
      </w:r>
      <w:r>
        <w:rPr>
          <w:rFonts w:cs="Arial"/>
          <w:spacing w:val="-1"/>
          <w:u w:val="single" w:color="000000"/>
        </w:rPr>
        <w:t>tion</w:t>
      </w:r>
      <w:r>
        <w:rPr>
          <w:rFonts w:cs="Arial"/>
          <w:spacing w:val="19"/>
          <w:u w:val="single" w:color="000000"/>
        </w:rPr>
        <w:t xml:space="preserve"> </w:t>
      </w:r>
      <w:r>
        <w:rPr>
          <w:rFonts w:cs="Arial"/>
          <w:u w:val="single" w:color="000000"/>
        </w:rPr>
        <w:t>or</w:t>
      </w:r>
      <w:r>
        <w:rPr>
          <w:rFonts w:cs="Arial"/>
          <w:spacing w:val="16"/>
          <w:u w:val="single" w:color="000000"/>
        </w:rPr>
        <w:t xml:space="preserve"> </w:t>
      </w:r>
      <w:r>
        <w:rPr>
          <w:rFonts w:cs="Arial"/>
          <w:spacing w:val="-1"/>
          <w:u w:val="single" w:color="000000"/>
        </w:rPr>
        <w:t>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gr</w:t>
      </w:r>
      <w:r>
        <w:rPr>
          <w:rFonts w:cs="Arial"/>
          <w:spacing w:val="-2"/>
          <w:u w:val="single" w:color="000000"/>
        </w:rPr>
        <w:t>ess</w:t>
      </w:r>
      <w:r>
        <w:rPr>
          <w:rFonts w:cs="Arial"/>
          <w:spacing w:val="-1"/>
          <w:u w:val="single" w:color="000000"/>
        </w:rPr>
        <w:t>ion</w:t>
      </w:r>
      <w:r>
        <w:rPr>
          <w:rFonts w:cs="Arial"/>
          <w:spacing w:val="16"/>
          <w:u w:val="single" w:color="000000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oblem,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in</w:t>
      </w:r>
      <w:r>
        <w:rPr>
          <w:spacing w:val="-2"/>
        </w:rPr>
        <w:t>d</w:t>
      </w:r>
      <w:r>
        <w:rPr>
          <w:spacing w:val="-1"/>
        </w:rPr>
        <w:t>i</w:t>
      </w:r>
      <w:proofErr w:type="spellEnd"/>
      <w:r>
        <w:rPr>
          <w:spacing w:val="-1"/>
        </w:rPr>
        <w:t>-</w:t>
      </w:r>
      <w:r>
        <w:rPr>
          <w:spacing w:val="65"/>
          <w:w w:val="107"/>
        </w:rPr>
        <w:t xml:space="preserve"> </w:t>
      </w:r>
      <w:r>
        <w:rPr>
          <w:spacing w:val="-2"/>
        </w:rPr>
        <w:t>ca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8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39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40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2"/>
        </w:rPr>
        <w:t>mos</w:t>
      </w:r>
      <w:r>
        <w:rPr>
          <w:spacing w:val="-1"/>
        </w:rPr>
        <w:t>t</w:t>
      </w:r>
      <w:r>
        <w:rPr>
          <w:spacing w:val="39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>e</w:t>
      </w:r>
      <w:r>
        <w:rPr>
          <w:spacing w:val="-2"/>
        </w:rPr>
        <w:t>r</w:t>
      </w:r>
      <w:r>
        <w:rPr>
          <w:spacing w:val="-3"/>
        </w:rPr>
        <w:t>es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4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rFonts w:cs="Arial"/>
          <w:spacing w:val="-1"/>
          <w:u w:val="single" w:color="000000"/>
        </w:rPr>
        <w:t>inf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nc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24"/>
          <w:u w:val="single" w:color="000000"/>
        </w:rPr>
        <w:t xml:space="preserve"> </w:t>
      </w:r>
      <w:r>
        <w:rPr>
          <w:rFonts w:cs="Arial"/>
          <w:u w:val="single" w:color="000000"/>
        </w:rPr>
        <w:t>or</w:t>
      </w:r>
      <w:r>
        <w:rPr>
          <w:rFonts w:cs="Arial"/>
          <w:spacing w:val="22"/>
          <w:u w:val="single" w:color="000000"/>
        </w:rPr>
        <w:t xml:space="preserve"> </w:t>
      </w:r>
      <w:r>
        <w:rPr>
          <w:rFonts w:cs="Arial"/>
          <w:spacing w:val="-1"/>
          <w:u w:val="single" w:color="000000"/>
        </w:rPr>
        <w:t>pr</w:t>
      </w:r>
      <w:r>
        <w:rPr>
          <w:rFonts w:cs="Arial"/>
          <w:spacing w:val="-2"/>
          <w:u w:val="single" w:color="000000"/>
        </w:rPr>
        <w:t>e</w:t>
      </w:r>
      <w:r>
        <w:rPr>
          <w:rFonts w:cs="Arial"/>
          <w:spacing w:val="-1"/>
          <w:u w:val="single" w:color="000000"/>
        </w:rPr>
        <w:t>diction</w:t>
      </w:r>
      <w:r>
        <w:rPr>
          <w:spacing w:val="-2"/>
        </w:rPr>
        <w:t>.</w:t>
      </w:r>
      <w:r>
        <w:t xml:space="preserve"> </w:t>
      </w:r>
      <w:r>
        <w:rPr>
          <w:spacing w:val="47"/>
        </w:rPr>
        <w:t xml:space="preserve"> </w:t>
      </w:r>
      <w:r>
        <w:rPr>
          <w:spacing w:val="-3"/>
        </w:rPr>
        <w:t>Fin</w:t>
      </w:r>
      <w:r>
        <w:rPr>
          <w:spacing w:val="-4"/>
        </w:rPr>
        <w:t>a</w:t>
      </w:r>
      <w:r>
        <w:rPr>
          <w:spacing w:val="-3"/>
        </w:rPr>
        <w:t>lly</w:t>
      </w:r>
      <w:r>
        <w:rPr>
          <w:spacing w:val="-4"/>
        </w:rPr>
        <w:t>,</w:t>
      </w:r>
      <w:r>
        <w:rPr>
          <w:spacing w:val="43"/>
        </w:rPr>
        <w:t xml:space="preserve"> </w:t>
      </w:r>
      <w:proofErr w:type="gramStart"/>
      <w:r>
        <w:rPr>
          <w:spacing w:val="-3"/>
        </w:rPr>
        <w:t>p</w:t>
      </w:r>
      <w:r>
        <w:rPr>
          <w:spacing w:val="-2"/>
        </w:rPr>
        <w:t>r</w:t>
      </w:r>
      <w:r>
        <w:rPr>
          <w:spacing w:val="-3"/>
        </w:rPr>
        <w:t>o</w:t>
      </w:r>
      <w:r>
        <w:rPr>
          <w:spacing w:val="-2"/>
        </w:rPr>
        <w:t>vid</w:t>
      </w:r>
      <w:r>
        <w:rPr>
          <w:spacing w:val="-3"/>
        </w:rPr>
        <w:t>e</w:t>
      </w:r>
      <w:r>
        <w:rPr>
          <w:w w:val="77"/>
        </w:rPr>
        <w:t xml:space="preserve"> </w:t>
      </w:r>
      <w:r>
        <w:rPr>
          <w:rFonts w:cs="Arial"/>
          <w:w w:val="104"/>
        </w:rPr>
        <w:t xml:space="preserve"> </w:t>
      </w:r>
      <w:r>
        <w:rPr>
          <w:rFonts w:cs="Arial"/>
          <w:u w:val="single" w:color="000000"/>
        </w:rPr>
        <w:t>n</w:t>
      </w:r>
      <w:proofErr w:type="gramEnd"/>
      <w:r>
        <w:rPr>
          <w:rFonts w:cs="Arial"/>
          <w:spacing w:val="29"/>
          <w:u w:val="single" w:color="000000"/>
        </w:rPr>
        <w:t xml:space="preserve"> </w:t>
      </w:r>
      <w:r>
        <w:rPr>
          <w:rFonts w:cs="Arial"/>
          <w:spacing w:val="-2"/>
          <w:u w:val="single" w:color="000000"/>
        </w:rPr>
        <w:t>a</w:t>
      </w:r>
      <w:r>
        <w:rPr>
          <w:rFonts w:cs="Arial"/>
          <w:spacing w:val="-1"/>
          <w:u w:val="single" w:color="000000"/>
        </w:rPr>
        <w:t>nd</w:t>
      </w:r>
      <w:r>
        <w:rPr>
          <w:rFonts w:cs="Arial"/>
          <w:spacing w:val="30"/>
          <w:u w:val="single" w:color="000000"/>
        </w:rPr>
        <w:t xml:space="preserve"> </w:t>
      </w:r>
      <w:r>
        <w:rPr>
          <w:rFonts w:cs="Arial"/>
          <w:u w:val="single" w:color="000000"/>
        </w:rPr>
        <w:t>p</w:t>
      </w:r>
      <w:r>
        <w:t>.</w:t>
      </w:r>
    </w:p>
    <w:p w:rsidR="006664EA" w:rsidRDefault="006664EA">
      <w:pPr>
        <w:spacing w:before="2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ind w:left="1032"/>
        <w:sectPr w:rsidR="006664EA">
          <w:footerReference w:type="default" r:id="rId24"/>
          <w:pgSz w:w="11906" w:h="16838"/>
          <w:pgMar w:top="1580" w:right="940" w:bottom="1360" w:left="1560" w:header="0" w:footer="1172" w:gutter="0"/>
          <w:cols w:space="720"/>
          <w:formProt w:val="0"/>
          <w:docGrid w:linePitch="240" w:charSpace="-2049"/>
        </w:sectPr>
      </w:pP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lle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w w:val="95"/>
        </w:rPr>
        <w:t>top</w:t>
      </w:r>
      <w:r>
        <w:rPr>
          <w:spacing w:val="16"/>
          <w:w w:val="95"/>
        </w:rPr>
        <w:t xml:space="preserve"> </w:t>
      </w:r>
      <w:r>
        <w:rPr>
          <w:w w:val="95"/>
        </w:rPr>
        <w:t>500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firm</w:t>
      </w:r>
      <w:r>
        <w:rPr>
          <w:spacing w:val="-2"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firm</w:t>
      </w:r>
      <w:r>
        <w:rPr>
          <w:spacing w:val="1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rd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 w:line="374" w:lineRule="auto"/>
        <w:ind w:left="1032" w:right="116"/>
      </w:pPr>
      <w:proofErr w:type="gramStart"/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fit</w:t>
      </w:r>
      <w:proofErr w:type="gramEnd"/>
      <w:r>
        <w:rPr>
          <w:spacing w:val="-1"/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mploy</w:t>
      </w:r>
      <w:r>
        <w:rPr>
          <w:spacing w:val="-4"/>
          <w:w w:val="95"/>
        </w:rPr>
        <w:t>ees</w:t>
      </w:r>
      <w:r>
        <w:rPr>
          <w:spacing w:val="-3"/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indu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try</w:t>
      </w:r>
      <w:r>
        <w:rPr>
          <w:spacing w:val="2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23"/>
          <w:w w:val="95"/>
        </w:rPr>
        <w:t xml:space="preserve"> </w:t>
      </w:r>
      <w:r>
        <w:rPr>
          <w:spacing w:val="-5"/>
          <w:w w:val="95"/>
        </w:rPr>
        <w:t>sa</w:t>
      </w:r>
      <w:r>
        <w:rPr>
          <w:spacing w:val="-4"/>
          <w:w w:val="95"/>
        </w:rPr>
        <w:t>lary.</w:t>
      </w:r>
      <w:r>
        <w:rPr>
          <w:spacing w:val="61"/>
          <w:w w:val="95"/>
        </w:rPr>
        <w:t xml:space="preserve"> </w: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es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63"/>
          <w:w w:val="104"/>
        </w:rPr>
        <w:t xml:space="preserve"> </w:t>
      </w:r>
      <w:r>
        <w:rPr>
          <w:spacing w:val="-1"/>
          <w:w w:val="95"/>
        </w:rPr>
        <w:t>und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ndin</w:t>
      </w:r>
      <w:r>
        <w:rPr>
          <w:spacing w:val="-2"/>
          <w:w w:val="95"/>
        </w:rPr>
        <w:t>g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ff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20"/>
          <w:w w:val="95"/>
        </w:rPr>
        <w:t xml:space="preserve"> </w:t>
      </w:r>
      <w:r>
        <w:rPr>
          <w:spacing w:val="-5"/>
          <w:w w:val="95"/>
        </w:rPr>
        <w:t>sa</w:t>
      </w:r>
      <w:r>
        <w:rPr>
          <w:spacing w:val="-4"/>
          <w:w w:val="95"/>
        </w:rPr>
        <w:t>lary.</w:t>
      </w: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spacing w:before="83" w:line="374" w:lineRule="auto"/>
        <w:ind w:left="1032" w:right="113" w:hanging="430"/>
        <w:jc w:val="both"/>
      </w:pPr>
      <w:r>
        <w:rPr>
          <w:spacing w:val="-10"/>
        </w:rPr>
        <w:t>W</w:t>
      </w:r>
      <w:r>
        <w:rPr>
          <w:spacing w:val="-13"/>
        </w:rPr>
        <w:t>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rin</w:t>
      </w:r>
      <w:r>
        <w:rPr>
          <w:spacing w:val="-2"/>
        </w:rPr>
        <w:t>g</w:t>
      </w:r>
      <w:r>
        <w:rPr>
          <w:spacing w:val="-11"/>
        </w:rPr>
        <w:t xml:space="preserve"> </w:t>
      </w:r>
      <w:r>
        <w:rPr>
          <w:spacing w:val="-3"/>
        </w:rPr>
        <w:t>launch</w:t>
      </w:r>
      <w:r>
        <w:rPr>
          <w:spacing w:val="-2"/>
        </w:rPr>
        <w:t>in</w:t>
      </w:r>
      <w:r>
        <w:rPr>
          <w:spacing w:val="-3"/>
        </w:rPr>
        <w:t>g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3"/>
        </w:rPr>
        <w:t>k</w:t>
      </w:r>
      <w:r>
        <w:rPr>
          <w:spacing w:val="-4"/>
        </w:rPr>
        <w:t>now</w:t>
      </w:r>
      <w:r>
        <w:rPr>
          <w:spacing w:val="-13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45"/>
          <w:w w:val="7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3"/>
        </w:rPr>
        <w:t>success</w:t>
      </w:r>
      <w:r>
        <w:rPr>
          <w:spacing w:val="-24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ilur</w:t>
      </w:r>
      <w:r>
        <w:rPr>
          <w:spacing w:val="-2"/>
        </w:rPr>
        <w:t>e.</w:t>
      </w:r>
      <w:r>
        <w:rPr>
          <w:spacing w:val="-6"/>
        </w:rPr>
        <w:t xml:space="preserve"> </w:t>
      </w:r>
      <w:r>
        <w:rPr>
          <w:spacing w:val="-10"/>
        </w:rPr>
        <w:t>W</w:t>
      </w:r>
      <w:r>
        <w:rPr>
          <w:spacing w:val="-13"/>
        </w:rPr>
        <w:t>e</w:t>
      </w:r>
      <w:r>
        <w:rPr>
          <w:spacing w:val="-27"/>
        </w:rPr>
        <w:t xml:space="preserve"> </w:t>
      </w:r>
      <w:r>
        <w:rPr>
          <w:spacing w:val="-2"/>
        </w:rPr>
        <w:t>collec</w:t>
      </w:r>
      <w:r>
        <w:rPr>
          <w:spacing w:val="-1"/>
        </w:rPr>
        <w:t>t</w:t>
      </w:r>
      <w:r>
        <w:rPr>
          <w:spacing w:val="-24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20</w:t>
      </w:r>
      <w:r>
        <w:rPr>
          <w:spacing w:val="-2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imilar</w:t>
      </w:r>
      <w:r>
        <w:rPr>
          <w:spacing w:val="-27"/>
        </w:rPr>
        <w:t xml:space="preserve"> </w:t>
      </w:r>
      <w:r>
        <w:t>products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3"/>
        </w:rPr>
        <w:t>r</w:t>
      </w:r>
      <w:r>
        <w:rPr>
          <w:spacing w:val="-4"/>
        </w:rPr>
        <w:t>e</w:t>
      </w:r>
      <w:r>
        <w:rPr>
          <w:spacing w:val="-2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v</w:t>
      </w:r>
      <w:r>
        <w:rPr>
          <w:spacing w:val="-2"/>
        </w:rPr>
        <w:t>ious</w:t>
      </w:r>
      <w:r>
        <w:rPr>
          <w:spacing w:val="-1"/>
        </w:rPr>
        <w:t>ly</w:t>
      </w:r>
      <w:r>
        <w:rPr>
          <w:spacing w:val="71"/>
          <w:w w:val="108"/>
        </w:rPr>
        <w:t xml:space="preserve"> </w:t>
      </w:r>
      <w:r>
        <w:rPr>
          <w:spacing w:val="-3"/>
        </w:rPr>
        <w:t>launched.</w:t>
      </w:r>
      <w:r>
        <w:rPr>
          <w:spacing w:val="-11"/>
        </w:rPr>
        <w:t xml:space="preserve"> </w:t>
      </w:r>
      <w:r>
        <w:rPr>
          <w:spacing w:val="-7"/>
        </w:rPr>
        <w:t>F</w:t>
      </w:r>
      <w:r>
        <w:rPr>
          <w:spacing w:val="-9"/>
        </w:rPr>
        <w:t>o</w:t>
      </w:r>
      <w:r>
        <w:rPr>
          <w:spacing w:val="-7"/>
        </w:rPr>
        <w:t>r</w:t>
      </w:r>
      <w:r>
        <w:rPr>
          <w:spacing w:val="-29"/>
        </w:rPr>
        <w:t xml:space="preserve"> </w:t>
      </w:r>
      <w:r>
        <w:rPr>
          <w:spacing w:val="-4"/>
        </w:rPr>
        <w:t>each</w:t>
      </w:r>
      <w:r>
        <w:rPr>
          <w:spacing w:val="-26"/>
        </w:rPr>
        <w:t xml:space="preserve"> </w:t>
      </w:r>
      <w:r>
        <w:t>product</w:t>
      </w:r>
      <w:r>
        <w:rPr>
          <w:spacing w:val="-26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-26"/>
        </w:rPr>
        <w:t xml:space="preserve"> </w:t>
      </w:r>
      <w:r>
        <w:rPr>
          <w:spacing w:val="-6"/>
        </w:rPr>
        <w:t>ha</w:t>
      </w:r>
      <w:r>
        <w:rPr>
          <w:spacing w:val="-5"/>
        </w:rPr>
        <w:t>v</w:t>
      </w:r>
      <w:r>
        <w:rPr>
          <w:spacing w:val="-7"/>
        </w:rPr>
        <w:t>e</w:t>
      </w:r>
      <w:r>
        <w:rPr>
          <w:spacing w:val="-27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eco</w:t>
      </w:r>
      <w:r>
        <w:rPr>
          <w:spacing w:val="-1"/>
        </w:rPr>
        <w:t>r</w:t>
      </w:r>
      <w:r>
        <w:rPr>
          <w:spacing w:val="-2"/>
        </w:rPr>
        <w:t>ded</w:t>
      </w:r>
      <w:r>
        <w:rPr>
          <w:spacing w:val="-26"/>
        </w:rPr>
        <w:t xml:space="preserve"> </w:t>
      </w:r>
      <w:r>
        <w:rPr>
          <w:spacing w:val="-2"/>
        </w:rPr>
        <w:t>whe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-26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rPr>
          <w:spacing w:val="-4"/>
        </w:rPr>
        <w:t>was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rPr>
          <w:spacing w:val="-3"/>
        </w:rPr>
        <w:t>success</w:t>
      </w:r>
      <w:r>
        <w:rPr>
          <w:spacing w:val="-24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a</w:t>
      </w:r>
      <w:r>
        <w:rPr>
          <w:spacing w:val="-1"/>
        </w:rPr>
        <w:t>ilur</w:t>
      </w:r>
      <w:r>
        <w:rPr>
          <w:spacing w:val="-2"/>
        </w:rPr>
        <w:t>e,</w:t>
      </w:r>
      <w:r>
        <w:rPr>
          <w:spacing w:val="69"/>
          <w:w w:val="97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ice</w:t>
      </w:r>
      <w:r>
        <w:rPr>
          <w:spacing w:val="-25"/>
        </w:rPr>
        <w:t xml:space="preserve"> </w:t>
      </w:r>
      <w:r>
        <w:rPr>
          <w:spacing w:val="-3"/>
        </w:rPr>
        <w:t>cha</w:t>
      </w:r>
      <w:r>
        <w:rPr>
          <w:spacing w:val="-2"/>
        </w:rPr>
        <w:t>r</w:t>
      </w:r>
      <w:r>
        <w:rPr>
          <w:spacing w:val="-3"/>
        </w:rPr>
        <w:t>ged</w:t>
      </w:r>
      <w:r>
        <w:rPr>
          <w:spacing w:val="-25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 xml:space="preserve"> </w:t>
      </w:r>
      <w:r>
        <w:t>product,</w:t>
      </w:r>
      <w:r>
        <w:rPr>
          <w:spacing w:val="-24"/>
        </w:rPr>
        <w:t xml:space="preserve"> </w:t>
      </w:r>
      <w:r>
        <w:rPr>
          <w:spacing w:val="-3"/>
        </w:rPr>
        <w:t>ma</w:t>
      </w:r>
      <w:r>
        <w:rPr>
          <w:spacing w:val="-2"/>
        </w:rPr>
        <w:t>rk</w:t>
      </w:r>
      <w:r>
        <w:rPr>
          <w:spacing w:val="-3"/>
        </w:rPr>
        <w:t>e</w:t>
      </w:r>
      <w:r>
        <w:rPr>
          <w:spacing w:val="-2"/>
        </w:rPr>
        <w:t>tin</w:t>
      </w:r>
      <w:r>
        <w:rPr>
          <w:spacing w:val="-3"/>
        </w:rPr>
        <w:t>g</w:t>
      </w:r>
      <w:r>
        <w:rPr>
          <w:spacing w:val="-22"/>
        </w:rPr>
        <w:t xml:space="preserve"> </w:t>
      </w:r>
      <w:r>
        <w:rPr>
          <w:spacing w:val="-2"/>
        </w:rPr>
        <w:t>budge</w:t>
      </w:r>
      <w:r>
        <w:rPr>
          <w:spacing w:val="-1"/>
        </w:rPr>
        <w:t>t</w:t>
      </w:r>
      <w:r>
        <w:rPr>
          <w:spacing w:val="-2"/>
        </w:rPr>
        <w:t>,</w:t>
      </w:r>
      <w:r>
        <w:rPr>
          <w:spacing w:val="-23"/>
        </w:rPr>
        <w:t xml:space="preserve"> </w:t>
      </w:r>
      <w:r>
        <w:t>competition</w:t>
      </w:r>
      <w:r>
        <w:rPr>
          <w:spacing w:val="-2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ice,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25"/>
        </w:rPr>
        <w:t xml:space="preserve"> </w:t>
      </w:r>
      <w:r>
        <w:rPr>
          <w:spacing w:val="-2"/>
        </w:rPr>
        <w:t>o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>r</w:t>
      </w:r>
      <w:r>
        <w:rPr>
          <w:spacing w:val="69"/>
          <w:w w:val="11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</w:t>
      </w:r>
      <w:r>
        <w:rPr>
          <w:spacing w:val="-2"/>
        </w:rPr>
        <w:t>r</w:t>
      </w:r>
      <w:r>
        <w:rPr>
          <w:spacing w:val="-3"/>
        </w:rPr>
        <w:t>iables.</w:t>
      </w:r>
    </w:p>
    <w:p w:rsidR="006664EA" w:rsidRDefault="00762E61">
      <w:pPr>
        <w:pStyle w:val="a3"/>
        <w:numPr>
          <w:ilvl w:val="3"/>
          <w:numId w:val="7"/>
        </w:numPr>
        <w:tabs>
          <w:tab w:val="left" w:pos="1032"/>
        </w:tabs>
        <w:spacing w:before="80" w:line="376" w:lineRule="auto"/>
        <w:ind w:left="1032" w:right="114" w:hanging="404"/>
        <w:jc w:val="both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0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1600835</wp:posOffset>
                </wp:positionV>
                <wp:extent cx="5941060" cy="4336415"/>
                <wp:effectExtent l="0" t="0" r="0" b="0"/>
                <wp:wrapNone/>
                <wp:docPr id="609" name="群組 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4335840"/>
                          <a:chOff x="0" y="0"/>
                          <a:chExt cx="0" cy="0"/>
                        </a:xfrm>
                      </wpg:grpSpPr>
                      <wpg:grpSp>
                        <wpg:cNvPr id="610" name="群組 610"/>
                        <wpg:cNvGrpSpPr/>
                        <wpg:grpSpPr>
                          <a:xfrm>
                            <a:off x="0" y="144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11" name="直線接點 611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12" name="群組 612"/>
                        <wpg:cNvGrpSpPr/>
                        <wpg:grpSpPr>
                          <a:xfrm>
                            <a:off x="3240" y="0"/>
                            <a:ext cx="0" cy="4335840"/>
                            <a:chOff x="0" y="0"/>
                            <a:chExt cx="0" cy="0"/>
                          </a:xfrm>
                        </wpg:grpSpPr>
                        <wps:wsp>
                          <wps:cNvPr id="613" name="直線接點 613"/>
                          <wps:cNvCnPr/>
                          <wps:spPr>
                            <a:xfrm flipV="1">
                              <a:off x="0" y="0"/>
                              <a:ext cx="0" cy="433584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14" name="群組 614"/>
                        <wpg:cNvGrpSpPr/>
                        <wpg:grpSpPr>
                          <a:xfrm>
                            <a:off x="5937840" y="0"/>
                            <a:ext cx="0" cy="4335840"/>
                            <a:chOff x="0" y="0"/>
                            <a:chExt cx="0" cy="0"/>
                          </a:xfrm>
                        </wpg:grpSpPr>
                        <wps:wsp>
                          <wps:cNvPr id="615" name="直線接點 615"/>
                          <wps:cNvCnPr/>
                          <wps:spPr>
                            <a:xfrm flipV="1">
                              <a:off x="0" y="0"/>
                              <a:ext cx="0" cy="433584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16" name="群組 616"/>
                        <wpg:cNvGrpSpPr/>
                        <wpg:grpSpPr>
                          <a:xfrm>
                            <a:off x="0" y="433584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17" name="直線接點 617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D2D578" id="群組 609" o:spid="_x0000_s1026" style="position:absolute;margin-left:74.5pt;margin-top:126.05pt;width:467.8pt;height:341.45pt;z-index:-50331637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">
                <v:group id="群組 610" o:spid="_x0000_s1027" style="position:absolute;top:144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line id="直線接點 611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QNRcQAAADcAAAADwAAAGRycy9kb3ducmV2LnhtbESPwW7CMBBE70j8g7VIvYETDqhKMQgC&#10;qFwLReW4xNskJV5HtiHh7+tKSD2OZuaNZr7sTSPu5HxtWUE6SUAQF1bXXCr4PO7GryB8QNbYWCYF&#10;D/KwXAwHc8y07fiD7odQighhn6GCKoQ2k9IXFRn0E9sSR+/bOoMhSldK7bCLcNPIaZLMpMGa40KF&#10;LeUVFdfDzSg4mXy73Zw2l/ef9bk5f7nuMs1XSr2M+tUbiEB9+A8/23utYJam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RA1FxAAAANwAAAAPAAAAAAAAAAAA&#10;AAAAAKECAABkcnMvZG93bnJldi54bWxQSwUGAAAAAAQABAD5AAAAkgMAAAAA&#10;" strokeweight=".18mm"/>
                </v:group>
                <v:group id="群組 612" o:spid="_x0000_s1029" style="position:absolute;left:3240;width:0;height:43358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<v:line id="直線接點 613" o:spid="_x0000_s1030" style="position:absolute;flip:y;visibility:visible;mso-wrap-style:square" from="0,0" to="0,4335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CijccAAADcAAAADwAAAGRycy9kb3ducmV2LnhtbESPQWvCQBSE7wX/w/IKXkQ3thJq6ioi&#10;Fbz00Oihx0f2NZsm+zZmVxP767uFgsdhZr5hVpvBNuJKna8cK5jPEhDEhdMVlwpOx/30BYQPyBob&#10;x6TgRh4269HDCjPtev6gax5KESHsM1RgQmgzKX1hyKKfuZY4el+usxii7EqpO+wj3DbyKUlSabHi&#10;uGCwpZ2hos4vVsH3T9EvP88LX9XtYlJP8vLNvG+VGj8O21cQgYZwD/+3D1pBOn+GvzPx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UKKNxwAAANwAAAAPAAAAAAAA&#10;AAAAAAAAAKECAABkcnMvZG93bnJldi54bWxQSwUGAAAAAAQABAD5AAAAlQMAAAAA&#10;" strokeweight=".18mm"/>
                </v:group>
                <v:group id="群組 614" o:spid="_x0000_s1031" style="position:absolute;left:5937840;width:0;height:43358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line id="直線接點 615" o:spid="_x0000_s1032" style="position:absolute;flip:y;visibility:visible;mso-wrap-style:square" from="0,0" to="0,4335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fYscAAADcAAAADwAAAGRycy9kb3ducmV2LnhtbESPQWvCQBSE7wX/w/IKXkQ3Fhtq6ipS&#10;Knjpweihx0f2NZsm+zZmtyb213cLgsdhZr5hVpvBNuJCna8cK5jPEhDEhdMVlwpOx930BYQPyBob&#10;x6TgSh4269HDCjPtej7QJQ+liBD2GSowIbSZlL4wZNHPXEscvS/XWQxRdqXUHfYRbhv5lCSptFhx&#10;XDDY0puhos5/rILv36Jffp4XvqrbxaSe5OW7+dgqNX4ctq8gAg3hHr6191pBOn+G/zPxCMj1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9Z9ixwAAANwAAAAPAAAAAAAA&#10;AAAAAAAAAKECAABkcnMvZG93bnJldi54bWxQSwUGAAAAAAQABAD5AAAAlQMAAAAA&#10;" strokeweight=".18mm"/>
                </v:group>
                <v:group id="群組 616" o:spid="_x0000_s1033" style="position:absolute;top:433584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hL8C8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EvwLxgAAANwA&#10;AAAPAAAAAAAAAAAAAAAAAKoCAABkcnMvZG93bnJldi54bWxQSwUGAAAAAAQABAD6AAAAnQMAAAAA&#10;">
                  <v:line id="直線接點 617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wqsUAAADcAAAADwAAAGRycy9kb3ducmV2LnhtbESPwW7CMBBE75X6D9Yi9QYOHChKYxAE&#10;qvYKFDXHJd4maeN1ZLsk/XuMhNTjaGbeaLLVYFpxIecbywqmkwQEcWl1w5WCj+PreAHCB2SNrWVS&#10;8EceVsvHhwxTbXve0+UQKhEh7FNUUIfQpVL6siaDfmI74uh9WWcwROkqqR32EW5aOUuSuTTYcFyo&#10;saO8pvLn8GsUnEy+221P2/Pb96Zoi0/Xn2f5Wqmn0bB+ARFoCP/he/tdK5hPn+F2Jh4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EwqsUAAADcAAAADwAAAAAAAAAA&#10;AAAAAAChAgAAZHJzL2Rvd25yZXYueG1sUEsFBgAAAAAEAAQA+QAAAJMDAAAAAA==&#10;" strokeweight=".18mm"/>
                </v:group>
                <w10:wrap anchorx="page"/>
              </v:group>
            </w:pict>
          </mc:Fallback>
        </mc:AlternateContent>
      </w:r>
      <w:r>
        <w:rPr>
          <w:spacing w:val="-9"/>
          <w:w w:val="95"/>
        </w:rPr>
        <w:t>W</w:t>
      </w:r>
      <w:r>
        <w:rPr>
          <w:spacing w:val="-13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spacing w:val="-2"/>
          <w:w w:val="95"/>
        </w:rPr>
        <w:t>int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es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g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dictin</w:t>
      </w:r>
      <w:r>
        <w:rPr>
          <w:spacing w:val="-2"/>
          <w:w w:val="95"/>
        </w:rPr>
        <w:t>g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%</w:t>
      </w:r>
      <w:r>
        <w:rPr>
          <w:spacing w:val="22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lation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1"/>
          <w:w w:val="77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kly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rld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oc</w:t>
      </w:r>
      <w:r>
        <w:rPr>
          <w:spacing w:val="-1"/>
          <w:w w:val="95"/>
        </w:rPr>
        <w:t>k</w:t>
      </w:r>
      <w:r>
        <w:rPr>
          <w:spacing w:val="17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.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1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co</w:t>
      </w:r>
      <w:r>
        <w:rPr>
          <w:spacing w:val="-1"/>
          <w:w w:val="95"/>
        </w:rPr>
        <w:t>lle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kly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41"/>
          <w:w w:val="121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2012.</w:t>
      </w:r>
      <w:r>
        <w:rPr>
          <w:spacing w:val="25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>o</w:t>
      </w:r>
      <w:r>
        <w:rPr>
          <w:spacing w:val="-6"/>
          <w:w w:val="95"/>
        </w:rPr>
        <w:t>r</w:t>
      </w:r>
      <w:r>
        <w:rPr>
          <w:spacing w:val="-4"/>
          <w:w w:val="95"/>
        </w:rPr>
        <w:t xml:space="preserve"> eac</w:t>
      </w:r>
      <w:r>
        <w:rPr>
          <w:spacing w:val="-3"/>
          <w:w w:val="95"/>
        </w:rPr>
        <w:t>h</w:t>
      </w:r>
      <w:r>
        <w:rPr>
          <w:w w:val="95"/>
        </w:rPr>
        <w:t xml:space="preserve"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ee</w:t>
      </w:r>
      <w:r>
        <w:rPr>
          <w:spacing w:val="-3"/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-1"/>
          <w:w w:val="95"/>
        </w:rPr>
        <w:t xml:space="preserve"> r</w:t>
      </w:r>
      <w:r>
        <w:rPr>
          <w:spacing w:val="-2"/>
          <w:w w:val="95"/>
        </w:rPr>
        <w:t>eco</w:t>
      </w:r>
      <w:r>
        <w:rPr>
          <w:spacing w:val="-1"/>
          <w:w w:val="95"/>
        </w:rPr>
        <w:t>rd</w:t>
      </w:r>
      <w:r>
        <w:rPr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 </w:t>
      </w:r>
      <w:r>
        <w:rPr>
          <w:w w:val="95"/>
        </w:rPr>
        <w:t>%</w:t>
      </w:r>
      <w:r>
        <w:rPr>
          <w:spacing w:val="-3"/>
          <w:w w:val="95"/>
        </w:rPr>
        <w:t xml:space="preserve"> 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 xml:space="preserve">e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llar,</w:t>
      </w:r>
      <w:r>
        <w:rPr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%</w:t>
      </w:r>
      <w:r>
        <w:rPr>
          <w:spacing w:val="-1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59"/>
          <w:w w:val="77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w w:val="95"/>
        </w:rPr>
        <w:t>%</w:t>
      </w:r>
      <w:r>
        <w:rPr>
          <w:spacing w:val="5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Brit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%</w:t>
      </w:r>
      <w:r>
        <w:rPr>
          <w:spacing w:val="8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61"/>
          <w:w w:val="97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t.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" w:line="200" w:lineRule="exact"/>
        <w:rPr>
          <w:sz w:val="20"/>
          <w:szCs w:val="20"/>
        </w:rPr>
      </w:pPr>
    </w:p>
    <w:p w:rsidR="006664EA" w:rsidRDefault="00762E61">
      <w:pPr>
        <w:pStyle w:val="a3"/>
        <w:ind w:left="117"/>
      </w:pP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</w:p>
    <w:p w:rsidR="006664EA" w:rsidRDefault="006664EA">
      <w:pPr>
        <w:spacing w:before="7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5"/>
        </w:numPr>
        <w:tabs>
          <w:tab w:val="left" w:pos="981"/>
        </w:tabs>
        <w:spacing w:line="307" w:lineRule="auto"/>
        <w:ind w:left="1219" w:right="304" w:hanging="932"/>
      </w:pP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38"/>
          <w:w w:val="95"/>
        </w:rPr>
        <w:t xml:space="preserve"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ess</w:t>
      </w:r>
      <w:r>
        <w:rPr>
          <w:spacing w:val="-1"/>
          <w:w w:val="95"/>
        </w:rPr>
        <w:t>ion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m,</w:t>
      </w:r>
      <w:r>
        <w:rPr>
          <w:spacing w:val="15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14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n</w:t>
      </w:r>
      <w:r>
        <w:rPr>
          <w:spacing w:val="-4"/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kn</w:t>
      </w:r>
      <w:r>
        <w:rPr>
          <w:spacing w:val="-4"/>
          <w:w w:val="95"/>
        </w:rPr>
        <w:t>o</w:t>
      </w:r>
      <w:r>
        <w:rPr>
          <w:spacing w:val="-3"/>
          <w:w w:val="95"/>
        </w:rPr>
        <w:t>w</w:t>
      </w:r>
      <w:r>
        <w:rPr>
          <w:spacing w:val="14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63"/>
          <w:w w:val="97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lary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os</w:t>
      </w:r>
      <w:r>
        <w:rPr>
          <w:spacing w:val="-1"/>
          <w:w w:val="95"/>
        </w:rPr>
        <w:t>t.</w:t>
      </w:r>
    </w:p>
    <w:p w:rsidR="006664EA" w:rsidRDefault="006664EA">
      <w:pPr>
        <w:spacing w:before="3" w:line="140" w:lineRule="exact"/>
        <w:rPr>
          <w:sz w:val="14"/>
          <w:szCs w:val="14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  <w:w w:val="90"/>
        </w:rPr>
        <w:t>Inf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ce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ind w:left="9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19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12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t>500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rFonts w:cs="Arial"/>
          <w:spacing w:val="-2"/>
          <w:w w:val="95"/>
        </w:rPr>
        <w:t>p</w:t>
      </w:r>
      <w:r>
        <w:rPr>
          <w:spacing w:val="-1"/>
          <w:w w:val="95"/>
        </w:rPr>
        <w:t>:pr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fit,</w:t>
      </w:r>
      <w:r>
        <w:rPr>
          <w:spacing w:val="16"/>
          <w:w w:val="95"/>
        </w:rPr>
        <w:t xml:space="preserve"> </w:t>
      </w:r>
      <w:r>
        <w:rPr>
          <w:spacing w:val="-2"/>
          <w:w w:val="95"/>
        </w:rPr>
        <w:t>numb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spacing w:val="-4"/>
          <w:w w:val="95"/>
        </w:rPr>
        <w:t>e</w:t>
      </w:r>
      <w:r>
        <w:rPr>
          <w:spacing w:val="-3"/>
          <w:w w:val="95"/>
        </w:rPr>
        <w:t>mploy</w:t>
      </w:r>
      <w:r>
        <w:rPr>
          <w:spacing w:val="-4"/>
          <w:w w:val="95"/>
        </w:rPr>
        <w:t>ees</w:t>
      </w:r>
      <w:r>
        <w:rPr>
          <w:spacing w:val="25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19"/>
          <w:w w:val="95"/>
        </w:rPr>
        <w:t xml:space="preserve"> </w:t>
      </w:r>
      <w:r>
        <w:rPr>
          <w:spacing w:val="-1"/>
          <w:w w:val="95"/>
        </w:rPr>
        <w:t>indu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try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: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CEO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lary</w:t>
      </w:r>
    </w:p>
    <w:p w:rsidR="006664EA" w:rsidRDefault="006664EA">
      <w:pPr>
        <w:spacing w:before="5" w:line="260" w:lineRule="exact"/>
        <w:rPr>
          <w:sz w:val="26"/>
          <w:szCs w:val="26"/>
        </w:rPr>
      </w:pPr>
    </w:p>
    <w:p w:rsidR="006664EA" w:rsidRDefault="00762E61">
      <w:pPr>
        <w:pStyle w:val="a3"/>
        <w:numPr>
          <w:ilvl w:val="0"/>
          <w:numId w:val="5"/>
        </w:numPr>
        <w:tabs>
          <w:tab w:val="left" w:pos="981"/>
        </w:tabs>
        <w:spacing w:line="304" w:lineRule="auto"/>
        <w:ind w:left="1219" w:right="304" w:hanging="946"/>
      </w:pPr>
      <w:r>
        <w:rPr>
          <w:rFonts w:ascii="Lucida Sans Unicode" w:eastAsia="Lucida Sans Unicode" w:hAnsi="Lucida Sans Unicode" w:cs="Lucida Sans Unicode"/>
          <w:w w:val="95"/>
        </w:rPr>
        <w:t>•</w:t>
      </w:r>
      <w:r>
        <w:rPr>
          <w:rFonts w:ascii="Lucida Sans Unicode" w:eastAsia="Lucida Sans Unicode" w:hAnsi="Lucida Sans Unicode" w:cs="Lucida Sans Unicode"/>
          <w:spacing w:val="38"/>
          <w:w w:val="95"/>
        </w:rPr>
        <w:t xml:space="preserve"> </w:t>
      </w:r>
      <w:r>
        <w:rPr>
          <w:spacing w:val="-1"/>
          <w:w w:val="95"/>
        </w:rPr>
        <w:t>Cla</w:t>
      </w:r>
      <w:r>
        <w:rPr>
          <w:spacing w:val="-2"/>
          <w:w w:val="95"/>
        </w:rPr>
        <w:t>ss</w:t>
      </w:r>
      <w:r>
        <w:rPr>
          <w:spacing w:val="-1"/>
          <w:w w:val="95"/>
        </w:rPr>
        <w:t>ifi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tion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m,</w:t>
      </w:r>
      <w:r>
        <w:rPr>
          <w:spacing w:val="5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46"/>
          <w:w w:val="95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spacing w:val="-3"/>
          <w:w w:val="95"/>
        </w:rPr>
        <w:t>m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e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se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viou</w:t>
      </w:r>
      <w:r>
        <w:rPr>
          <w:spacing w:val="-2"/>
          <w:w w:val="95"/>
        </w:rPr>
        <w:t>s</w:t>
      </w:r>
      <w:r>
        <w:rPr>
          <w:spacing w:val="46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44"/>
          <w:w w:val="95"/>
        </w:rPr>
        <w:t xml:space="preserve"> </w:t>
      </w:r>
      <w:r>
        <w:rPr>
          <w:w w:val="95"/>
        </w:rPr>
        <w:t>to</w:t>
      </w:r>
      <w:r>
        <w:rPr>
          <w:spacing w:val="43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dict</w:t>
      </w:r>
      <w:r>
        <w:rPr>
          <w:spacing w:val="53"/>
          <w:w w:val="136"/>
        </w:rPr>
        <w:t xml:space="preserve"> </w:t>
      </w:r>
      <w:r>
        <w:rPr>
          <w:spacing w:val="-1"/>
          <w:w w:val="95"/>
        </w:rPr>
        <w:t>wh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w</w:t>
      </w:r>
      <w:r>
        <w:rPr>
          <w:spacing w:val="12"/>
          <w:w w:val="95"/>
        </w:rPr>
        <w:t xml:space="preserve"> </w:t>
      </w:r>
      <w:r>
        <w:rPr>
          <w:w w:val="95"/>
        </w:rPr>
        <w:t>product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will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u</w:t>
      </w:r>
      <w:r>
        <w:rPr>
          <w:spacing w:val="-3"/>
          <w:w w:val="95"/>
        </w:rPr>
        <w:t>ccess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of</w:t>
      </w:r>
      <w:proofErr w:type="gramEnd"/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t.</w:t>
      </w:r>
    </w:p>
    <w:p w:rsidR="006664EA" w:rsidRDefault="006664EA">
      <w:pPr>
        <w:spacing w:before="5" w:line="140" w:lineRule="exact"/>
        <w:rPr>
          <w:sz w:val="14"/>
          <w:szCs w:val="14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219"/>
        </w:tabs>
        <w:ind w:left="1219"/>
      </w:pPr>
      <w:r>
        <w:rPr>
          <w:spacing w:val="-1"/>
        </w:rPr>
        <w:t>Pr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ind w:left="9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24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9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t>20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219"/>
        </w:tabs>
        <w:spacing w:line="307" w:lineRule="auto"/>
        <w:ind w:left="1219" w:right="301"/>
        <w:sectPr w:rsidR="006664EA">
          <w:pgSz w:w="11906" w:h="16838"/>
          <w:pgMar w:top="1580" w:right="940" w:bottom="1360" w:left="1560" w:header="0" w:footer="1172" w:gutter="0"/>
          <w:pgNumType w:start="10"/>
          <w:cols w:space="720"/>
          <w:formProt w:val="0"/>
          <w:docGrid w:linePitch="240" w:charSpace="-2049"/>
        </w:sectPr>
      </w:pPr>
      <w:r>
        <w:rPr>
          <w:rFonts w:cs="Arial"/>
          <w:w w:val="95"/>
        </w:rPr>
        <w:t>p</w:t>
      </w:r>
      <w:r>
        <w:rPr>
          <w:w w:val="95"/>
        </w:rPr>
        <w:t xml:space="preserve">: </w:t>
      </w:r>
      <w:r>
        <w:rPr>
          <w:spacing w:val="18"/>
          <w:w w:val="95"/>
        </w:rPr>
        <w:t xml:space="preserve"> </w:t>
      </w:r>
      <w:r>
        <w:rPr>
          <w:spacing w:val="-1"/>
          <w:w w:val="95"/>
        </w:rPr>
        <w:t>pric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</w:t>
      </w:r>
      <w:r>
        <w:rPr>
          <w:spacing w:val="-3"/>
          <w:w w:val="95"/>
        </w:rPr>
        <w:t>ge</w:t>
      </w:r>
      <w:r>
        <w:rPr>
          <w:spacing w:val="-2"/>
          <w:w w:val="95"/>
        </w:rPr>
        <w:t>d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product,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g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bud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t,</w:t>
      </w:r>
      <w:r>
        <w:rPr>
          <w:spacing w:val="41"/>
          <w:w w:val="95"/>
        </w:rPr>
        <w:t xml:space="preserve"> </w:t>
      </w:r>
      <w:r>
        <w:rPr>
          <w:w w:val="95"/>
        </w:rPr>
        <w:t>competition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pric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,</w:t>
      </w:r>
      <w:r>
        <w:rPr>
          <w:spacing w:val="44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9"/>
          <w:w w:val="9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les</w:t>
      </w:r>
    </w:p>
    <w:p w:rsidR="006664EA" w:rsidRDefault="006664EA">
      <w:pPr>
        <w:spacing w:before="9" w:line="180" w:lineRule="exact"/>
        <w:rPr>
          <w:sz w:val="18"/>
          <w:szCs w:val="18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4"/>
        </w:numPr>
        <w:tabs>
          <w:tab w:val="left" w:pos="1119"/>
        </w:tabs>
        <w:spacing w:before="17"/>
        <w:ind w:left="1119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es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se</w:t>
      </w:r>
      <w:r>
        <w:rPr>
          <w:spacing w:val="-1"/>
          <w:w w:val="90"/>
        </w:rPr>
        <w:t>:</w:t>
      </w:r>
      <w:r>
        <w:rPr>
          <w:spacing w:val="36"/>
          <w:w w:val="90"/>
        </w:rPr>
        <w:t xml:space="preserve"> </w:t>
      </w:r>
      <w:r>
        <w:rPr>
          <w:spacing w:val="-3"/>
          <w:w w:val="90"/>
        </w:rPr>
        <w:t>s</w:t>
      </w:r>
      <w:r>
        <w:rPr>
          <w:spacing w:val="-2"/>
          <w:w w:val="90"/>
        </w:rPr>
        <w:t>u</w:t>
      </w:r>
      <w:r>
        <w:rPr>
          <w:spacing w:val="-3"/>
          <w:w w:val="90"/>
        </w:rPr>
        <w:t>ccess</w:t>
      </w:r>
      <w:r>
        <w:rPr>
          <w:spacing w:val="18"/>
          <w:w w:val="90"/>
        </w:rPr>
        <w:t xml:space="preserve"> </w:t>
      </w:r>
      <w:r>
        <w:rPr>
          <w:w w:val="90"/>
        </w:rPr>
        <w:t>or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f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ilur</w:t>
      </w:r>
      <w:r>
        <w:rPr>
          <w:spacing w:val="-2"/>
          <w:w w:val="90"/>
        </w:rPr>
        <w:t>e</w:t>
      </w:r>
    </w:p>
    <w:p w:rsidR="006664EA" w:rsidRDefault="006664EA">
      <w:pPr>
        <w:spacing w:before="5" w:line="260" w:lineRule="exact"/>
        <w:rPr>
          <w:sz w:val="26"/>
          <w:szCs w:val="26"/>
        </w:rPr>
      </w:pPr>
    </w:p>
    <w:p w:rsidR="006664EA" w:rsidRDefault="00762E61">
      <w:pPr>
        <w:pStyle w:val="a3"/>
        <w:numPr>
          <w:ilvl w:val="0"/>
          <w:numId w:val="5"/>
        </w:numPr>
        <w:tabs>
          <w:tab w:val="left" w:pos="881"/>
        </w:tabs>
        <w:ind w:left="881" w:hanging="682"/>
      </w:pPr>
      <w:r>
        <w:rPr>
          <w:rFonts w:ascii="Lucida Sans Unicode" w:eastAsia="Lucida Sans Unicode" w:hAnsi="Lucida Sans Unicode" w:cs="Lucida Sans Unicode"/>
          <w:w w:val="90"/>
        </w:rPr>
        <w:t xml:space="preserve">• </w:t>
      </w:r>
      <w:r>
        <w:rPr>
          <w:rFonts w:ascii="Lucida Sans Unicode" w:eastAsia="Lucida Sans Unicode" w:hAnsi="Lucida Sans Unicode" w:cs="Lucida Sans Unicode"/>
          <w:spacing w:val="8"/>
          <w:w w:val="90"/>
        </w:rPr>
        <w:t xml:space="preserve"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eg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ess</w:t>
      </w:r>
      <w:r>
        <w:rPr>
          <w:spacing w:val="-1"/>
          <w:w w:val="90"/>
        </w:rPr>
        <w:t>ion</w:t>
      </w:r>
      <w:r>
        <w:rPr>
          <w:spacing w:val="38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blem,</w:t>
      </w:r>
      <w:r>
        <w:rPr>
          <w:spacing w:val="39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in</w:t>
      </w:r>
      <w:r>
        <w:rPr>
          <w:spacing w:val="-2"/>
          <w:w w:val="90"/>
        </w:rPr>
        <w:t>ce</w:t>
      </w:r>
      <w:r>
        <w:rPr>
          <w:spacing w:val="40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-5"/>
          <w:w w:val="90"/>
        </w:rPr>
        <w:t>w</w:t>
      </w:r>
      <w:r>
        <w:rPr>
          <w:spacing w:val="-6"/>
          <w:w w:val="90"/>
        </w:rPr>
        <w:t>a</w:t>
      </w:r>
      <w:r>
        <w:rPr>
          <w:spacing w:val="-5"/>
          <w:w w:val="90"/>
        </w:rPr>
        <w:t>n</w:t>
      </w:r>
      <w:r>
        <w:rPr>
          <w:spacing w:val="-4"/>
          <w:w w:val="90"/>
        </w:rPr>
        <w:t>t</w:t>
      </w:r>
      <w:r>
        <w:rPr>
          <w:spacing w:val="41"/>
          <w:w w:val="90"/>
        </w:rPr>
        <w:t xml:space="preserve"> </w:t>
      </w:r>
      <w:r>
        <w:rPr>
          <w:w w:val="90"/>
        </w:rPr>
        <w:t>to</w:t>
      </w:r>
      <w:r>
        <w:rPr>
          <w:spacing w:val="35"/>
          <w:w w:val="90"/>
        </w:rPr>
        <w:t xml:space="preserve"> </w:t>
      </w:r>
      <w:r>
        <w:rPr>
          <w:spacing w:val="-1"/>
          <w:w w:val="90"/>
        </w:rPr>
        <w:t>pr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dict</w:t>
      </w:r>
      <w:r>
        <w:rPr>
          <w:spacing w:val="41"/>
          <w:w w:val="90"/>
        </w:rPr>
        <w:t xml:space="preserve"> </w:t>
      </w:r>
      <w:r>
        <w:rPr>
          <w:w w:val="90"/>
        </w:rPr>
        <w:t>%</w:t>
      </w:r>
      <w:r>
        <w:rPr>
          <w:spacing w:val="37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spacing w:val="-2"/>
          <w:w w:val="90"/>
        </w:rPr>
        <w:t>h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n</w:t>
      </w:r>
      <w:r>
        <w:rPr>
          <w:spacing w:val="-3"/>
          <w:w w:val="90"/>
        </w:rPr>
        <w:t>ge</w:t>
      </w:r>
      <w:r>
        <w:rPr>
          <w:spacing w:val="36"/>
          <w:w w:val="90"/>
        </w:rPr>
        <w:t xml:space="preserve"> </w:t>
      </w:r>
      <w:r>
        <w:rPr>
          <w:w w:val="90"/>
        </w:rPr>
        <w:t>in</w:t>
      </w:r>
      <w:r>
        <w:rPr>
          <w:spacing w:val="37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36"/>
          <w:w w:val="90"/>
        </w:rPr>
        <w:t xml:space="preserve"> </w:t>
      </w:r>
      <w:r>
        <w:rPr>
          <w:spacing w:val="-1"/>
          <w:w w:val="90"/>
        </w:rPr>
        <w:t>U</w:t>
      </w:r>
      <w:r>
        <w:rPr>
          <w:spacing w:val="-2"/>
          <w:w w:val="90"/>
        </w:rPr>
        <w:t>S</w:t>
      </w:r>
      <w:r>
        <w:rPr>
          <w:spacing w:val="37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llar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119"/>
        </w:tabs>
        <w:ind w:left="1119"/>
      </w:pPr>
      <w:r>
        <w:rPr>
          <w:spacing w:val="-1"/>
        </w:rPr>
        <w:t>Pr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ind w:left="881"/>
      </w:pPr>
      <w:r>
        <w:rPr>
          <w:rFonts w:ascii="Lucida Sans Unicode" w:eastAsia="Lucida Sans Unicode" w:hAnsi="Lucida Sans Unicode" w:cs="Lucida Sans Unicode"/>
        </w:rPr>
        <w:t>•</w:t>
      </w:r>
      <w:r>
        <w:rPr>
          <w:rFonts w:ascii="Lucida Sans Unicode" w:eastAsia="Lucida Sans Unicode" w:hAnsi="Lucida Sans Unicode" w:cs="Lucida Sans Unicode"/>
          <w:spacing w:val="24"/>
        </w:rPr>
        <w:t xml:space="preserve"> </w:t>
      </w:r>
      <w:r>
        <w:rPr>
          <w:rFonts w:cs="Arial"/>
        </w:rPr>
        <w:t>n</w:t>
      </w:r>
      <w:r>
        <w:rPr>
          <w:rFonts w:cs="Arial"/>
          <w:spacing w:val="-9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t>52</w:t>
      </w:r>
    </w:p>
    <w:p w:rsidR="006664EA" w:rsidRDefault="006664EA">
      <w:pPr>
        <w:spacing w:before="4" w:line="160" w:lineRule="exact"/>
        <w:rPr>
          <w:sz w:val="16"/>
          <w:szCs w:val="16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119"/>
        </w:tabs>
        <w:spacing w:line="307" w:lineRule="auto"/>
        <w:ind w:left="1119" w:right="301"/>
      </w:pPr>
      <w:proofErr w:type="gramStart"/>
      <w:r>
        <w:rPr>
          <w:rFonts w:cs="Arial"/>
          <w:w w:val="95"/>
        </w:rPr>
        <w:t>p</w:t>
      </w:r>
      <w:proofErr w:type="gramEnd"/>
      <w:r>
        <w:rPr>
          <w:w w:val="95"/>
        </w:rPr>
        <w:t xml:space="preserve">: 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%</w:t>
      </w:r>
      <w:r>
        <w:rPr>
          <w:spacing w:val="3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llar,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%</w:t>
      </w:r>
      <w:r>
        <w:rPr>
          <w:spacing w:val="30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Brit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h</w:t>
      </w:r>
      <w:r>
        <w:rPr>
          <w:spacing w:val="3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t,</w:t>
      </w:r>
      <w:r>
        <w:rPr>
          <w:spacing w:val="37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57"/>
          <w:w w:val="97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w w:val="95"/>
        </w:rPr>
        <w:t>%</w:t>
      </w:r>
      <w:r>
        <w:rPr>
          <w:spacing w:val="11"/>
          <w:w w:val="95"/>
        </w:rPr>
        <w:t xml:space="preserve"> </w:t>
      </w:r>
      <w:r>
        <w:rPr>
          <w:spacing w:val="-3"/>
          <w:w w:val="95"/>
        </w:rPr>
        <w:t>c</w:t>
      </w:r>
      <w:r>
        <w:rPr>
          <w:spacing w:val="-2"/>
          <w:w w:val="95"/>
        </w:rPr>
        <w:t>h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ge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3"/>
          <w:w w:val="95"/>
        </w:rPr>
        <w:t xml:space="preserve"> </w:t>
      </w:r>
      <w:r>
        <w:rPr>
          <w:spacing w:val="-1"/>
          <w:w w:val="95"/>
        </w:rPr>
        <w:t>G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m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t.</w:t>
      </w:r>
    </w:p>
    <w:p w:rsidR="006664EA" w:rsidRDefault="006664EA">
      <w:pPr>
        <w:spacing w:before="3" w:line="140" w:lineRule="exact"/>
        <w:rPr>
          <w:sz w:val="14"/>
          <w:szCs w:val="14"/>
        </w:rPr>
      </w:pPr>
    </w:p>
    <w:p w:rsidR="006664EA" w:rsidRDefault="00762E61">
      <w:pPr>
        <w:pStyle w:val="a3"/>
        <w:numPr>
          <w:ilvl w:val="1"/>
          <w:numId w:val="5"/>
        </w:numPr>
        <w:tabs>
          <w:tab w:val="left" w:pos="1119"/>
        </w:tabs>
        <w:ind w:left="1119"/>
      </w:pPr>
      <w:r>
        <w:rPr>
          <w:spacing w:val="-1"/>
          <w:w w:val="90"/>
        </w:rPr>
        <w:t>R</w:t>
      </w:r>
      <w:r>
        <w:rPr>
          <w:spacing w:val="-2"/>
          <w:w w:val="90"/>
        </w:rPr>
        <w:t>es</w:t>
      </w:r>
      <w:r>
        <w:rPr>
          <w:spacing w:val="-1"/>
          <w:w w:val="90"/>
        </w:rPr>
        <w:t>p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n</w:t>
      </w:r>
      <w:r>
        <w:rPr>
          <w:spacing w:val="-2"/>
          <w:w w:val="90"/>
        </w:rPr>
        <w:t>se</w:t>
      </w:r>
      <w:r>
        <w:rPr>
          <w:spacing w:val="-1"/>
          <w:w w:val="90"/>
        </w:rPr>
        <w:t>:</w:t>
      </w:r>
      <w:r>
        <w:rPr>
          <w:w w:val="90"/>
        </w:rPr>
        <w:t xml:space="preserve"> </w:t>
      </w:r>
      <w:r>
        <w:rPr>
          <w:spacing w:val="1"/>
          <w:w w:val="90"/>
        </w:rPr>
        <w:t xml:space="preserve"> </w:t>
      </w:r>
      <w:r>
        <w:rPr>
          <w:w w:val="90"/>
        </w:rPr>
        <w:t>%</w:t>
      </w:r>
      <w:r>
        <w:rPr>
          <w:spacing w:val="30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spacing w:val="-2"/>
          <w:w w:val="90"/>
        </w:rPr>
        <w:t>h</w:t>
      </w:r>
      <w:r>
        <w:rPr>
          <w:spacing w:val="-3"/>
          <w:w w:val="90"/>
        </w:rPr>
        <w:t>a</w:t>
      </w:r>
      <w:r>
        <w:rPr>
          <w:spacing w:val="-2"/>
          <w:w w:val="90"/>
        </w:rPr>
        <w:t>n</w:t>
      </w:r>
      <w:r>
        <w:rPr>
          <w:spacing w:val="-3"/>
          <w:w w:val="90"/>
        </w:rPr>
        <w:t>ge</w:t>
      </w:r>
      <w:r>
        <w:rPr>
          <w:spacing w:val="33"/>
          <w:w w:val="90"/>
        </w:rPr>
        <w:t xml:space="preserve"> </w:t>
      </w:r>
      <w:r>
        <w:rPr>
          <w:w w:val="90"/>
        </w:rPr>
        <w:t>in</w:t>
      </w:r>
      <w:r>
        <w:rPr>
          <w:spacing w:val="31"/>
          <w:w w:val="90"/>
        </w:rPr>
        <w:t xml:space="preserve"> </w:t>
      </w:r>
      <w:r>
        <w:rPr>
          <w:spacing w:val="-1"/>
          <w:w w:val="90"/>
        </w:rPr>
        <w:t>th</w:t>
      </w:r>
      <w:r>
        <w:rPr>
          <w:spacing w:val="-2"/>
          <w:w w:val="90"/>
        </w:rPr>
        <w:t>e</w:t>
      </w:r>
      <w:r>
        <w:rPr>
          <w:spacing w:val="29"/>
          <w:w w:val="90"/>
        </w:rPr>
        <w:t xml:space="preserve"> </w:t>
      </w:r>
      <w:r>
        <w:rPr>
          <w:spacing w:val="-1"/>
          <w:w w:val="90"/>
        </w:rPr>
        <w:t>U</w:t>
      </w:r>
      <w:r>
        <w:rPr>
          <w:spacing w:val="-2"/>
          <w:w w:val="90"/>
        </w:rPr>
        <w:t>S</w:t>
      </w:r>
      <w:r>
        <w:rPr>
          <w:spacing w:val="28"/>
          <w:w w:val="90"/>
        </w:rPr>
        <w:t xml:space="preserve"> </w:t>
      </w:r>
      <w:r>
        <w:rPr>
          <w:spacing w:val="-1"/>
          <w:w w:val="90"/>
        </w:rPr>
        <w:t>d</w:t>
      </w:r>
      <w:r>
        <w:rPr>
          <w:spacing w:val="-2"/>
          <w:w w:val="90"/>
        </w:rPr>
        <w:t>o</w:t>
      </w:r>
      <w:r>
        <w:rPr>
          <w:spacing w:val="-1"/>
          <w:w w:val="90"/>
        </w:rPr>
        <w:t>llar</w:t>
      </w:r>
    </w:p>
    <w:p w:rsidR="006664EA" w:rsidRDefault="006664EA">
      <w:pPr>
        <w:spacing w:before="1" w:line="140" w:lineRule="exact"/>
        <w:rPr>
          <w:sz w:val="14"/>
          <w:szCs w:val="14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3"/>
        </w:numPr>
        <w:tabs>
          <w:tab w:val="left" w:pos="416"/>
        </w:tabs>
        <w:spacing w:before="54" w:line="374" w:lineRule="auto"/>
        <w:ind w:left="416" w:right="118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1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-2789555</wp:posOffset>
                </wp:positionV>
                <wp:extent cx="5941060" cy="2527935"/>
                <wp:effectExtent l="0" t="0" r="0" b="0"/>
                <wp:wrapNone/>
                <wp:docPr id="618" name="群組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2527200"/>
                          <a:chOff x="0" y="0"/>
                          <a:chExt cx="0" cy="0"/>
                        </a:xfrm>
                      </wpg:grpSpPr>
                      <wpg:grpSp>
                        <wpg:cNvPr id="619" name="群組 619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20" name="直線接點 620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21" name="群組 621"/>
                        <wpg:cNvGrpSpPr/>
                        <wpg:grpSpPr>
                          <a:xfrm>
                            <a:off x="3240" y="1800"/>
                            <a:ext cx="0" cy="2525400"/>
                            <a:chOff x="0" y="0"/>
                            <a:chExt cx="0" cy="0"/>
                          </a:xfrm>
                        </wpg:grpSpPr>
                        <wps:wsp>
                          <wps:cNvPr id="622" name="直線接點 622"/>
                          <wps:cNvCnPr/>
                          <wps:spPr>
                            <a:xfrm flipV="1">
                              <a:off x="0" y="0"/>
                              <a:ext cx="0" cy="252540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23" name="群組 623"/>
                        <wpg:cNvGrpSpPr/>
                        <wpg:grpSpPr>
                          <a:xfrm>
                            <a:off x="5937840" y="1800"/>
                            <a:ext cx="0" cy="2525400"/>
                            <a:chOff x="0" y="0"/>
                            <a:chExt cx="0" cy="0"/>
                          </a:xfrm>
                        </wpg:grpSpPr>
                        <wps:wsp>
                          <wps:cNvPr id="624" name="直線接點 624"/>
                          <wps:cNvCnPr/>
                          <wps:spPr>
                            <a:xfrm flipV="1">
                              <a:off x="0" y="0"/>
                              <a:ext cx="0" cy="252540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25" name="群組 625"/>
                        <wpg:cNvGrpSpPr/>
                        <wpg:grpSpPr>
                          <a:xfrm>
                            <a:off x="0" y="252612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26" name="直線接點 626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A39B23" id="群組 618" o:spid="_x0000_s1026" style="position:absolute;margin-left:74.5pt;margin-top:-219.65pt;width:467.8pt;height:199.05pt;z-index:-50331636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">
                <v:group id="群組 619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1oe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kS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jWh5xgAAANwA&#10;AAAPAAAAAAAAAAAAAAAAAKoCAABkcnMvZG93bnJldi54bWxQSwUGAAAAAAQABAD6AAAAnQMAAAAA&#10;">
                  <v:line id="直線接點 620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iY8EAAADcAAAADwAAAGRycy9kb3ducmV2LnhtbERPPW/CMBDdK/U/WFeJrThkQFWKQRCo&#10;YC0UwXjERxKIz5HtkvDv8YDE+PS+J7PeNOJGzteWFYyGCQjiwuqaSwV/u5/PLxA+IGtsLJOCO3mY&#10;Td/fJphp2/Ev3bahFDGEfYYKqhDaTEpfVGTQD21LHLmzdQZDhK6U2mEXw00j0yQZS4M1x4YKW8or&#10;Kq7bf6Ngb/LVarlfntaXxbE5Hlx3SvO5UoOPfv4NIlAfXuKne6MVjNM4P56JR0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GJjwQAAANwAAAAPAAAAAAAAAAAAAAAA&#10;AKECAABkcnMvZG93bnJldi54bWxQSwUGAAAAAAQABAD5AAAAjwMAAAAA&#10;" strokeweight=".18mm"/>
                </v:group>
                <v:group id="群組 621" o:spid="_x0000_s1029" style="position:absolute;left:3240;top:1800;width:0;height:2525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<v:line id="直線接點 622" o:spid="_x0000_s1030" style="position:absolute;flip:y;visibility:visible;mso-wrap-style:square" from="0,0" to="0,25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DNq8YAAADcAAAADwAAAGRycy9kb3ducmV2LnhtbESPQWvCQBSE74X+h+UVvEjdNIi00VWk&#10;KHjpweihx0f2mU2TfZtmVxP7611B6HGYmW+YxWqwjbhQ5yvHCt4mCQjiwumKSwXHw/b1HYQPyBob&#10;x6TgSh5Wy+enBWba9bynSx5KESHsM1RgQmgzKX1hyKKfuJY4eifXWQxRdqXUHfYRbhuZJslMWqw4&#10;Lhhs6dNQUednq+Dnr+g/vn+nvqrb6bge5+XGfK2VGr0M6zmIQEP4Dz/aO61glqZ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wzavGAAAA3AAAAA8AAAAAAAAA&#10;AAAAAAAAoQIAAGRycy9kb3ducmV2LnhtbFBLBQYAAAAABAAEAPkAAACUAwAAAAA=&#10;" strokeweight=".18mm"/>
                </v:group>
                <v:group id="群組 623" o:spid="_x0000_s1031" style="position:absolute;left:5937840;top:1800;width:0;height:2525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line id="直線接點 624" o:spid="_x0000_s1032" style="position:absolute;flip:y;visibility:visible;mso-wrap-style:square" from="0,0" to="0,25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XwRMYAAADcAAAADwAAAGRycy9kb3ducmV2LnhtbESPQWvCQBSE70L/w/IKXqRuKkHa6CpS&#10;FLz0YNpDj4/sM5sm+zbNrib217uC4HGYmW+Y5XqwjThT5yvHCl6nCQjiwumKSwXfX7uXNxA+IGts&#10;HJOCC3lYr55GS8y06/lA5zyUIkLYZ6jAhNBmUvrCkEU/dS1x9I6usxii7EqpO+wj3DZyliRzabHi&#10;uGCwpQ9DRZ2frILf/6J///lLfVW36aSe5OXWfG6UGj8PmwWIQEN4hO/tvVYwn6VwOxOP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V8ETGAAAA3AAAAA8AAAAAAAAA&#10;AAAAAAAAoQIAAGRycy9kb3ducmV2LnhtbFBLBQYAAAAABAAEAPkAAACUAwAAAAA=&#10;" strokeweight=".18mm"/>
                </v:group>
                <v:group id="群組 625" o:spid="_x0000_s1033" style="position:absolute;top:252612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<v:line id="直線接點 626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FfjMQAAADcAAAADwAAAGRycy9kb3ducmV2LnhtbESPwW7CMBBE70j9B2sr9QYOOURVikEQ&#10;qNproQiOS7wkgXgd2S5J/76uhMRxNDNvNLPFYFpxI+cbywqmkwQEcWl1w5WC7937+BWED8gaW8uk&#10;4Jc8LOZPoxnm2vb8RbdtqESEsM9RQR1Cl0vpy5oM+ontiKN3ts5giNJVUjvsI9y0Mk2STBpsOC7U&#10;2FFRU3nd/hgFe1NsNuv9+vRxWR3b48H1p7RYKvXyPCzfQAQawiN8b39qBVmawf+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V+MxAAAANwAAAAPAAAAAAAAAAAA&#10;AAAAAKECAABkcnMvZG93bnJldi54bWxQSwUGAAAAAAQABAD5AAAAkgMAAAAA&#10;" strokeweight=".18mm"/>
                </v:group>
                <w10:wrap anchorx="page"/>
              </v:group>
            </w:pict>
          </mc:Fallback>
        </mc:AlternateConten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</w:t>
      </w:r>
      <w:r>
        <w:rPr>
          <w:spacing w:val="12"/>
          <w:w w:val="95"/>
        </w:rPr>
        <w:t xml:space="preserve"> </w:t>
      </w:r>
      <w:r>
        <w:rPr>
          <w:spacing w:val="-2"/>
          <w:w w:val="95"/>
        </w:rPr>
        <w:t>pr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vid</w:t>
      </w:r>
      <w:r>
        <w:rPr>
          <w:spacing w:val="-3"/>
          <w:w w:val="95"/>
        </w:rPr>
        <w:t>es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inin</w:t>
      </w:r>
      <w:r>
        <w:rPr>
          <w:spacing w:val="-2"/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t</w:t>
      </w:r>
      <w:r>
        <w:rPr>
          <w:spacing w:val="15"/>
          <w:w w:val="95"/>
        </w:rPr>
        <w:t xml:space="preserve"> </w:t>
      </w:r>
      <w:r>
        <w:rPr>
          <w:spacing w:val="-3"/>
          <w:w w:val="95"/>
        </w:rPr>
        <w:t>co</w:t>
      </w:r>
      <w:r>
        <w:rPr>
          <w:spacing w:val="-2"/>
          <w:w w:val="95"/>
        </w:rPr>
        <w:t>nt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inin</w:t>
      </w:r>
      <w:r>
        <w:rPr>
          <w:spacing w:val="-3"/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ix</w:t>
      </w:r>
      <w:r>
        <w:rPr>
          <w:spacing w:val="12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thr</w:t>
      </w:r>
      <w:r>
        <w:rPr>
          <w:spacing w:val="-2"/>
          <w:w w:val="95"/>
        </w:rPr>
        <w:t>ee</w:t>
      </w:r>
      <w:r>
        <w:rPr>
          <w:spacing w:val="12"/>
          <w:w w:val="95"/>
        </w:rPr>
        <w:t xml:space="preserve"> </w:t>
      </w:r>
      <w:proofErr w:type="spellStart"/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dic</w:t>
      </w:r>
      <w:proofErr w:type="spellEnd"/>
      <w:r>
        <w:rPr>
          <w:spacing w:val="-1"/>
          <w:w w:val="95"/>
        </w:rPr>
        <w:t>-</w:t>
      </w:r>
      <w:r>
        <w:rPr>
          <w:spacing w:val="87"/>
          <w:w w:val="97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q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tiv</w:t>
      </w:r>
      <w:r>
        <w:rPr>
          <w:spacing w:val="-2"/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w w:val="95"/>
        </w:rPr>
        <w:t>response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riab</w:t>
      </w:r>
      <w:r>
        <w:rPr>
          <w:spacing w:val="-3"/>
          <w:w w:val="95"/>
        </w:rPr>
        <w:t>le</w:t>
      </w:r>
      <w:r>
        <w:rPr>
          <w:spacing w:val="-2"/>
          <w:w w:val="95"/>
        </w:rPr>
        <w:t>.</w:t>
      </w:r>
    </w:p>
    <w:p w:rsidR="006664EA" w:rsidRDefault="006664EA">
      <w:pPr>
        <w:spacing w:before="9" w:line="220" w:lineRule="exact"/>
      </w:pPr>
    </w:p>
    <w:tbl>
      <w:tblPr>
        <w:tblStyle w:val="TableNormal"/>
        <w:tblW w:w="3065" w:type="dxa"/>
        <w:tblInd w:w="2976" w:type="dxa"/>
        <w:tblBorders>
          <w:bottom w:val="single" w:sz="8" w:space="0" w:color="000001"/>
          <w:insideH w:val="single" w:sz="8" w:space="0" w:color="000001"/>
        </w:tblBorders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747"/>
        <w:gridCol w:w="610"/>
        <w:gridCol w:w="614"/>
        <w:gridCol w:w="614"/>
        <w:gridCol w:w="933"/>
      </w:tblGrid>
      <w:tr w:rsidR="006664EA">
        <w:trPr>
          <w:trHeight w:hRule="exact" w:val="455"/>
        </w:trPr>
        <w:tc>
          <w:tcPr>
            <w:tcW w:w="667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54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Ob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.</w:t>
            </w:r>
          </w:p>
        </w:tc>
        <w:tc>
          <w:tcPr>
            <w:tcW w:w="524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54"/>
              <w:ind w:left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2"/>
                <w:sz w:val="16"/>
                <w:szCs w:val="16"/>
              </w:rPr>
              <w:t>1</w:t>
            </w:r>
          </w:p>
        </w:tc>
        <w:tc>
          <w:tcPr>
            <w:tcW w:w="52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2"/>
                <w:sz w:val="16"/>
                <w:szCs w:val="16"/>
              </w:rPr>
              <w:t>2</w:t>
            </w:r>
          </w:p>
        </w:tc>
        <w:tc>
          <w:tcPr>
            <w:tcW w:w="52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10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w w:val="110"/>
                <w:position w:val="-2"/>
                <w:sz w:val="16"/>
                <w:szCs w:val="16"/>
              </w:rPr>
              <w:t>3</w:t>
            </w:r>
          </w:p>
        </w:tc>
        <w:tc>
          <w:tcPr>
            <w:tcW w:w="81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54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Y</w:t>
            </w:r>
          </w:p>
        </w:tc>
      </w:tr>
      <w:tr w:rsidR="006664EA">
        <w:trPr>
          <w:trHeight w:hRule="exact" w:val="630"/>
        </w:trPr>
        <w:tc>
          <w:tcPr>
            <w:tcW w:w="667" w:type="dxa"/>
            <w:tcBorders>
              <w:top w:val="single" w:sz="8" w:space="0" w:color="000001"/>
            </w:tcBorders>
            <w:shd w:val="clear" w:color="auto" w:fill="auto"/>
          </w:tcPr>
          <w:p w:rsidR="006664EA" w:rsidRDefault="006664E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6664EA" w:rsidRDefault="00762E61">
            <w:pPr>
              <w:pStyle w:val="TableParagraph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4" w:type="dxa"/>
            <w:tcBorders>
              <w:top w:val="single" w:sz="8" w:space="0" w:color="000001"/>
            </w:tcBorders>
            <w:shd w:val="clear" w:color="auto" w:fill="auto"/>
          </w:tcPr>
          <w:p w:rsidR="006664EA" w:rsidRDefault="006664E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6664EA" w:rsidRDefault="00762E61">
            <w:pPr>
              <w:pStyle w:val="TableParagraph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tcBorders>
              <w:top w:val="single" w:sz="8" w:space="0" w:color="000001"/>
            </w:tcBorders>
            <w:shd w:val="clear" w:color="auto" w:fill="auto"/>
          </w:tcPr>
          <w:p w:rsidR="006664EA" w:rsidRDefault="006664E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6664EA" w:rsidRDefault="00762E61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528" w:type="dxa"/>
            <w:tcBorders>
              <w:top w:val="single" w:sz="8" w:space="0" w:color="000001"/>
            </w:tcBorders>
            <w:shd w:val="clear" w:color="auto" w:fill="auto"/>
          </w:tcPr>
          <w:p w:rsidR="006664EA" w:rsidRDefault="006664E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6664EA" w:rsidRDefault="00762E61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single" w:sz="8" w:space="0" w:color="000001"/>
            </w:tcBorders>
            <w:shd w:val="clear" w:color="auto" w:fill="auto"/>
          </w:tcPr>
          <w:p w:rsidR="006664EA" w:rsidRDefault="006664EA">
            <w:pPr>
              <w:pStyle w:val="TableParagraph"/>
              <w:spacing w:before="4" w:line="200" w:lineRule="exact"/>
              <w:rPr>
                <w:sz w:val="20"/>
                <w:szCs w:val="20"/>
              </w:rPr>
            </w:pPr>
          </w:p>
          <w:p w:rsidR="006664EA" w:rsidRDefault="00762E61">
            <w:pPr>
              <w:pStyle w:val="TableParagraph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6664EA">
        <w:trPr>
          <w:trHeight w:hRule="exact" w:val="521"/>
        </w:trPr>
        <w:tc>
          <w:tcPr>
            <w:tcW w:w="667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524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81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6664EA">
        <w:trPr>
          <w:trHeight w:hRule="exact" w:val="520"/>
        </w:trPr>
        <w:tc>
          <w:tcPr>
            <w:tcW w:w="667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524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3</w:t>
            </w:r>
          </w:p>
        </w:tc>
        <w:tc>
          <w:tcPr>
            <w:tcW w:w="81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  <w:tr w:rsidR="006664EA">
        <w:trPr>
          <w:trHeight w:hRule="exact" w:val="520"/>
        </w:trPr>
        <w:tc>
          <w:tcPr>
            <w:tcW w:w="667" w:type="dxa"/>
            <w:shd w:val="clear" w:color="auto" w:fill="auto"/>
          </w:tcPr>
          <w:p w:rsidR="006664EA" w:rsidRDefault="00762E61">
            <w:pPr>
              <w:pStyle w:val="TableParagraph"/>
              <w:spacing w:before="93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4</w:t>
            </w:r>
          </w:p>
        </w:tc>
        <w:tc>
          <w:tcPr>
            <w:tcW w:w="524" w:type="dxa"/>
            <w:shd w:val="clear" w:color="auto" w:fill="auto"/>
          </w:tcPr>
          <w:p w:rsidR="006664EA" w:rsidRDefault="00762E61">
            <w:pPr>
              <w:pStyle w:val="TableParagraph"/>
              <w:spacing w:before="93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2</w:t>
            </w:r>
          </w:p>
        </w:tc>
        <w:tc>
          <w:tcPr>
            <w:tcW w:w="818" w:type="dxa"/>
            <w:shd w:val="clear" w:color="auto" w:fill="auto"/>
          </w:tcPr>
          <w:p w:rsidR="006664EA" w:rsidRDefault="00762E61">
            <w:pPr>
              <w:pStyle w:val="TableParagraph"/>
              <w:spacing w:before="93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n</w:t>
            </w:r>
          </w:p>
        </w:tc>
      </w:tr>
      <w:tr w:rsidR="006664EA">
        <w:trPr>
          <w:trHeight w:hRule="exact" w:val="521"/>
        </w:trPr>
        <w:tc>
          <w:tcPr>
            <w:tcW w:w="667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5</w:t>
            </w:r>
          </w:p>
        </w:tc>
        <w:tc>
          <w:tcPr>
            <w:tcW w:w="524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0"/>
                <w:sz w:val="24"/>
                <w:szCs w:val="24"/>
              </w:rPr>
              <w:t>-1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818" w:type="dxa"/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Gr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n</w:t>
            </w:r>
          </w:p>
        </w:tc>
      </w:tr>
      <w:tr w:rsidR="006664EA">
        <w:trPr>
          <w:trHeight w:hRule="exact" w:val="536"/>
        </w:trPr>
        <w:tc>
          <w:tcPr>
            <w:tcW w:w="667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8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6</w:t>
            </w:r>
          </w:p>
        </w:tc>
        <w:tc>
          <w:tcPr>
            <w:tcW w:w="524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52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5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bottom w:val="single" w:sz="8" w:space="0" w:color="000001"/>
            </w:tcBorders>
            <w:shd w:val="clear" w:color="auto" w:fill="auto"/>
          </w:tcPr>
          <w:p w:rsidR="006664EA" w:rsidRDefault="00762E61">
            <w:pPr>
              <w:pStyle w:val="TableParagraph"/>
              <w:spacing w:before="95"/>
              <w:ind w:left="12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w w:val="90"/>
                <w:sz w:val="24"/>
                <w:szCs w:val="24"/>
              </w:rPr>
              <w:t>d</w:t>
            </w:r>
          </w:p>
        </w:tc>
      </w:tr>
    </w:tbl>
    <w:p w:rsidR="006664EA" w:rsidRDefault="006664EA">
      <w:pPr>
        <w:spacing w:before="2" w:line="110" w:lineRule="exact"/>
        <w:rPr>
          <w:sz w:val="11"/>
          <w:szCs w:val="11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spacing w:before="54"/>
        <w:ind w:left="416"/>
      </w:pPr>
      <w:r>
        <w:t>Suppose</w:t>
      </w:r>
      <w:r>
        <w:rPr>
          <w:spacing w:val="17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e</w:t>
      </w:r>
      <w:r>
        <w:rPr>
          <w:spacing w:val="18"/>
        </w:rPr>
        <w:t xml:space="preserve"> </w:t>
      </w:r>
      <w:r>
        <w:rPr>
          <w:spacing w:val="-2"/>
        </w:rPr>
        <w:t>wish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2"/>
        </w:rPr>
        <w:t>use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17"/>
        </w:rPr>
        <w:t xml:space="preserve"> </w:t>
      </w:r>
      <w:r>
        <w:rPr>
          <w:spacing w:val="-2"/>
        </w:rPr>
        <w:t>da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7"/>
        </w:rPr>
        <w:t xml:space="preserve"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4"/>
        </w:rPr>
        <w:t>ma</w:t>
      </w:r>
      <w:r>
        <w:rPr>
          <w:spacing w:val="-3"/>
        </w:rPr>
        <w:t>k</w:t>
      </w:r>
      <w:r>
        <w:rPr>
          <w:spacing w:val="-4"/>
        </w:rPr>
        <w:t>e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when</w:t>
      </w:r>
      <w:r>
        <w:rPr>
          <w:spacing w:val="19"/>
        </w:rPr>
        <w:t xml:space="preserve"> </w:t>
      </w:r>
      <w:proofErr w:type="gramStart"/>
      <w:r>
        <w:rPr>
          <w:rFonts w:cs="Arial"/>
        </w:rPr>
        <w:t>X</w:t>
      </w:r>
      <w:r>
        <w:rPr>
          <w:rFonts w:cs="Arial"/>
          <w:position w:val="-2"/>
          <w:sz w:val="16"/>
          <w:szCs w:val="16"/>
        </w:rPr>
        <w:t xml:space="preserve">1 </w:t>
      </w:r>
      <w:r>
        <w:rPr>
          <w:rFonts w:cs="Arial"/>
          <w:spacing w:val="4"/>
          <w:position w:val="-2"/>
          <w:sz w:val="16"/>
          <w:szCs w:val="16"/>
        </w:rPr>
        <w:t xml:space="preserve"> </w:t>
      </w:r>
      <w:r>
        <w:t>=</w:t>
      </w:r>
      <w:proofErr w:type="gramEnd"/>
      <w:r>
        <w:rPr>
          <w:spacing w:val="16"/>
        </w:rPr>
        <w:t xml:space="preserve"> </w:t>
      </w:r>
      <w:r>
        <w:rPr>
          <w:rFonts w:cs="Arial"/>
        </w:rPr>
        <w:t>X</w:t>
      </w:r>
      <w:r>
        <w:rPr>
          <w:rFonts w:cs="Arial"/>
          <w:position w:val="-2"/>
          <w:sz w:val="16"/>
          <w:szCs w:val="16"/>
        </w:rPr>
        <w:t xml:space="preserve">2 </w:t>
      </w:r>
      <w:r>
        <w:rPr>
          <w:rFonts w:cs="Arial"/>
          <w:spacing w:val="5"/>
          <w:position w:val="-2"/>
          <w:sz w:val="16"/>
          <w:szCs w:val="16"/>
        </w:rPr>
        <w:t xml:space="preserve"> </w:t>
      </w:r>
      <w:r>
        <w:t>=</w:t>
      </w:r>
    </w:p>
    <w:p w:rsidR="006664EA" w:rsidRDefault="006664EA">
      <w:pPr>
        <w:spacing w:before="5" w:line="130" w:lineRule="exact"/>
        <w:rPr>
          <w:sz w:val="13"/>
          <w:szCs w:val="13"/>
        </w:rPr>
      </w:pPr>
    </w:p>
    <w:p w:rsidR="006664EA" w:rsidRDefault="00762E61">
      <w:pPr>
        <w:pStyle w:val="a3"/>
        <w:ind w:left="416"/>
      </w:pPr>
      <w:r>
        <w:rPr>
          <w:rFonts w:cs="Arial"/>
        </w:rPr>
        <w:t>X</w:t>
      </w:r>
      <w:r>
        <w:rPr>
          <w:rFonts w:cs="Arial"/>
          <w:position w:val="-2"/>
          <w:sz w:val="16"/>
          <w:szCs w:val="16"/>
        </w:rPr>
        <w:t>3</w:t>
      </w:r>
      <w:r>
        <w:rPr>
          <w:rFonts w:cs="Arial"/>
          <w:spacing w:val="7"/>
          <w:position w:val="-2"/>
          <w:sz w:val="16"/>
          <w:szCs w:val="1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2"/>
        </w:rPr>
        <w:t xml:space="preserve"> </w:t>
      </w:r>
      <w:r>
        <w:rPr>
          <w:spacing w:val="-1"/>
        </w:rPr>
        <w:t>K</w:t>
      </w:r>
      <w:r>
        <w:rPr>
          <w:spacing w:val="-2"/>
        </w:rPr>
        <w:t>-nea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neighbou</w:t>
      </w:r>
      <w:r>
        <w:rPr>
          <w:spacing w:val="-1"/>
        </w:rPr>
        <w:t>r</w:t>
      </w:r>
      <w:r>
        <w:rPr>
          <w:spacing w:val="-2"/>
        </w:rPr>
        <w:t>s</w:t>
      </w:r>
      <w:proofErr w:type="spellEnd"/>
      <w:r>
        <w:rPr>
          <w:spacing w:val="-2"/>
        </w:rPr>
        <w:t>.</w:t>
      </w:r>
    </w:p>
    <w:p w:rsidR="006664EA" w:rsidRDefault="006664EA">
      <w:pPr>
        <w:spacing w:before="2" w:line="130" w:lineRule="exact"/>
        <w:rPr>
          <w:sz w:val="13"/>
          <w:szCs w:val="13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1"/>
          <w:numId w:val="3"/>
        </w:numPr>
        <w:tabs>
          <w:tab w:val="left" w:pos="932"/>
        </w:tabs>
        <w:ind w:left="1032" w:hanging="518"/>
      </w:pPr>
      <w:r>
        <w:rPr>
          <w:spacing w:val="-1"/>
          <w:w w:val="95"/>
        </w:rPr>
        <w:t>C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mput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Eu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lid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n</w:t>
      </w:r>
      <w:r>
        <w:rPr>
          <w:spacing w:val="38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is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</w:t>
      </w:r>
      <w:r>
        <w:rPr>
          <w:spacing w:val="40"/>
          <w:w w:val="95"/>
        </w:rPr>
        <w:t xml:space="preserve"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tw</w:t>
      </w:r>
      <w:r>
        <w:rPr>
          <w:spacing w:val="-3"/>
          <w:w w:val="95"/>
        </w:rPr>
        <w:t>ee</w:t>
      </w:r>
      <w:r>
        <w:rPr>
          <w:spacing w:val="-2"/>
          <w:w w:val="95"/>
        </w:rPr>
        <w:t>n</w:t>
      </w:r>
      <w:r>
        <w:rPr>
          <w:spacing w:val="42"/>
          <w:w w:val="95"/>
        </w:rPr>
        <w:t xml:space="preserve"> </w:t>
      </w:r>
      <w:r>
        <w:rPr>
          <w:spacing w:val="-4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8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se</w:t>
      </w:r>
      <w:r>
        <w:rPr>
          <w:spacing w:val="-2"/>
          <w:w w:val="95"/>
        </w:rPr>
        <w:t>rv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tion</w:t>
      </w:r>
      <w:r>
        <w:rPr>
          <w:spacing w:val="38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3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9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37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int,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762E61">
      <w:pPr>
        <w:ind w:left="9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10"/>
          <w:position w:val="-2"/>
          <w:sz w:val="16"/>
          <w:szCs w:val="16"/>
        </w:rPr>
        <w:t>1</w:t>
      </w:r>
      <w:r>
        <w:rPr>
          <w:rFonts w:ascii="Arial" w:eastAsia="Arial" w:hAnsi="Arial" w:cs="Arial"/>
          <w:spacing w:val="38"/>
          <w:w w:val="11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 X</w:t>
      </w:r>
      <w:r>
        <w:rPr>
          <w:rFonts w:ascii="Arial" w:eastAsia="Arial" w:hAnsi="Arial" w:cs="Arial"/>
          <w:w w:val="110"/>
          <w:position w:val="-2"/>
          <w:sz w:val="16"/>
          <w:szCs w:val="16"/>
        </w:rPr>
        <w:t>2</w:t>
      </w:r>
      <w:r>
        <w:rPr>
          <w:rFonts w:ascii="Arial" w:eastAsia="Arial" w:hAnsi="Arial" w:cs="Arial"/>
          <w:spacing w:val="39"/>
          <w:w w:val="11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</w:t>
      </w:r>
      <w:r>
        <w:rPr>
          <w:rFonts w:ascii="Arial" w:eastAsia="Arial" w:hAnsi="Arial" w:cs="Arial"/>
          <w:spacing w:val="3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10"/>
          <w:position w:val="-2"/>
          <w:sz w:val="16"/>
          <w:szCs w:val="16"/>
        </w:rPr>
        <w:t>3</w:t>
      </w:r>
      <w:r>
        <w:rPr>
          <w:rFonts w:ascii="Arial" w:eastAsia="Arial" w:hAnsi="Arial" w:cs="Arial"/>
          <w:spacing w:val="38"/>
          <w:w w:val="11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=</w:t>
      </w:r>
      <w:r>
        <w:rPr>
          <w:rFonts w:ascii="Arial" w:eastAsia="Arial" w:hAnsi="Arial" w:cs="Arial"/>
          <w:spacing w:val="1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0</w:t>
      </w:r>
    </w:p>
    <w:p w:rsidR="006664EA" w:rsidRDefault="006664EA">
      <w:pPr>
        <w:spacing w:before="14" w:line="220" w:lineRule="exact"/>
      </w:pPr>
    </w:p>
    <w:p w:rsidR="006664EA" w:rsidRDefault="00762E61">
      <w:pPr>
        <w:pStyle w:val="a3"/>
        <w:numPr>
          <w:ilvl w:val="1"/>
          <w:numId w:val="3"/>
        </w:numPr>
        <w:tabs>
          <w:tab w:val="left" w:pos="932"/>
        </w:tabs>
        <w:ind w:left="932" w:hanging="430"/>
        <w:sectPr w:rsidR="006664EA">
          <w:footerReference w:type="default" r:id="rId26"/>
          <w:pgSz w:w="11906" w:h="16838"/>
          <w:pgMar w:top="1580" w:right="940" w:bottom="1360" w:left="1660" w:header="0" w:footer="1172" w:gutter="0"/>
          <w:cols w:space="720"/>
          <w:formProt w:val="0"/>
          <w:docGrid w:linePitch="240" w:charSpace="-2049"/>
        </w:sectPr>
      </w:pP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 xml:space="preserve"> </w:t>
      </w:r>
      <w:r>
        <w:t>K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1?</w:t>
      </w:r>
      <w:r>
        <w:rPr>
          <w:spacing w:val="42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h</w:t>
      </w:r>
      <w:r>
        <w:rPr>
          <w:spacing w:val="-3"/>
        </w:rPr>
        <w:t>y</w:t>
      </w:r>
      <w:r>
        <w:rPr>
          <w:spacing w:val="-4"/>
        </w:rPr>
        <w:t>?</w:t>
      </w:r>
    </w:p>
    <w:p w:rsidR="006664EA" w:rsidRDefault="006664EA">
      <w:pPr>
        <w:spacing w:before="8" w:line="150" w:lineRule="exact"/>
        <w:rPr>
          <w:sz w:val="15"/>
          <w:szCs w:val="15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1"/>
          <w:numId w:val="3"/>
        </w:numPr>
        <w:tabs>
          <w:tab w:val="left" w:pos="1032"/>
        </w:tabs>
        <w:spacing w:before="54"/>
        <w:ind w:left="1032" w:hanging="404"/>
      </w:pPr>
      <w:r>
        <w:rPr>
          <w:spacing w:val="-1"/>
        </w:rPr>
        <w:t>W</w:t>
      </w:r>
      <w:r>
        <w:rPr>
          <w:spacing w:val="-2"/>
        </w:rPr>
        <w:t>ha</w:t>
      </w:r>
      <w:r>
        <w:rPr>
          <w:spacing w:val="-1"/>
        </w:rPr>
        <w:t>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ou</w:t>
      </w:r>
      <w:r>
        <w:rPr>
          <w:spacing w:val="-1"/>
        </w:rPr>
        <w:t>r</w:t>
      </w:r>
      <w:r>
        <w:rPr>
          <w:spacing w:val="14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spacing w:val="-2"/>
        </w:rPr>
        <w:t>ion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it</w:t>
      </w:r>
      <w:r>
        <w:rPr>
          <w:spacing w:val="-2"/>
        </w:rPr>
        <w:t>h</w:t>
      </w:r>
      <w:r>
        <w:rPr>
          <w:spacing w:val="17"/>
        </w:rPr>
        <w:t xml:space="preserve"> </w:t>
      </w:r>
      <w:r>
        <w:t>K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3?</w:t>
      </w:r>
      <w:r>
        <w:rPr>
          <w:spacing w:val="42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h</w:t>
      </w:r>
      <w:r>
        <w:rPr>
          <w:spacing w:val="-3"/>
        </w:rPr>
        <w:t>y</w:t>
      </w:r>
      <w:r>
        <w:rPr>
          <w:spacing w:val="-4"/>
        </w:rPr>
        <w:t>?</w:t>
      </w:r>
    </w:p>
    <w:p w:rsidR="006664EA" w:rsidRDefault="006664EA">
      <w:pPr>
        <w:spacing w:before="17" w:line="240" w:lineRule="exact"/>
        <w:rPr>
          <w:sz w:val="24"/>
          <w:szCs w:val="24"/>
        </w:rPr>
      </w:pPr>
    </w:p>
    <w:p w:rsidR="006664EA" w:rsidRDefault="00762E61">
      <w:pPr>
        <w:pStyle w:val="a3"/>
        <w:numPr>
          <w:ilvl w:val="1"/>
          <w:numId w:val="3"/>
        </w:numPr>
        <w:tabs>
          <w:tab w:val="left" w:pos="1032"/>
        </w:tabs>
        <w:spacing w:line="376" w:lineRule="auto"/>
        <w:ind w:left="1032" w:right="116" w:hanging="430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2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782955</wp:posOffset>
                </wp:positionV>
                <wp:extent cx="5941060" cy="6404610"/>
                <wp:effectExtent l="0" t="0" r="0" b="0"/>
                <wp:wrapNone/>
                <wp:docPr id="627" name="群組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6404040"/>
                          <a:chOff x="0" y="0"/>
                          <a:chExt cx="0" cy="0"/>
                        </a:xfrm>
                      </wpg:grpSpPr>
                      <wpg:grpSp>
                        <wpg:cNvPr id="628" name="群組 628"/>
                        <wpg:cNvGrpSpPr/>
                        <wpg:grpSpPr>
                          <a:xfrm>
                            <a:off x="0" y="180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29" name="直線接點 629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30" name="群組 630"/>
                        <wpg:cNvGrpSpPr/>
                        <wpg:grpSpPr>
                          <a:xfrm>
                            <a:off x="3240" y="0"/>
                            <a:ext cx="0" cy="6404040"/>
                            <a:chOff x="0" y="0"/>
                            <a:chExt cx="0" cy="0"/>
                          </a:xfrm>
                        </wpg:grpSpPr>
                        <wps:wsp>
                          <wps:cNvPr id="631" name="直線接點 631"/>
                          <wps:cNvCnPr/>
                          <wps:spPr>
                            <a:xfrm flipV="1">
                              <a:off x="0" y="0"/>
                              <a:ext cx="0" cy="640404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32" name="群組 632"/>
                        <wpg:cNvGrpSpPr/>
                        <wpg:grpSpPr>
                          <a:xfrm>
                            <a:off x="5937840" y="0"/>
                            <a:ext cx="0" cy="6404040"/>
                            <a:chOff x="0" y="0"/>
                            <a:chExt cx="0" cy="0"/>
                          </a:xfrm>
                        </wpg:grpSpPr>
                        <wps:wsp>
                          <wps:cNvPr id="633" name="直線接點 633"/>
                          <wps:cNvCnPr/>
                          <wps:spPr>
                            <a:xfrm flipV="1">
                              <a:off x="0" y="0"/>
                              <a:ext cx="0" cy="640404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34" name="群組 634"/>
                        <wpg:cNvGrpSpPr/>
                        <wpg:grpSpPr>
                          <a:xfrm>
                            <a:off x="0" y="640404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35" name="直線接點 635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E2BA25" id="群組 627" o:spid="_x0000_s1026" style="position:absolute;margin-left:74.5pt;margin-top:61.65pt;width:467.8pt;height:504.3pt;z-index:-503316368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">
                <v:group id="群組 628" o:spid="_x0000_s1027" style="position:absolute;top:180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0HX8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+rQdfwwAAANwAAAAP&#10;AAAAAAAAAAAAAAAAAKoCAABkcnMvZG93bnJldi54bWxQSwUGAAAAAAQABAD6AAAAmgMAAAAA&#10;">
                  <v:line id="直線接點 629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7L/sUAAADcAAAADwAAAGRycy9kb3ducmV2LnhtbESPwW7CMBBE75X4B2uReisOOSCaYhAE&#10;EFyhReW4xNskJV5HtkvC3+NKlXoczcwbzWzRm0bcyPnasoLxKAFBXFhdc6ng4337MgXhA7LGxjIp&#10;uJOHxXzwNMNM244PdDuGUkQI+wwVVCG0mZS+qMigH9mWOHpf1hkMUbpSaoddhJtGpkkykQZrjgsV&#10;tpRXVFyPP0bByeSbzfq0vuy+V+fm/Om6S5ovlXoe9ss3EIH68B/+a++1gkn6Cr9n4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V7L/sUAAADcAAAADwAAAAAAAAAA&#10;AAAAAAChAgAAZHJzL2Rvd25yZXYueG1sUEsFBgAAAAAEAAQA+QAAAJMDAAAAAA==&#10;" strokeweight=".18mm"/>
                </v:group>
                <v:group id="群組 630" o:spid="_x0000_s1029" style="position:absolute;left:3240;width:0;height:64040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line id="直線接點 631" o:spid="_x0000_s1030" style="position:absolute;flip:y;visibility:visible;mso-wrap-style:square" from="0,0" to="0,640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FAccAAADcAAAADwAAAGRycy9kb3ducmV2LnhtbESPQWvCQBSE7wX/w/IKXkQ3thJq6ioi&#10;Fbz00Oihx0f2NZsm+zZmVxP767uFgsdhZr5hVpvBNuJKna8cK5jPEhDEhdMVlwpOx/30BYQPyBob&#10;x6TgRh4269HDCjPtev6gax5KESHsM1RgQmgzKX1hyKKfuZY4el+usxii7EqpO+wj3DbyKUlSabHi&#10;uGCwpZ2hos4vVsH3T9EvP88LX9XtYlJP8vLNvG+VGj8O21cQgYZwD/+3D1pB+jyHvzPxCMj1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e8UBxwAAANwAAAAPAAAAAAAA&#10;AAAAAAAAAKECAABkcnMvZG93bnJldi54bWxQSwUGAAAAAAQABAD5AAAAlQMAAAAA&#10;" strokeweight=".18mm"/>
                </v:group>
                <v:group id="群組 632" o:spid="_x0000_s1031" style="position:absolute;left:5937840;width:0;height:64040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pymaM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k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pymaMQAAADcAAAA&#10;DwAAAAAAAAAAAAAAAACqAgAAZHJzL2Rvd25yZXYueG1sUEsFBgAAAAAEAAQA+gAAAJsDAAAAAA==&#10;">
                  <v:line id="直線接點 633" o:spid="_x0000_s1032" style="position:absolute;flip:y;visibility:visible;mso-wrap-style:square" from="0,0" to="0,640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+7cYAAADcAAAADwAAAGRycy9kb3ducmV2LnhtbESPQWvCQBSE70L/w/KEXkQ3rSI1dRUp&#10;Cl56MHro8ZF9zcZk36bZ1UR/fbdQ8DjMzDfMct3bWlyp9aVjBS+TBARx7nTJhYLTcTd+A+EDssba&#10;MSm4kYf16mmwxFS7jg90zUIhIoR9igpMCE0qpc8NWfQT1xBH79u1FkOUbSF1i12E21q+JslcWiw5&#10;Lhhs6MNQXmUXq+B8z7vF18/Ml1UzG1WjrNiaz41Sz8N+8w4iUB8e4f/2XiuYT6f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l/u3GAAAA3AAAAA8AAAAAAAAA&#10;AAAAAAAAoQIAAGRycy9kb3ducmV2LnhtbFBLBQYAAAAABAAEAPkAAACUAwAAAAA=&#10;" strokeweight=".18mm"/>
                </v:group>
                <v:group id="群組 634" o:spid="_x0000_s1033" style="position:absolute;top:640404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<v:line id="直線接點 635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pXJsUAAADcAAAADwAAAGRycy9kb3ducmV2LnhtbESPQWvCQBSE7wX/w/IEb3WjUpHUVTQq&#10;7bVaqcdn9jWJZt+G3dWk/75bEHocZuYbZr7sTC3u5HxlWcFomIAgzq2uuFDwedg9z0D4gKyxtkwK&#10;fsjDctF7mmOqbcsfdN+HQkQI+xQVlCE0qZQ+L8mgH9qGOHrf1hkMUbpCaodthJtajpNkKg1WHBdK&#10;bCgrKb/ub0bB0WTb7ea4Ob9d1qf69OXa8zhbKTXod6tXEIG68B9+tN+1gunkB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pXJsUAAADcAAAADwAAAAAAAAAA&#10;AAAAAAChAgAAZHJzL2Rvd25yZXYueG1sUEsFBgAAAAAEAAQA+QAAAJMDAAAAAA==&#10;" strokeweight=".18mm"/>
                </v:group>
                <w10:wrap anchorx="page"/>
              </v:group>
            </w:pict>
          </mc:Fallback>
        </mc:AlternateContent>
      </w:r>
      <w:r>
        <w:rPr>
          <w:spacing w:val="-1"/>
          <w:w w:val="95"/>
        </w:rPr>
        <w:t>If</w:t>
      </w:r>
      <w:r>
        <w:rPr>
          <w:spacing w:val="30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a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es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ecis</w:t>
      </w:r>
      <w:r>
        <w:rPr>
          <w:spacing w:val="-1"/>
          <w:w w:val="95"/>
        </w:rPr>
        <w:t>ion</w:t>
      </w:r>
      <w:r>
        <w:rPr>
          <w:spacing w:val="35"/>
          <w:w w:val="95"/>
        </w:rPr>
        <w:t xml:space="preserve"> </w:t>
      </w:r>
      <w:r>
        <w:rPr>
          <w:w w:val="95"/>
        </w:rPr>
        <w:t>boundary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le</w:t>
      </w:r>
      <w:r>
        <w:rPr>
          <w:spacing w:val="-1"/>
          <w:w w:val="95"/>
        </w:rPr>
        <w:t>m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spacing w:val="-1"/>
          <w:w w:val="95"/>
        </w:rPr>
        <w:t>highly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n-lin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r,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32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uld</w:t>
      </w:r>
      <w:r>
        <w:rPr>
          <w:spacing w:val="65"/>
          <w:w w:val="104"/>
        </w:rPr>
        <w:t xml:space="preserve"> </w:t>
      </w:r>
      <w:r>
        <w:rPr>
          <w:spacing w:val="-5"/>
          <w:w w:val="95"/>
        </w:rPr>
        <w:t>w</w:t>
      </w:r>
      <w:r>
        <w:rPr>
          <w:spacing w:val="-7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expect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best</w:t>
      </w:r>
      <w:r>
        <w:rPr>
          <w:spacing w:val="13"/>
          <w:w w:val="95"/>
        </w:rPr>
        <w:t xml:space="preserve"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</w:t>
      </w:r>
      <w:r>
        <w:rPr>
          <w:spacing w:val="-3"/>
          <w:w w:val="95"/>
        </w:rPr>
        <w:t>lu</w:t>
      </w:r>
      <w:r>
        <w:rPr>
          <w:spacing w:val="-4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K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large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ll?</w:t>
      </w:r>
      <w:r>
        <w:rPr>
          <w:spacing w:val="41"/>
          <w:w w:val="95"/>
        </w:rPr>
        <w:t xml:space="preserve"> </w:t>
      </w:r>
      <w:r>
        <w:rPr>
          <w:spacing w:val="-3"/>
          <w:w w:val="95"/>
        </w:rPr>
        <w:t>Why</w:t>
      </w:r>
      <w:r>
        <w:rPr>
          <w:spacing w:val="-4"/>
          <w:w w:val="95"/>
        </w:rPr>
        <w:t>?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2" w:line="280" w:lineRule="exact"/>
        <w:rPr>
          <w:sz w:val="28"/>
          <w:szCs w:val="28"/>
        </w:rPr>
      </w:pPr>
    </w:p>
    <w:p w:rsidR="006664EA" w:rsidRDefault="00762E61">
      <w:pPr>
        <w:pStyle w:val="a3"/>
        <w:ind w:right="8348"/>
        <w:jc w:val="center"/>
      </w:pPr>
      <w:r>
        <w:rPr>
          <w:spacing w:val="-2"/>
          <w:w w:val="95"/>
        </w:rPr>
        <w:t>An</w:t>
      </w:r>
      <w:r>
        <w:rPr>
          <w:spacing w:val="-3"/>
          <w:w w:val="95"/>
        </w:rPr>
        <w:t>s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r: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6" behindDoc="0" locked="0" layoutInCell="1" allowOverlap="1">
                <wp:simplePos x="0" y="0"/>
                <wp:positionH relativeFrom="page">
                  <wp:posOffset>1462405</wp:posOffset>
                </wp:positionH>
                <wp:positionV relativeFrom="paragraph">
                  <wp:posOffset>335915</wp:posOffset>
                </wp:positionV>
                <wp:extent cx="2734945" cy="2747010"/>
                <wp:effectExtent l="0" t="0" r="0" b="0"/>
                <wp:wrapNone/>
                <wp:docPr id="636" name="文字方塊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274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4308" w:type="dxa"/>
                              <w:tblBorders>
                                <w:bottom w:val="single" w:sz="8" w:space="0" w:color="000001"/>
                                <w:insideH w:val="single" w:sz="8" w:space="0" w:color="000001"/>
                              </w:tblBorders>
                              <w:tblCellMar>
                                <w:left w:w="10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7"/>
                              <w:gridCol w:w="610"/>
                              <w:gridCol w:w="614"/>
                              <w:gridCol w:w="614"/>
                              <w:gridCol w:w="933"/>
                              <w:gridCol w:w="1324"/>
                            </w:tblGrid>
                            <w:tr w:rsidR="00762E61">
                              <w:trPr>
                                <w:trHeight w:hRule="exact" w:val="455"/>
                              </w:trPr>
                              <w:tc>
                                <w:tcPr>
                                  <w:tcW w:w="667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Ob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1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position w:val="-2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124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position w:val="-2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124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110"/>
                                      <w:position w:val="-2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54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5"/>
                                      <w:sz w:val="24"/>
                                      <w:szCs w:val="24"/>
                                    </w:rPr>
                                    <w:t>Eu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5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5"/>
                                      <w:sz w:val="24"/>
                                      <w:szCs w:val="24"/>
                                    </w:rPr>
                                    <w:t>lid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5"/>
                                      <w:sz w:val="24"/>
                                      <w:szCs w:val="24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607"/>
                              </w:trPr>
                              <w:tc>
                                <w:tcPr>
                                  <w:tcW w:w="667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7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8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105"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105"/>
                                      <w:position w:val="-2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7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7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7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FrameContents"/>
                                  </w:pP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8" w:space="0" w:color="000001"/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762E61">
                              <w:trPr>
                                <w:trHeight w:hRule="exact" w:val="630"/>
                              </w:trPr>
                              <w:tc>
                                <w:tcPr>
                                  <w:tcW w:w="667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4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62E61" w:rsidRDefault="00762E61">
                                  <w:pPr>
                                    <w:pStyle w:val="TableParagraph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520"/>
                              </w:trPr>
                              <w:tc>
                                <w:tcPr>
                                  <w:tcW w:w="66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520"/>
                              </w:trPr>
                              <w:tc>
                                <w:tcPr>
                                  <w:tcW w:w="66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90"/>
                                      <w:sz w:val="24"/>
                                      <w:szCs w:val="24"/>
                                    </w:rPr>
                                    <w:t>3.16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66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90"/>
                                      <w:sz w:val="24"/>
                                      <w:szCs w:val="24"/>
                                    </w:rPr>
                                    <w:t>2.23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520"/>
                              </w:trPr>
                              <w:tc>
                                <w:tcPr>
                                  <w:tcW w:w="66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90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5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90"/>
                                      <w:sz w:val="24"/>
                                      <w:szCs w:val="24"/>
                                    </w:rPr>
                                    <w:t>1.41</w:t>
                                  </w:r>
                                </w:p>
                              </w:tc>
                            </w:tr>
                            <w:tr w:rsidR="00762E61">
                              <w:trPr>
                                <w:trHeight w:hRule="exact" w:val="535"/>
                              </w:trPr>
                              <w:tc>
                                <w:tcPr>
                                  <w:tcW w:w="667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8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85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7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24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w w:val="90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w w:val="9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03" w:type="dxa"/>
                                  <w:tcBorders>
                                    <w:bottom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762E61" w:rsidRDefault="00762E61">
                                  <w:pPr>
                                    <w:pStyle w:val="TableParagraph"/>
                                    <w:spacing w:before="93"/>
                                    <w:ind w:left="119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w w:val="90"/>
                                      <w:sz w:val="24"/>
                                      <w:szCs w:val="24"/>
                                    </w:rPr>
                                    <w:t>1.73</w:t>
                                  </w:r>
                                </w:p>
                              </w:tc>
                            </w:tr>
                          </w:tbl>
                          <w:p w:rsidR="00762E61" w:rsidRDefault="00762E6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36" o:spid="_x0000_s1077" type="#_x0000_t202" style="position:absolute;left:0;text-align:left;margin-left:115.15pt;margin-top:26.45pt;width:215.35pt;height:216.3pt;z-index: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" filled="f" stroked="f">
                <v:textbox inset="0,0,0,0">
                  <w:txbxContent>
                    <w:tbl>
                      <w:tblPr>
                        <w:tblStyle w:val="TableNormal"/>
                        <w:tblW w:w="4308" w:type="dxa"/>
                        <w:tblBorders>
                          <w:bottom w:val="single" w:sz="8" w:space="0" w:color="000001"/>
                          <w:insideH w:val="single" w:sz="8" w:space="0" w:color="000001"/>
                        </w:tblBorders>
                        <w:tblCellMar>
                          <w:left w:w="10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7"/>
                        <w:gridCol w:w="610"/>
                        <w:gridCol w:w="614"/>
                        <w:gridCol w:w="614"/>
                        <w:gridCol w:w="933"/>
                        <w:gridCol w:w="1324"/>
                      </w:tblGrid>
                      <w:tr w:rsidR="00762E61">
                        <w:trPr>
                          <w:trHeight w:hRule="exact" w:val="455"/>
                        </w:trPr>
                        <w:tc>
                          <w:tcPr>
                            <w:tcW w:w="667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Ob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1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1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w w:val="110"/>
                                <w:position w:val="-2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124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1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w w:val="110"/>
                                <w:position w:val="-2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124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11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w w:val="110"/>
                                <w:position w:val="-2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7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54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5"/>
                                <w:sz w:val="24"/>
                                <w:szCs w:val="24"/>
                              </w:rPr>
                              <w:t>Eu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5"/>
                                <w:sz w:val="24"/>
                                <w:szCs w:val="24"/>
                              </w:rPr>
                              <w:t>lid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5"/>
                                <w:sz w:val="24"/>
                                <w:szCs w:val="24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5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</w:tr>
                      <w:tr w:rsidR="00762E61">
                        <w:trPr>
                          <w:trHeight w:hRule="exact" w:val="607"/>
                        </w:trPr>
                        <w:tc>
                          <w:tcPr>
                            <w:tcW w:w="667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7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8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105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105"/>
                                <w:position w:val="-2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7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7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7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7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FrameContents"/>
                            </w:pP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8" w:space="0" w:color="000001"/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FrameContents"/>
                            </w:pPr>
                          </w:p>
                        </w:tc>
                      </w:tr>
                      <w:tr w:rsidR="00762E61">
                        <w:trPr>
                          <w:trHeight w:hRule="exact" w:val="630"/>
                        </w:trPr>
                        <w:tc>
                          <w:tcPr>
                            <w:tcW w:w="667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7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4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62E61" w:rsidRDefault="00762E61">
                            <w:pPr>
                              <w:pStyle w:val="TableParagraph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762E61">
                        <w:trPr>
                          <w:trHeight w:hRule="exact" w:val="520"/>
                        </w:trPr>
                        <w:tc>
                          <w:tcPr>
                            <w:tcW w:w="66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5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03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762E61">
                        <w:trPr>
                          <w:trHeight w:hRule="exact" w:val="520"/>
                        </w:trPr>
                        <w:tc>
                          <w:tcPr>
                            <w:tcW w:w="66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03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0"/>
                                <w:sz w:val="24"/>
                                <w:szCs w:val="24"/>
                              </w:rPr>
                              <w:t>3.16</w:t>
                            </w:r>
                          </w:p>
                        </w:tc>
                      </w:tr>
                      <w:tr w:rsidR="00762E61">
                        <w:trPr>
                          <w:trHeight w:hRule="exact" w:val="521"/>
                        </w:trPr>
                        <w:tc>
                          <w:tcPr>
                            <w:tcW w:w="66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Gr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03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0"/>
                                <w:sz w:val="24"/>
                                <w:szCs w:val="24"/>
                              </w:rPr>
                              <w:t>2.23</w:t>
                            </w:r>
                          </w:p>
                        </w:tc>
                      </w:tr>
                      <w:tr w:rsidR="00762E61">
                        <w:trPr>
                          <w:trHeight w:hRule="exact" w:val="520"/>
                        </w:trPr>
                        <w:tc>
                          <w:tcPr>
                            <w:tcW w:w="66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4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0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8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7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Gr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03" w:type="dxa"/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5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0"/>
                                <w:sz w:val="24"/>
                                <w:szCs w:val="24"/>
                              </w:rPr>
                              <w:t>1.41</w:t>
                            </w:r>
                          </w:p>
                        </w:tc>
                      </w:tr>
                      <w:tr w:rsidR="00762E61">
                        <w:trPr>
                          <w:trHeight w:hRule="exact" w:val="535"/>
                        </w:trPr>
                        <w:tc>
                          <w:tcPr>
                            <w:tcW w:w="667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8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24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85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7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2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w w:val="90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w w:val="90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03" w:type="dxa"/>
                            <w:tcBorders>
                              <w:bottom w:val="single" w:sz="8" w:space="0" w:color="000001"/>
                            </w:tcBorders>
                            <w:shd w:val="clear" w:color="auto" w:fill="auto"/>
                          </w:tcPr>
                          <w:p w:rsidR="00762E61" w:rsidRDefault="00762E61">
                            <w:pPr>
                              <w:pStyle w:val="TableParagraph"/>
                              <w:spacing w:before="93"/>
                              <w:ind w:left="11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w w:val="90"/>
                                <w:sz w:val="24"/>
                                <w:szCs w:val="24"/>
                              </w:rPr>
                              <w:t>1.73</w:t>
                            </w:r>
                          </w:p>
                        </w:tc>
                      </w:tr>
                    </w:tbl>
                    <w:p w:rsidR="00762E61" w:rsidRDefault="00762E61">
                      <w:pPr>
                        <w:pStyle w:val="FrameContents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before="8" w:line="190" w:lineRule="exact"/>
        <w:rPr>
          <w:sz w:val="19"/>
          <w:szCs w:val="19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right="8524"/>
        <w:jc w:val="center"/>
      </w:pPr>
      <w:r>
        <w:t>(a)</w: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7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2"/>
        </w:numPr>
        <w:tabs>
          <w:tab w:val="left" w:pos="703"/>
        </w:tabs>
        <w:spacing w:before="54" w:line="321" w:lineRule="auto"/>
        <w:ind w:left="703" w:right="306"/>
      </w:pPr>
      <w:r>
        <w:rPr>
          <w:spacing w:val="-1"/>
        </w:rPr>
        <w:t>If</w:t>
      </w:r>
      <w:r>
        <w:rPr>
          <w:spacing w:val="-2"/>
        </w:rPr>
        <w:t xml:space="preserve"> </w:t>
      </w:r>
      <w:r>
        <w:t>K=1,</w:t>
      </w:r>
      <w:r>
        <w:rPr>
          <w:spacing w:val="-1"/>
        </w:rPr>
        <w:t xml:space="preserve"> t</w:t>
      </w:r>
      <w:r>
        <w:rPr>
          <w:spacing w:val="-2"/>
        </w:rPr>
        <w:t>hen</w:t>
      </w:r>
      <w:r>
        <w:rPr>
          <w:spacing w:val="-1"/>
        </w:rPr>
        <w:t xml:space="preserve"> t</w:t>
      </w:r>
      <w:r>
        <w:rPr>
          <w:spacing w:val="-2"/>
        </w:rPr>
        <w:t>he ca</w:t>
      </w:r>
      <w:r>
        <w:rPr>
          <w:spacing w:val="-1"/>
        </w:rPr>
        <w:t>t</w:t>
      </w:r>
      <w:r>
        <w:rPr>
          <w:spacing w:val="-2"/>
        </w:rPr>
        <w:t>ego</w:t>
      </w:r>
      <w:r>
        <w:rPr>
          <w:spacing w:val="-1"/>
        </w:rPr>
        <w:t>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obs.5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ill</w:t>
      </w:r>
      <w: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rPr>
          <w:spacing w:val="-2"/>
        </w:rPr>
        <w:t>mos</w:t>
      </w:r>
      <w:r>
        <w:rPr>
          <w:spacing w:val="-1"/>
        </w:rPr>
        <w:t xml:space="preserve">t </w:t>
      </w:r>
      <w:r>
        <w:rPr>
          <w:spacing w:val="-2"/>
        </w:rPr>
        <w:t>s</w:t>
      </w:r>
      <w:r>
        <w:rPr>
          <w:spacing w:val="-1"/>
        </w:rPr>
        <w:t xml:space="preserve">imilar </w:t>
      </w:r>
      <w:r>
        <w:rPr>
          <w:spacing w:val="-2"/>
        </w:rPr>
        <w:t>one,</w:t>
      </w:r>
      <w:r>
        <w:t xml:space="preserve"> </w: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he closes</w:t>
      </w:r>
      <w:r>
        <w:rPr>
          <w:spacing w:val="-1"/>
        </w:rPr>
        <w:t>t</w:t>
      </w:r>
      <w:r>
        <w:rPr>
          <w:spacing w:val="57"/>
          <w:w w:val="136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3"/>
        </w:rPr>
        <w:t>s</w:t>
      </w:r>
      <w:r>
        <w:t>ta</w:t>
      </w:r>
      <w:r>
        <w:rPr>
          <w:spacing w:val="-2"/>
        </w:rPr>
        <w:t>nce</w:t>
      </w:r>
      <w:r>
        <w:t>.</w:t>
      </w:r>
      <w:r>
        <w:rPr>
          <w:spacing w:val="24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-2"/>
        </w:rPr>
        <w:t>ed</w:t>
      </w:r>
      <w:r>
        <w:t>i</w:t>
      </w:r>
      <w:r>
        <w:rPr>
          <w:spacing w:val="-2"/>
        </w:rPr>
        <w:t>c</w:t>
      </w:r>
      <w:r>
        <w:t>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cs="Arial"/>
          <w:spacing w:val="-38"/>
        </w:rPr>
        <w:t>f</w:t>
      </w:r>
      <w:r>
        <w:rPr>
          <w:spacing w:val="-18"/>
          <w:position w:val="6"/>
        </w:rPr>
        <w:t>ˆ</w:t>
      </w:r>
      <w:r>
        <w:t>(</w:t>
      </w:r>
      <w:r>
        <w:rPr>
          <w:rFonts w:cs="Arial"/>
          <w:spacing w:val="-1"/>
        </w:rPr>
        <w:t>x</w:t>
      </w:r>
      <w:r>
        <w:rPr>
          <w:rFonts w:cs="Arial"/>
          <w:spacing w:val="11"/>
          <w:position w:val="-2"/>
          <w:sz w:val="16"/>
          <w:szCs w:val="16"/>
        </w:rPr>
        <w:t>0</w:t>
      </w:r>
      <w:r>
        <w:t>)</w:t>
      </w:r>
      <w:r>
        <w:rPr>
          <w:spacing w:val="-2"/>
        </w:rPr>
        <w:t xml:space="preserve"> </w:t>
      </w:r>
      <w:r>
        <w:rPr>
          <w:spacing w:val="-3"/>
        </w:rPr>
        <w:t>w</w:t>
      </w:r>
      <w:r>
        <w:t xml:space="preserve">ill </w:t>
      </w:r>
      <w:r>
        <w:rPr>
          <w:spacing w:val="6"/>
        </w:rPr>
        <w:t>b</w:t>
      </w:r>
      <w:r>
        <w:t xml:space="preserve">e </w:t>
      </w:r>
      <w:r>
        <w:rPr>
          <w:spacing w:val="1"/>
        </w:rPr>
        <w:t>G</w:t>
      </w:r>
      <w:r>
        <w:t>r</w:t>
      </w:r>
      <w:r>
        <w:rPr>
          <w:spacing w:val="-2"/>
        </w:rPr>
        <w:t>ee</w:t>
      </w:r>
      <w:r>
        <w:t>n</w:t>
      </w:r>
    </w:p>
    <w:p w:rsidR="006664EA" w:rsidRDefault="006664EA">
      <w:pPr>
        <w:spacing w:before="12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2"/>
        </w:numPr>
        <w:tabs>
          <w:tab w:val="left" w:pos="703"/>
        </w:tabs>
        <w:spacing w:line="345" w:lineRule="auto"/>
        <w:ind w:left="703" w:right="304" w:hanging="404"/>
      </w:pPr>
      <w:r>
        <w:rPr>
          <w:spacing w:val="-1"/>
          <w:w w:val="95"/>
        </w:rPr>
        <w:t>If</w:t>
      </w:r>
      <w:r>
        <w:rPr>
          <w:spacing w:val="33"/>
          <w:w w:val="95"/>
        </w:rPr>
        <w:t xml:space="preserve"> </w:t>
      </w:r>
      <w:r>
        <w:rPr>
          <w:w w:val="95"/>
        </w:rPr>
        <w:t>K=3,</w:t>
      </w:r>
      <w:r>
        <w:rPr>
          <w:spacing w:val="36"/>
          <w:w w:val="95"/>
        </w:rPr>
        <w:t xml:space="preserve"> </w:t>
      </w:r>
      <w:r>
        <w:rPr>
          <w:spacing w:val="-2"/>
          <w:w w:val="95"/>
        </w:rPr>
        <w:t>w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’ll</w:t>
      </w:r>
      <w:r>
        <w:rPr>
          <w:spacing w:val="38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oose</w:t>
      </w:r>
      <w:r>
        <w:rPr>
          <w:spacing w:val="35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top</w:t>
      </w:r>
      <w:r>
        <w:rPr>
          <w:spacing w:val="33"/>
          <w:w w:val="95"/>
        </w:rPr>
        <w:t xml:space="preserve"> </w:t>
      </w:r>
      <w:r>
        <w:rPr>
          <w:w w:val="95"/>
        </w:rPr>
        <w:t>3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int</w:t>
      </w:r>
      <w:r>
        <w:rPr>
          <w:spacing w:val="-2"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spacing w:val="-3"/>
          <w:w w:val="95"/>
        </w:rPr>
        <w:t>which</w:t>
      </w:r>
      <w:r>
        <w:rPr>
          <w:spacing w:val="38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ses</w:t>
      </w:r>
      <w:r>
        <w:rPr>
          <w:spacing w:val="-1"/>
          <w:w w:val="95"/>
        </w:rPr>
        <w:t>t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rFonts w:cs="Arial"/>
          <w:spacing w:val="2"/>
          <w:w w:val="95"/>
        </w:rPr>
        <w:t>x</w:t>
      </w:r>
      <w:r>
        <w:rPr>
          <w:rFonts w:cs="Arial"/>
          <w:spacing w:val="3"/>
          <w:w w:val="95"/>
          <w:position w:val="-2"/>
          <w:sz w:val="16"/>
          <w:szCs w:val="16"/>
        </w:rPr>
        <w:t>0</w:t>
      </w:r>
      <w:r>
        <w:rPr>
          <w:spacing w:val="2"/>
          <w:w w:val="95"/>
        </w:rPr>
        <w:t>.</w:t>
      </w:r>
      <w:r>
        <w:rPr>
          <w:w w:val="95"/>
        </w:rPr>
        <w:t xml:space="preserve"> </w:t>
      </w:r>
      <w:r>
        <w:rPr>
          <w:spacing w:val="29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spacing w:val="-2"/>
          <w:w w:val="95"/>
        </w:rPr>
        <w:t>case</w:t>
      </w:r>
      <w:r>
        <w:rPr>
          <w:spacing w:val="-1"/>
          <w:w w:val="95"/>
        </w:rPr>
        <w:t>,</w:t>
      </w:r>
      <w:r>
        <w:rPr>
          <w:spacing w:val="47"/>
          <w:w w:val="97"/>
        </w:rPr>
        <w:t xml:space="preserve"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s.5</w:t>
      </w:r>
      <w:r>
        <w:rPr>
          <w:spacing w:val="-1"/>
          <w:w w:val="95"/>
        </w:rPr>
        <w:t xml:space="preserve">,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s.6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nd</w:t>
      </w:r>
      <w:r>
        <w:rPr>
          <w:spacing w:val="-2"/>
          <w:w w:val="95"/>
        </w:rPr>
        <w:t xml:space="preserve"> 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s.2</w:t>
      </w:r>
      <w:r>
        <w:rPr>
          <w:spacing w:val="-1"/>
          <w:w w:val="95"/>
        </w:rPr>
        <w:t xml:space="preserve"> will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selec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d.</w:t>
      </w:r>
      <w:r>
        <w:rPr>
          <w:spacing w:val="34"/>
          <w:w w:val="95"/>
        </w:rPr>
        <w:t xml:space="preserve"> </w:t>
      </w:r>
      <w:r>
        <w:rPr>
          <w:spacing w:val="-1"/>
          <w:w w:val="95"/>
        </w:rPr>
        <w:t>Th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 pr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 xml:space="preserve">bility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 xml:space="preserve"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w w:val="95"/>
        </w:rPr>
        <w:t xml:space="preserve"> </w:t>
      </w:r>
      <w:r>
        <w:rPr>
          <w:spacing w:val="-1"/>
          <w:w w:val="95"/>
        </w:rPr>
        <w:t>illu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 xml:space="preserve">d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low:</w:t>
      </w:r>
    </w:p>
    <w:p w:rsidR="006664EA" w:rsidRDefault="006664EA">
      <w:pPr>
        <w:sectPr w:rsidR="006664EA">
          <w:footerReference w:type="default" r:id="rId27"/>
          <w:pgSz w:w="11906" w:h="16838"/>
          <w:pgMar w:top="1580" w:right="940" w:bottom="1360" w:left="156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pStyle w:val="a3"/>
        <w:spacing w:line="233" w:lineRule="exact"/>
        <w:jc w:val="right"/>
        <w:rPr>
          <w:rFonts w:cs="Arial"/>
        </w:rPr>
      </w:pPr>
      <w:r>
        <w:rPr>
          <w:rFonts w:cs="Arial"/>
          <w:w w:val="95"/>
        </w:rPr>
        <w:t></w:t>
      </w:r>
    </w:p>
    <w:p w:rsidR="006664EA" w:rsidRDefault="00762E61">
      <w:pPr>
        <w:pStyle w:val="a3"/>
        <w:spacing w:before="9" w:line="210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144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10" w:lineRule="exact"/>
        <w:ind w:right="212"/>
        <w:jc w:val="right"/>
        <w:rPr>
          <w:rFonts w:cs="Arial"/>
        </w:rPr>
      </w:pPr>
      <w:r>
        <w:rPr>
          <w:rFonts w:cs="Arial"/>
          <w:spacing w:val="-216"/>
        </w:rPr>
        <w:t></w:t>
      </w:r>
    </w:p>
    <w:p w:rsidR="006664EA" w:rsidRDefault="00762E61">
      <w:pPr>
        <w:pStyle w:val="a3"/>
        <w:spacing w:before="31" w:line="317" w:lineRule="exact"/>
        <w:ind w:right="277"/>
        <w:jc w:val="right"/>
      </w:pPr>
      <w:proofErr w:type="spellStart"/>
      <w:r>
        <w:rPr>
          <w:spacing w:val="-2"/>
          <w:w w:val="115"/>
        </w:rPr>
        <w:t>P</w:t>
      </w:r>
      <w:r>
        <w:rPr>
          <w:spacing w:val="-1"/>
          <w:w w:val="115"/>
        </w:rPr>
        <w:t>r</w:t>
      </w:r>
      <w:proofErr w:type="spellEnd"/>
      <w:r>
        <w:rPr>
          <w:spacing w:val="-1"/>
          <w:w w:val="115"/>
        </w:rPr>
        <w:t>(</w:t>
      </w:r>
      <w:r>
        <w:rPr>
          <w:rFonts w:cs="Arial"/>
          <w:spacing w:val="-2"/>
          <w:w w:val="115"/>
        </w:rPr>
        <w:t>Y</w:t>
      </w:r>
      <w:r>
        <w:rPr>
          <w:rFonts w:cs="Arial"/>
          <w:spacing w:val="31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proofErr w:type="spellStart"/>
      <w:r>
        <w:rPr>
          <w:rFonts w:cs="Arial"/>
          <w:spacing w:val="2"/>
          <w:w w:val="115"/>
        </w:rPr>
        <w:t>j</w:t>
      </w:r>
      <w:r>
        <w:rPr>
          <w:rFonts w:ascii="Lucida Sans Unicode" w:eastAsia="Lucida Sans Unicode" w:hAnsi="Lucida Sans Unicode" w:cs="Lucida Sans Unicode"/>
          <w:spacing w:val="6"/>
          <w:w w:val="115"/>
        </w:rPr>
        <w:t>|</w:t>
      </w:r>
      <w:r>
        <w:rPr>
          <w:rFonts w:cs="Arial"/>
          <w:spacing w:val="3"/>
          <w:w w:val="115"/>
        </w:rPr>
        <w:t>X</w:t>
      </w:r>
      <w:proofErr w:type="spellEnd"/>
      <w:r>
        <w:rPr>
          <w:rFonts w:cs="Arial"/>
          <w:w w:val="115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rFonts w:cs="Arial"/>
          <w:spacing w:val="3"/>
          <w:w w:val="115"/>
        </w:rPr>
        <w:t>x</w:t>
      </w:r>
      <w:r>
        <w:rPr>
          <w:rFonts w:cs="Arial"/>
          <w:spacing w:val="3"/>
          <w:w w:val="115"/>
          <w:position w:val="-2"/>
          <w:sz w:val="16"/>
          <w:szCs w:val="16"/>
        </w:rPr>
        <w:t>0</w:t>
      </w:r>
      <w:r>
        <w:rPr>
          <w:spacing w:val="3"/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=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7" behindDoc="0" locked="0" layoutInCell="1" allowOverlap="1">
                <wp:simplePos x="0" y="0"/>
                <wp:positionH relativeFrom="page">
                  <wp:posOffset>3194050</wp:posOffset>
                </wp:positionH>
                <wp:positionV relativeFrom="paragraph">
                  <wp:posOffset>12065</wp:posOffset>
                </wp:positionV>
                <wp:extent cx="134620" cy="151765"/>
                <wp:effectExtent l="0" t="0" r="0" b="0"/>
                <wp:wrapNone/>
                <wp:docPr id="637" name="文字方塊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a3"/>
                              <w:spacing w:line="52" w:lineRule="exact"/>
                            </w:pPr>
                            <w:r>
                              <w:rPr>
                                <w:rFonts w:cs="Arial"/>
                                <w:w w:val="99"/>
                              </w:rPr>
                              <w:t>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37" o:spid="_x0000_s1078" type="#_x0000_t202" style="position:absolute;left:0;text-align:left;margin-left:251.5pt;margin-top:.95pt;width:10.6pt;height:11.95pt;z-index: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" filled="f" stroked="f">
                <v:textbox inset="0,0,0,0">
                  <w:txbxContent>
                    <w:p w:rsidR="00762E61" w:rsidRDefault="00762E61">
                      <w:pPr>
                        <w:pStyle w:val="a3"/>
                        <w:spacing w:line="52" w:lineRule="exact"/>
                      </w:pPr>
                      <w:r>
                        <w:rPr>
                          <w:rFonts w:cs="Arial"/>
                          <w:w w:val="99"/>
                        </w:rPr>
                        <w:t>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pStyle w:val="a3"/>
        <w:spacing w:line="159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762E61">
      <w:pPr>
        <w:pStyle w:val="a3"/>
        <w:spacing w:line="210" w:lineRule="exact"/>
        <w:jc w:val="right"/>
        <w:rPr>
          <w:rFonts w:cs="Arial"/>
        </w:rPr>
      </w:pPr>
      <w:r>
        <w:rPr>
          <w:rFonts w:cs="Arial"/>
          <w:w w:val="95"/>
        </w:rPr>
        <w:t></w:t>
      </w:r>
    </w:p>
    <w:p w:rsidR="006664EA" w:rsidRDefault="006664EA">
      <w:pPr>
        <w:spacing w:before="4" w:line="130" w:lineRule="exact"/>
        <w:rPr>
          <w:sz w:val="13"/>
          <w:szCs w:val="13"/>
        </w:rPr>
      </w:pPr>
    </w:p>
    <w:p w:rsidR="006664EA" w:rsidRDefault="00762E61">
      <w:pPr>
        <w:tabs>
          <w:tab w:val="left" w:pos="431"/>
        </w:tabs>
        <w:spacing w:line="196" w:lineRule="auto"/>
        <w:ind w:left="83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3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605155</wp:posOffset>
                </wp:positionV>
                <wp:extent cx="55245" cy="635"/>
                <wp:effectExtent l="0" t="0" r="0" b="0"/>
                <wp:wrapNone/>
                <wp:docPr id="638" name="群組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" cy="0"/>
                          <a:chOff x="0" y="0"/>
                          <a:chExt cx="0" cy="0"/>
                        </a:xfrm>
                      </wpg:grpSpPr>
                      <wps:wsp>
                        <wps:cNvPr id="639" name="直線接點 639"/>
                        <wps:cNvCnPr/>
                        <wps:spPr>
                          <a:xfrm>
                            <a:off x="0" y="0"/>
                            <a:ext cx="5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6BFE6" id="群組 638" o:spid="_x0000_s1026" style="position:absolute;margin-left:268.3pt;margin-top:47.65pt;width:4.35pt;height:.05pt;z-index:-503316367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">
                <v:line id="直線接點 639" o:spid="_x0000_s1027" style="position:absolute;visibility:visible;mso-wrap-style:square" from="0,0" to="54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ddI8UAAADcAAAADwAAAGRycy9kb3ducmV2LnhtbESPQWvCQBSE7wX/w/IEb3WjgtTUVTQq&#10;7bVaqcdn9jWJZt+G3dWk/75bEHocZuYbZr7sTC3u5HxlWcFomIAgzq2uuFDwedg9v4DwAVljbZkU&#10;/JCH5aL3NMdU25Y/6L4PhYgQ9ikqKENoUil9XpJBP7QNcfS+rTMYonSF1A7bCDe1HCfJVBqsOC6U&#10;2FBWUn7d34yCo8m2281xc367rE/16cu153G2UmrQ71avIAJ14T/8aL9rBdPJD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ddI8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r>
        <w:t>3</w:t>
      </w:r>
      <w:r>
        <w:tab/>
      </w:r>
      <w:r>
        <w:rPr>
          <w:rFonts w:ascii="Arial" w:eastAsia="Arial" w:hAnsi="Arial" w:cs="Arial"/>
          <w:w w:val="350"/>
          <w:sz w:val="24"/>
          <w:szCs w:val="24"/>
        </w:rPr>
        <w:t>.</w:t>
      </w:r>
      <w:r>
        <w:rPr>
          <w:rFonts w:ascii="Arial" w:eastAsia="Arial" w:hAnsi="Arial" w:cs="Arial"/>
          <w:w w:val="37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1"/>
          <w:w w:val="115"/>
          <w:sz w:val="16"/>
          <w:szCs w:val="16"/>
        </w:rPr>
        <w:t>i</w:t>
      </w:r>
      <w:proofErr w:type="spellEnd"/>
      <w:proofErr w:type="gramStart"/>
      <w:r>
        <w:rPr>
          <w:rFonts w:ascii="Lucida Sans Unicode" w:eastAsia="Lucida Sans Unicode" w:hAnsi="Lucida Sans Unicode" w:cs="Lucida Sans Unicode"/>
          <w:spacing w:val="-2"/>
          <w:w w:val="11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(</w:t>
      </w:r>
      <w:proofErr w:type="gramEnd"/>
      <w:r>
        <w:rPr>
          <w:rFonts w:ascii="Arial" w:eastAsia="Arial" w:hAnsi="Arial" w:cs="Arial"/>
          <w:spacing w:val="-2"/>
          <w:w w:val="115"/>
          <w:sz w:val="16"/>
          <w:szCs w:val="16"/>
        </w:rPr>
        <w:t>5,6,2</w:t>
      </w:r>
      <w:r>
        <w:rPr>
          <w:rFonts w:ascii="Arial" w:eastAsia="Arial" w:hAnsi="Arial" w:cs="Arial"/>
          <w:spacing w:val="-1"/>
          <w:w w:val="115"/>
          <w:sz w:val="16"/>
          <w:szCs w:val="16"/>
        </w:rPr>
        <w:t>)</w:t>
      </w:r>
      <w:r>
        <w:rPr>
          <w:rFonts w:ascii="Arial" w:eastAsia="Arial" w:hAnsi="Arial" w:cs="Arial"/>
          <w:w w:val="123"/>
          <w:sz w:val="16"/>
          <w:szCs w:val="16"/>
        </w:rPr>
        <w:t xml:space="preserve"> </w:t>
      </w:r>
      <w:r>
        <w:rPr>
          <w:rFonts w:ascii="Arial" w:eastAsia="Arial" w:hAnsi="Arial" w:cs="Arial"/>
          <w:spacing w:val="24"/>
          <w:w w:val="123"/>
          <w:sz w:val="16"/>
          <w:szCs w:val="16"/>
        </w:rPr>
        <w:t xml:space="preserve"> </w:t>
      </w:r>
      <w:r>
        <w:t>3</w:t>
      </w:r>
      <w:r>
        <w:tab/>
      </w:r>
      <w:r>
        <w:rPr>
          <w:rFonts w:ascii="Arial" w:eastAsia="Arial" w:hAnsi="Arial" w:cs="Arial"/>
          <w:w w:val="350"/>
          <w:sz w:val="24"/>
          <w:szCs w:val="24"/>
        </w:rPr>
        <w:t>.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8" behindDoc="0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96520</wp:posOffset>
                </wp:positionV>
                <wp:extent cx="53975" cy="100965"/>
                <wp:effectExtent l="0" t="0" r="0" b="0"/>
                <wp:wrapNone/>
                <wp:docPr id="640" name="文字方塊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  <w:u w:val="single" w:color="00000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40" o:spid="_x0000_s1079" type="#_x0000_t202" style="position:absolute;left:0;text-align:left;margin-left:268.3pt;margin-top:7.6pt;width:4.25pt;height:7.95pt;z-index: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  <w:u w:val="single" w:color="00000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59" behindDoc="0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508000</wp:posOffset>
                </wp:positionV>
                <wp:extent cx="53975" cy="100965"/>
                <wp:effectExtent l="0" t="0" r="0" b="0"/>
                <wp:wrapNone/>
                <wp:docPr id="641" name="文字方塊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41" o:spid="_x0000_s1080" type="#_x0000_t202" style="position:absolute;left:0;text-align:left;margin-left:268.3pt;margin-top:40pt;width:4.25pt;height:7.95pt;z-index: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762E61">
      <w:pPr>
        <w:spacing w:line="224" w:lineRule="exact"/>
        <w:ind w:left="23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-1"/>
          <w:w w:val="105"/>
          <w:sz w:val="16"/>
          <w:szCs w:val="16"/>
        </w:rPr>
        <w:t>i</w:t>
      </w:r>
      <w:proofErr w:type="spellEnd"/>
      <w:proofErr w:type="gramStart"/>
      <w:r>
        <w:rPr>
          <w:rFonts w:ascii="Lucida Sans Unicode" w:eastAsia="Lucida Sans Unicode" w:hAnsi="Lucida Sans Unicode" w:cs="Lucida Sans Unicode"/>
          <w:spacing w:val="-2"/>
          <w:w w:val="105"/>
          <w:sz w:val="16"/>
          <w:szCs w:val="16"/>
        </w:rPr>
        <w:t>∈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(</w:t>
      </w:r>
      <w:proofErr w:type="gramEnd"/>
      <w:r>
        <w:rPr>
          <w:rFonts w:ascii="Arial" w:eastAsia="Arial" w:hAnsi="Arial" w:cs="Arial"/>
          <w:spacing w:val="-2"/>
          <w:w w:val="105"/>
          <w:sz w:val="16"/>
          <w:szCs w:val="16"/>
        </w:rPr>
        <w:t>5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6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-2"/>
          <w:w w:val="105"/>
          <w:sz w:val="16"/>
          <w:szCs w:val="16"/>
        </w:rPr>
        <w:t>2</w:t>
      </w:r>
      <w:r>
        <w:rPr>
          <w:rFonts w:ascii="Arial" w:eastAsia="Arial" w:hAnsi="Arial" w:cs="Arial"/>
          <w:spacing w:val="-1"/>
          <w:w w:val="105"/>
          <w:sz w:val="16"/>
          <w:szCs w:val="16"/>
        </w:rPr>
        <w:t>)</w:t>
      </w:r>
    </w:p>
    <w:p w:rsidR="006664EA" w:rsidRDefault="006664EA">
      <w:pPr>
        <w:spacing w:before="19" w:line="240" w:lineRule="exact"/>
        <w:rPr>
          <w:sz w:val="24"/>
          <w:szCs w:val="24"/>
        </w:rPr>
      </w:pPr>
    </w:p>
    <w:p w:rsidR="006664EA" w:rsidRDefault="00762E61">
      <w:pPr>
        <w:pStyle w:val="a3"/>
        <w:tabs>
          <w:tab w:val="left" w:pos="2126"/>
        </w:tabs>
        <w:ind w:left="2"/>
      </w:pPr>
      <w:r>
        <w:br w:type="column"/>
      </w:r>
      <w:proofErr w:type="gramStart"/>
      <w:r>
        <w:rPr>
          <w:rFonts w:cs="Arial"/>
          <w:spacing w:val="3"/>
          <w:w w:val="110"/>
        </w:rPr>
        <w:t>I</w:t>
      </w:r>
      <w:r>
        <w:rPr>
          <w:spacing w:val="4"/>
          <w:w w:val="110"/>
        </w:rPr>
        <w:t>(</w:t>
      </w:r>
      <w:proofErr w:type="gramEnd"/>
      <w:r>
        <w:rPr>
          <w:rFonts w:cs="Arial"/>
          <w:spacing w:val="5"/>
          <w:w w:val="110"/>
        </w:rPr>
        <w:t>y</w:t>
      </w:r>
      <w:proofErr w:type="spellStart"/>
      <w:r>
        <w:rPr>
          <w:rFonts w:cs="Arial"/>
          <w:spacing w:val="3"/>
          <w:w w:val="110"/>
          <w:position w:val="-2"/>
          <w:sz w:val="16"/>
          <w:szCs w:val="16"/>
        </w:rPr>
        <w:t>i</w:t>
      </w:r>
      <w:proofErr w:type="spellEnd"/>
      <w:r>
        <w:rPr>
          <w:rFonts w:cs="Arial"/>
          <w:spacing w:val="26"/>
          <w:w w:val="110"/>
          <w:position w:val="-2"/>
          <w:sz w:val="16"/>
          <w:szCs w:val="16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spacing w:val="-2"/>
          <w:w w:val="105"/>
        </w:rPr>
        <w:t>Red</w:t>
      </w:r>
      <w:r>
        <w:rPr>
          <w:spacing w:val="-1"/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rFonts w:cs="Arial"/>
          <w:w w:val="110"/>
          <w:position w:val="9"/>
          <w:sz w:val="16"/>
          <w:szCs w:val="16"/>
          <w:u w:val="single" w:color="000000"/>
        </w:rPr>
        <w:t>2</w:t>
      </w:r>
      <w:r>
        <w:rPr>
          <w:rFonts w:cs="Arial"/>
          <w:spacing w:val="-26"/>
          <w:w w:val="110"/>
          <w:position w:val="9"/>
          <w:sz w:val="16"/>
          <w:szCs w:val="16"/>
          <w:u w:val="single" w:color="000000"/>
        </w:rPr>
        <w:t xml:space="preserve"> </w:t>
      </w:r>
      <w:r>
        <w:rPr>
          <w:rFonts w:cs="Arial"/>
          <w:w w:val="110"/>
        </w:rPr>
        <w:t>,</w:t>
      </w:r>
      <w:r>
        <w:rPr>
          <w:rFonts w:cs="Arial"/>
          <w:w w:val="110"/>
        </w:rPr>
        <w:tab/>
      </w:r>
      <w:r>
        <w:rPr>
          <w:rFonts w:cs="Arial"/>
          <w:w w:val="150"/>
        </w:rPr>
        <w:t>j</w:t>
      </w:r>
      <w:r>
        <w:rPr>
          <w:rFonts w:cs="Arial"/>
          <w:spacing w:val="-26"/>
          <w:w w:val="15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color w:val="FF0000"/>
          <w:spacing w:val="-2"/>
          <w:w w:val="105"/>
        </w:rPr>
        <w:t>Red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60" behindDoc="0" locked="0" layoutInCell="1" allowOverlap="1">
                <wp:simplePos x="0" y="0"/>
                <wp:positionH relativeFrom="page">
                  <wp:posOffset>4922520</wp:posOffset>
                </wp:positionH>
                <wp:positionV relativeFrom="paragraph">
                  <wp:posOffset>130175</wp:posOffset>
                </wp:positionV>
                <wp:extent cx="53975" cy="100965"/>
                <wp:effectExtent l="0" t="0" r="0" b="0"/>
                <wp:wrapNone/>
                <wp:docPr id="642" name="文字方塊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42" o:spid="_x0000_s1081" type="#_x0000_t202" style="position:absolute;left:0;text-align:left;margin-left:387.6pt;margin-top:10.25pt;width:4.25pt;height:7.95pt;z-index: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before="4" w:line="130" w:lineRule="exact"/>
        <w:rPr>
          <w:sz w:val="13"/>
          <w:szCs w:val="13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2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4" behindDoc="1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114300</wp:posOffset>
                </wp:positionV>
                <wp:extent cx="55245" cy="635"/>
                <wp:effectExtent l="0" t="0" r="0" b="0"/>
                <wp:wrapNone/>
                <wp:docPr id="643" name="群組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" cy="0"/>
                          <a:chOff x="0" y="0"/>
                          <a:chExt cx="0" cy="0"/>
                        </a:xfrm>
                      </wpg:grpSpPr>
                      <wps:wsp>
                        <wps:cNvPr id="644" name="直線接點 644"/>
                        <wps:cNvCnPr/>
                        <wps:spPr>
                          <a:xfrm>
                            <a:off x="0" y="0"/>
                            <a:ext cx="5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7A8CD" id="群組 643" o:spid="_x0000_s1026" style="position:absolute;margin-left:397.9pt;margin-top:9pt;width:4.35pt;height:.05pt;z-index:-503316366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">
                <v:line id="直線接點 644" o:spid="_x0000_s1027" style="position:absolute;visibility:visible;mso-wrap-style:square" from="0,0" to="54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CBwMUAAADcAAAADwAAAGRycy9kb3ducmV2LnhtbESPT2vCQBTE70K/w/IKvdWNIlKiq2i0&#10;tFf/ocdn9plEs2/D7tak394tFDwOM/MbZjrvTC3u5HxlWcGgn4Agzq2uuFCw332+f4DwAVljbZkU&#10;/JKH+eylN8VU25Y3dN+GQkQI+xQVlCE0qZQ+L8mg79uGOHoX6wyGKF0htcM2wk0th0kylgYrjgsl&#10;NpSVlN+2P0bBwWTr9eqwOn9dl6f6dHTteZgtlHp77RYTEIG68Az/t7+1gvFoBH9n4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CBwM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proofErr w:type="gramStart"/>
      <w:r>
        <w:rPr>
          <w:rFonts w:cs="Arial"/>
          <w:spacing w:val="3"/>
          <w:w w:val="115"/>
        </w:rPr>
        <w:t>I</w:t>
      </w:r>
      <w:r>
        <w:rPr>
          <w:spacing w:val="5"/>
          <w:w w:val="115"/>
        </w:rPr>
        <w:t>(</w:t>
      </w:r>
      <w:proofErr w:type="gramEnd"/>
      <w:r>
        <w:rPr>
          <w:rFonts w:cs="Arial"/>
          <w:spacing w:val="6"/>
          <w:w w:val="115"/>
        </w:rPr>
        <w:t>y</w:t>
      </w:r>
      <w:proofErr w:type="spellStart"/>
      <w:r>
        <w:rPr>
          <w:rFonts w:cs="Arial"/>
          <w:spacing w:val="3"/>
          <w:w w:val="115"/>
          <w:position w:val="-2"/>
          <w:sz w:val="16"/>
          <w:szCs w:val="16"/>
        </w:rPr>
        <w:t>i</w:t>
      </w:r>
      <w:proofErr w:type="spellEnd"/>
      <w:r>
        <w:rPr>
          <w:rFonts w:cs="Arial"/>
          <w:spacing w:val="12"/>
          <w:w w:val="115"/>
          <w:position w:val="-2"/>
          <w:sz w:val="16"/>
          <w:szCs w:val="16"/>
        </w:rPr>
        <w:t xml:space="preserve"> </w:t>
      </w:r>
      <w:r>
        <w:rPr>
          <w:w w:val="115"/>
        </w:rPr>
        <w:t>=</w:t>
      </w:r>
      <w:r>
        <w:rPr>
          <w:spacing w:val="-18"/>
          <w:w w:val="115"/>
        </w:rPr>
        <w:t xml:space="preserve"> 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een</w:t>
      </w:r>
      <w:r>
        <w:rPr>
          <w:spacing w:val="-1"/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rFonts w:cs="Arial"/>
          <w:w w:val="105"/>
          <w:position w:val="9"/>
          <w:sz w:val="16"/>
          <w:szCs w:val="16"/>
        </w:rPr>
        <w:t>1</w:t>
      </w:r>
      <w:r>
        <w:rPr>
          <w:rFonts w:cs="Arial"/>
          <w:spacing w:val="-28"/>
          <w:w w:val="105"/>
          <w:position w:val="9"/>
          <w:sz w:val="16"/>
          <w:szCs w:val="16"/>
        </w:rPr>
        <w:t xml:space="preserve"> </w:t>
      </w:r>
      <w:r>
        <w:rPr>
          <w:rFonts w:cs="Arial"/>
          <w:w w:val="105"/>
        </w:rPr>
        <w:t xml:space="preserve">, </w:t>
      </w:r>
      <w:r>
        <w:rPr>
          <w:rFonts w:cs="Arial"/>
          <w:spacing w:val="33"/>
          <w:w w:val="105"/>
        </w:rPr>
        <w:t xml:space="preserve"> </w:t>
      </w:r>
      <w:r>
        <w:rPr>
          <w:rFonts w:cs="Arial"/>
          <w:w w:val="150"/>
        </w:rPr>
        <w:t>j</w:t>
      </w:r>
      <w:r>
        <w:rPr>
          <w:rFonts w:cs="Arial"/>
          <w:spacing w:val="-30"/>
          <w:w w:val="150"/>
        </w:rPr>
        <w:t xml:space="preserve"> </w:t>
      </w:r>
      <w:r>
        <w:rPr>
          <w:w w:val="115"/>
        </w:rPr>
        <w:t>=</w:t>
      </w:r>
      <w:r>
        <w:rPr>
          <w:spacing w:val="-19"/>
          <w:w w:val="115"/>
        </w:rPr>
        <w:t xml:space="preserve"> </w:t>
      </w:r>
      <w:r>
        <w:rPr>
          <w:color w:val="00FF00"/>
          <w:spacing w:val="-2"/>
          <w:w w:val="105"/>
        </w:rPr>
        <w:t>G</w:t>
      </w:r>
      <w:r>
        <w:rPr>
          <w:color w:val="00FF00"/>
          <w:spacing w:val="-1"/>
          <w:w w:val="105"/>
        </w:rPr>
        <w:t>r</w:t>
      </w:r>
      <w:r>
        <w:rPr>
          <w:color w:val="00FF00"/>
          <w:spacing w:val="-2"/>
          <w:w w:val="105"/>
        </w:rPr>
        <w:t>een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61" behindDoc="0" locked="0" layoutInCell="1" allowOverlap="1">
                <wp:simplePos x="0" y="0"/>
                <wp:positionH relativeFrom="page">
                  <wp:posOffset>5053330</wp:posOffset>
                </wp:positionH>
                <wp:positionV relativeFrom="paragraph">
                  <wp:posOffset>128270</wp:posOffset>
                </wp:positionV>
                <wp:extent cx="53975" cy="100965"/>
                <wp:effectExtent l="0" t="0" r="0" b="0"/>
                <wp:wrapNone/>
                <wp:docPr id="645" name="文字方塊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45" o:spid="_x0000_s1082" type="#_x0000_t202" style="position:absolute;left:0;text-align:left;margin-left:397.9pt;margin-top:10.1pt;width:4.25pt;height:7.95pt;z-index: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spacing w:line="200" w:lineRule="exact"/>
        <w:rPr>
          <w:sz w:val="20"/>
          <w:szCs w:val="20"/>
        </w:rPr>
      </w:pPr>
      <w:r>
        <w:br w:type="column"/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17" w:line="260" w:lineRule="exact"/>
        <w:rPr>
          <w:sz w:val="26"/>
          <w:szCs w:val="26"/>
        </w:rPr>
      </w:pPr>
    </w:p>
    <w:p w:rsidR="006664EA" w:rsidRDefault="00762E61">
      <w:pPr>
        <w:pStyle w:val="a3"/>
        <w:ind w:left="830"/>
      </w:pPr>
      <w:r>
        <w:rPr>
          <w:w w:val="95"/>
        </w:rPr>
        <w:t>(16)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560" w:header="0" w:footer="1172" w:gutter="0"/>
          <w:cols w:num="4" w:space="720" w:equalWidth="0">
            <w:col w:w="3685" w:space="40"/>
            <w:col w:w="882" w:space="40"/>
            <w:col w:w="3167" w:space="40"/>
            <w:col w:w="1550"/>
          </w:cols>
          <w:formProt w:val="0"/>
          <w:docGrid w:linePitch="240" w:charSpace="-2049"/>
        </w:sectPr>
      </w:pPr>
    </w:p>
    <w:p w:rsidR="006664EA" w:rsidRDefault="00762E61">
      <w:pPr>
        <w:pStyle w:val="a3"/>
        <w:tabs>
          <w:tab w:val="left" w:pos="6770"/>
        </w:tabs>
        <w:spacing w:line="319" w:lineRule="exact"/>
        <w:ind w:left="3470"/>
      </w:pPr>
      <w:r>
        <w:rPr>
          <w:rFonts w:cs="Arial"/>
          <w:spacing w:val="-205"/>
          <w:w w:val="95"/>
          <w:position w:val="19"/>
        </w:rPr>
        <w:t></w:t>
      </w:r>
      <w:r>
        <w:rPr>
          <w:rFonts w:cs="Arial"/>
          <w:w w:val="95"/>
          <w:position w:val="12"/>
        </w:rPr>
        <w:t></w:t>
      </w:r>
      <w:r>
        <w:rPr>
          <w:rFonts w:cs="Arial"/>
          <w:spacing w:val="35"/>
          <w:w w:val="95"/>
          <w:position w:val="12"/>
        </w:rPr>
        <w:t xml:space="preserve"> </w:t>
      </w:r>
      <w:r>
        <w:rPr>
          <w:w w:val="95"/>
        </w:rPr>
        <w:t>0</w:t>
      </w:r>
      <w:r>
        <w:rPr>
          <w:rFonts w:cs="Arial"/>
          <w:w w:val="95"/>
        </w:rPr>
        <w:t>,</w:t>
      </w:r>
      <w:r>
        <w:rPr>
          <w:rFonts w:cs="Arial"/>
          <w:w w:val="95"/>
        </w:rPr>
        <w:tab/>
      </w:r>
      <w:r>
        <w:rPr>
          <w:w w:val="95"/>
        </w:rPr>
        <w:t>ot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2"/>
          <w:w w:val="95"/>
        </w:rPr>
        <w:t>w</w:t>
      </w:r>
      <w:r>
        <w:rPr>
          <w:w w:val="95"/>
        </w:rPr>
        <w:t>i</w:t>
      </w:r>
      <w:r>
        <w:rPr>
          <w:spacing w:val="-3"/>
          <w:w w:val="95"/>
        </w:rPr>
        <w:t>s</w:t>
      </w:r>
      <w:r>
        <w:rPr>
          <w:w w:val="95"/>
        </w:rPr>
        <w:t>e</w:t>
      </w:r>
    </w:p>
    <w:p w:rsidR="006664EA" w:rsidRDefault="006664EA">
      <w:pPr>
        <w:spacing w:before="1" w:line="120" w:lineRule="exact"/>
        <w:rPr>
          <w:sz w:val="12"/>
          <w:szCs w:val="12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762E61">
      <w:pPr>
        <w:pStyle w:val="a3"/>
        <w:ind w:left="703"/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115" behindDoc="1" locked="0" layoutInCell="1" allowOverlap="1">
                <wp:simplePos x="0" y="0"/>
                <wp:positionH relativeFrom="page">
                  <wp:posOffset>5710555</wp:posOffset>
                </wp:positionH>
                <wp:positionV relativeFrom="paragraph">
                  <wp:posOffset>114300</wp:posOffset>
                </wp:positionV>
                <wp:extent cx="55245" cy="635"/>
                <wp:effectExtent l="0" t="0" r="0" b="0"/>
                <wp:wrapNone/>
                <wp:docPr id="646" name="群組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0" cy="0"/>
                          <a:chOff x="0" y="0"/>
                          <a:chExt cx="0" cy="0"/>
                        </a:xfrm>
                      </wpg:grpSpPr>
                      <wps:wsp>
                        <wps:cNvPr id="647" name="直線接點 647"/>
                        <wps:cNvCnPr/>
                        <wps:spPr>
                          <a:xfrm>
                            <a:off x="0" y="0"/>
                            <a:ext cx="5472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0F54A" id="群組 646" o:spid="_x0000_s1026" style="position:absolute;margin-left:449.65pt;margin-top:9pt;width:4.35pt;height:.05pt;z-index:-503316365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">
                <v:line id="直線接點 647" o:spid="_x0000_s1027" style="position:absolute;visibility:visible;mso-wrap-style:square" from="0,0" to="547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Ift8UAAADcAAAADwAAAGRycy9kb3ducmV2LnhtbESPQWvCQBSE7wX/w/IEb3WjiJXUVTQq&#10;7bVaqcdn9jWJZt+G3dWk/75bEHocZuYbZr7sTC3u5HxlWcFomIAgzq2uuFDwedg9z0D4gKyxtkwK&#10;fsjDctF7mmOqbcsfdN+HQkQI+xQVlCE0qZQ+L8mgH9qGOHrf1hkMUbpCaodthJtajpNkKg1WHBdK&#10;bCgrKb/ub0bB0WTb7ea4Ob9d1qf69OXa8zhbKTXod6tXEIG68B9+tN+1gunkB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Ift8UAAADcAAAADwAAAAAAAAAA&#10;AAAAAAChAgAAZHJzL2Rvd25yZXYueG1sUEsFBgAAAAAEAAQA+QAAAJMDAAAAAA==&#10;" strokeweight=".18mm"/>
                <w10:wrap anchorx="page"/>
              </v:group>
            </w:pict>
          </mc:Fallback>
        </mc:AlternateContent>
      </w:r>
      <w:r>
        <w:rPr>
          <w:spacing w:val="-2"/>
        </w:rPr>
        <w:t>S</w:t>
      </w:r>
      <w:r>
        <w:rPr>
          <w:spacing w:val="-1"/>
        </w:rPr>
        <w:t>in</w:t>
      </w:r>
      <w:r>
        <w:rPr>
          <w:spacing w:val="-2"/>
        </w:rPr>
        <w:t>ce,</w:t>
      </w:r>
      <w:r>
        <w:rPr>
          <w:spacing w:val="-10"/>
        </w:rPr>
        <w:t xml:space="preserve"> </w:t>
      </w:r>
      <w:r>
        <w:rPr>
          <w:rFonts w:cs="Arial"/>
          <w:spacing w:val="-1"/>
        </w:rPr>
        <w:t>x</w:t>
      </w:r>
      <w:r>
        <w:rPr>
          <w:rFonts w:cs="Arial"/>
          <w:spacing w:val="-2"/>
          <w:position w:val="-2"/>
          <w:sz w:val="16"/>
          <w:szCs w:val="16"/>
        </w:rPr>
        <w:t>0</w:t>
      </w:r>
      <w:r>
        <w:rPr>
          <w:rFonts w:cs="Arial"/>
          <w:spacing w:val="17"/>
          <w:position w:val="-2"/>
          <w:sz w:val="16"/>
          <w:szCs w:val="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6"/>
        </w:rPr>
        <w:t xml:space="preserve"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-2"/>
        </w:rPr>
        <w:t>ly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3"/>
        </w:rPr>
        <w:t xml:space="preserve"> </w:t>
      </w:r>
      <w:r>
        <w:rPr>
          <w:spacing w:val="-2"/>
        </w:rPr>
        <w:t>acco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in</w:t>
      </w:r>
      <w:r>
        <w:rPr>
          <w:spacing w:val="-2"/>
        </w:rPr>
        <w:t>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</w:rPr>
        <w:t>highe</w:t>
      </w:r>
      <w:r>
        <w:rPr>
          <w:spacing w:val="-1"/>
        </w:rPr>
        <w:t>r</w:t>
      </w:r>
      <w:r>
        <w:rPr>
          <w:spacing w:val="-15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obab</w:t>
      </w:r>
      <w:r>
        <w:rPr>
          <w:spacing w:val="-1"/>
        </w:rPr>
        <w:t>ility</w:t>
      </w:r>
      <w:r>
        <w:rPr>
          <w:spacing w:val="-13"/>
        </w:rPr>
        <w:t xml:space="preserve"> </w:t>
      </w:r>
      <w:proofErr w:type="gramStart"/>
      <w:r>
        <w:t>(</w:t>
      </w:r>
      <w:r>
        <w:rPr>
          <w:spacing w:val="-47"/>
        </w:rPr>
        <w:t xml:space="preserve"> </w:t>
      </w:r>
      <w:r>
        <w:rPr>
          <w:rFonts w:cs="Arial"/>
          <w:position w:val="9"/>
          <w:sz w:val="16"/>
          <w:szCs w:val="16"/>
        </w:rPr>
        <w:t>2</w:t>
      </w:r>
      <w:proofErr w:type="gramEnd"/>
      <w:r>
        <w:rPr>
          <w:rFonts w:cs="Arial"/>
          <w:spacing w:val="-27"/>
          <w:position w:val="9"/>
          <w:sz w:val="16"/>
          <w:szCs w:val="16"/>
        </w:rPr>
        <w:t xml:space="preserve"> </w:t>
      </w:r>
      <w:r>
        <w:t>).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rPr>
          <w:spacing w:val="-7"/>
        </w:rPr>
        <w:t>e</w:t>
      </w:r>
      <w:r>
        <w:rPr>
          <w:spacing w:val="-5"/>
        </w:rPr>
        <w:t>’ll</w:t>
      </w:r>
      <w:r>
        <w:rPr>
          <w:spacing w:val="-1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edic</w:t>
      </w:r>
      <w:r>
        <w:rPr>
          <w:spacing w:val="-1"/>
        </w:rPr>
        <w:t>t</w: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62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ragraph">
                  <wp:posOffset>130175</wp:posOffset>
                </wp:positionV>
                <wp:extent cx="53975" cy="100965"/>
                <wp:effectExtent l="0" t="0" r="0" b="0"/>
                <wp:wrapNone/>
                <wp:docPr id="648" name="文字方塊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62E61" w:rsidRDefault="00762E61">
                            <w:pPr>
                              <w:pStyle w:val="FrameContents"/>
                              <w:spacing w:line="153" w:lineRule="exact"/>
                            </w:pPr>
                            <w:r>
                              <w:rPr>
                                <w:rFonts w:ascii="Arial" w:eastAsia="Arial" w:hAnsi="Arial" w:cs="Arial"/>
                                <w:w w:val="95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48" o:spid="_x0000_s1083" type="#_x0000_t202" style="position:absolute;left:0;text-align:left;margin-left:449.65pt;margin-top:10.25pt;width:4.25pt;height:7.95pt;z-index: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" filled="f" stroked="f">
                <v:textbox inset="0,0,0,0">
                  <w:txbxContent>
                    <w:p w:rsidR="00762E61" w:rsidRDefault="00762E61">
                      <w:pPr>
                        <w:pStyle w:val="FrameContents"/>
                        <w:spacing w:line="153" w:lineRule="exact"/>
                      </w:pPr>
                      <w:r>
                        <w:rPr>
                          <w:rFonts w:ascii="Arial" w:eastAsia="Arial" w:hAnsi="Arial" w:cs="Arial"/>
                          <w:w w:val="95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64EA" w:rsidRDefault="006664EA">
      <w:pPr>
        <w:spacing w:before="5" w:line="130" w:lineRule="exact"/>
        <w:rPr>
          <w:sz w:val="13"/>
          <w:szCs w:val="13"/>
        </w:rPr>
      </w:pPr>
    </w:p>
    <w:p w:rsidR="006664EA" w:rsidRDefault="00762E61">
      <w:pPr>
        <w:ind w:left="703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-1"/>
          <w:w w:val="90"/>
          <w:sz w:val="24"/>
          <w:szCs w:val="24"/>
        </w:rPr>
        <w:t>x</w:t>
      </w:r>
      <w:r>
        <w:rPr>
          <w:rFonts w:ascii="Arial" w:eastAsia="Arial" w:hAnsi="Arial" w:cs="Arial"/>
          <w:spacing w:val="-1"/>
          <w:w w:val="90"/>
          <w:position w:val="-2"/>
          <w:sz w:val="16"/>
          <w:szCs w:val="16"/>
        </w:rPr>
        <w:t>0</w:t>
      </w:r>
      <w:proofErr w:type="gramEnd"/>
      <w:r>
        <w:rPr>
          <w:rFonts w:ascii="Arial" w:eastAsia="Arial" w:hAnsi="Arial" w:cs="Arial"/>
          <w:w w:val="9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9"/>
          <w:w w:val="9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as</w:t>
      </w:r>
      <w:r>
        <w:rPr>
          <w:rFonts w:ascii="Arial" w:eastAsia="Arial" w:hAnsi="Arial" w:cs="Arial"/>
          <w:spacing w:val="2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>R</w:t>
      </w:r>
      <w:r>
        <w:rPr>
          <w:rFonts w:ascii="Arial" w:eastAsia="Arial" w:hAnsi="Arial" w:cs="Arial"/>
          <w:spacing w:val="-2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1"/>
          <w:w w:val="90"/>
          <w:sz w:val="24"/>
          <w:szCs w:val="24"/>
        </w:rPr>
        <w:t>d.</w:t>
      </w:r>
    </w:p>
    <w:p w:rsidR="006664EA" w:rsidRDefault="006664EA">
      <w:pPr>
        <w:sectPr w:rsidR="006664EA">
          <w:type w:val="continuous"/>
          <w:pgSz w:w="11906" w:h="16838"/>
          <w:pgMar w:top="1580" w:right="940" w:bottom="1360" w:left="1560" w:header="0" w:footer="1172" w:gutter="0"/>
          <w:cols w:space="720"/>
          <w:formProt w:val="0"/>
          <w:docGrid w:linePitch="240" w:charSpace="-2049"/>
        </w:sectPr>
      </w:pPr>
    </w:p>
    <w:p w:rsidR="006664EA" w:rsidRDefault="00762E6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116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ge">
                  <wp:posOffset>1714500</wp:posOffset>
                </wp:positionV>
                <wp:extent cx="5941060" cy="1055370"/>
                <wp:effectExtent l="0" t="0" r="0" b="0"/>
                <wp:wrapNone/>
                <wp:docPr id="649" name="群組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1054800"/>
                          <a:chOff x="0" y="0"/>
                          <a:chExt cx="0" cy="0"/>
                        </a:xfrm>
                      </wpg:grpSpPr>
                      <wpg:grpSp>
                        <wpg:cNvPr id="650" name="群組 650"/>
                        <wpg:cNvGrpSpPr/>
                        <wpg:grpSpPr>
                          <a:xfrm>
                            <a:off x="0" y="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51" name="直線接點 651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52" name="群組 652"/>
                        <wpg:cNvGrpSpPr/>
                        <wpg:grpSpPr>
                          <a:xfrm>
                            <a:off x="3240" y="0"/>
                            <a:ext cx="0" cy="1054800"/>
                            <a:chOff x="0" y="0"/>
                            <a:chExt cx="0" cy="0"/>
                          </a:xfrm>
                        </wpg:grpSpPr>
                        <wps:wsp>
                          <wps:cNvPr id="653" name="直線接點 653"/>
                          <wps:cNvCnPr/>
                          <wps:spPr>
                            <a:xfrm flipV="1">
                              <a:off x="0" y="0"/>
                              <a:ext cx="0" cy="105480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54" name="群組 654"/>
                        <wpg:cNvGrpSpPr/>
                        <wpg:grpSpPr>
                          <a:xfrm>
                            <a:off x="5937840" y="0"/>
                            <a:ext cx="0" cy="1054800"/>
                            <a:chOff x="0" y="0"/>
                            <a:chExt cx="0" cy="0"/>
                          </a:xfrm>
                        </wpg:grpSpPr>
                        <wps:wsp>
                          <wps:cNvPr id="655" name="直線接點 655"/>
                          <wps:cNvCnPr/>
                          <wps:spPr>
                            <a:xfrm flipV="1">
                              <a:off x="0" y="0"/>
                              <a:ext cx="0" cy="105480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Pr id="656" name="群組 656"/>
                        <wpg:cNvGrpSpPr/>
                        <wpg:grpSpPr>
                          <a:xfrm>
                            <a:off x="0" y="1054800"/>
                            <a:ext cx="5940360" cy="0"/>
                            <a:chOff x="0" y="0"/>
                            <a:chExt cx="0" cy="0"/>
                          </a:xfrm>
                        </wpg:grpSpPr>
                        <wps:wsp>
                          <wps:cNvPr id="657" name="直線接點 657"/>
                          <wps:cNvCnPr/>
                          <wps:spPr>
                            <a:xfrm>
                              <a:off x="0" y="0"/>
                              <a:ext cx="594036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2A9516" id="群組 649" o:spid="_x0000_s1026" style="position:absolute;margin-left:74.5pt;margin-top:135pt;width:467.8pt;height:83.1pt;z-index:-503316364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">
                <v:group id="群組 650" o:spid="_x0000_s1027" style="position:absolute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line id="直線接點 651" o:spid="_x0000_s1028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60hcQAAADcAAAADwAAAGRycy9kb3ducmV2LnhtbESPQWvCQBSE74L/YXmCt7pRUEp0FY1K&#10;e61W6vGZfSbR7NuwuzXpv+8WCh6HmfmGWaw6U4sHOV9ZVjAeJSCIc6srLhR8HvcvryB8QNZYWyYF&#10;P+Rhtez3Fphq2/IHPQ6hEBHCPkUFZQhNKqXPSzLoR7Yhjt7VOoMhSldI7bCNcFPLSZLMpMGK40KJ&#10;DWUl5ffDt1FwMtlutz1tL2+3zbk+f7n2MsnWSg0H3XoOIlAXnuH/9rtWMJuO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LrSFxAAAANwAAAAPAAAAAAAAAAAA&#10;AAAAAKECAABkcnMvZG93bnJldi54bWxQSwUGAAAAAAQABAD5AAAAkgMAAAAA&#10;" strokeweight=".18mm"/>
                </v:group>
                <v:group id="群組 652" o:spid="_x0000_s1029" style="position:absolute;left:3240;width:0;height:10548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line id="直線接點 653" o:spid="_x0000_s1030" style="position:absolute;flip:y;visibility:visible;mso-wrap-style:square" from="0,0" to="0,105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bTccAAADcAAAADwAAAGRycy9kb3ducmV2LnhtbESPQWvCQBSE74L/YXmFXkQ3tlY0uoqU&#10;Frx4MHrw+Mg+s2myb9Ps1qT99V2h0OMwM98w621va3Gj1peOFUwnCQji3OmSCwXn0/t4AcIHZI21&#10;Y1LwTR62m+Fgjal2HR/ploVCRAj7FBWYEJpUSp8bsugnriGO3tW1FkOUbSF1i12E21o+JclcWiw5&#10;Lhhs6NVQXmVfVsHHT94tL58zX1bNbFSNsuLNHHZKPT70uxWIQH34D/+191rB/OUZ7mfiEZ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OhtNxwAAANwAAAAPAAAAAAAA&#10;AAAAAAAAAKECAABkcnMvZG93bnJldi54bWxQSwUGAAAAAAQABAD5AAAAlQMAAAAA&#10;" strokeweight=".18mm"/>
                </v:group>
                <v:group id="群組 654" o:spid="_x0000_s1031" style="position:absolute;left:5937840;width:0;height:10548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line id="直線接點 655" o:spid="_x0000_s1032" style="position:absolute;flip:y;visibility:visible;mso-wrap-style:square" from="0,0" to="0,105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8mosYAAADcAAAADwAAAGRycy9kb3ducmV2LnhtbESPQWvCQBSE70L/w/KEXkQ3LSo1dRUp&#10;Cl56MHro8ZF9zcZk36bZ1UR/fbdQ8DjMzDfMct3bWlyp9aVjBS+TBARx7nTJhYLTcTd+A+EDssba&#10;MSm4kYf16mmwxFS7jg90zUIhIoR9igpMCE0qpc8NWfQT1xBH79u1FkOUbSF1i12E21q+JslcWiw5&#10;Lhhs6MNQXmUXq+B8z7vF18/Ul1UzHVWjrNiaz41Sz8N+8w4iUB8e4f/2XiuYz2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fJqLGAAAA3AAAAA8AAAAAAAAA&#10;AAAAAAAAoQIAAGRycy9kb3ducmV2LnhtbFBLBQYAAAAABAAEAPkAAACUAwAAAAA=&#10;" strokeweight=".18mm"/>
                </v:group>
                <v:group id="群組 656" o:spid="_x0000_s1033" style="position:absolute;top:1054800;width:5940360;height: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<v:line id="直線接點 657" o:spid="_x0000_s1034" style="position:absolute;visibility:visible;mso-wrap-style:square" from="0,0" to="59403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uJasUAAADcAAAADwAAAGRycy9kb3ducmV2LnhtbESPQWvCQBSE7wX/w/IEb3WjoJXUVTQq&#10;7bVaqcdn9jWJZt+G3dWk/75bEHocZuYbZr7sTC3u5HxlWcFomIAgzq2uuFDwedg9z0D4gKyxtkwK&#10;fsjDctF7mmOqbcsfdN+HQkQI+xQVlCE0qZQ+L8mgH9qGOHrf1hkMUbpCaodthJtajpNkKg1WHBdK&#10;bCgrKb/ub0bB0WTb7ea4Ob9d1qf69OXa8zhbKTXod6tXEIG68B9+tN+1gunkBf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4uJasUAAADcAAAADwAAAAAAAAAA&#10;AAAAAAChAgAAZHJzL2Rvd25yZXYueG1sUEsFBgAAAAAEAAQA+QAAAJMDAAAAAA==&#10;" strokeweight=".18mm"/>
                </v:group>
                <w10:wrap anchorx="page" anchory="page"/>
              </v:group>
            </w:pict>
          </mc:Fallback>
        </mc:AlternateContent>
      </w: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line="200" w:lineRule="exact"/>
        <w:rPr>
          <w:sz w:val="20"/>
          <w:szCs w:val="20"/>
        </w:rPr>
      </w:pPr>
    </w:p>
    <w:p w:rsidR="006664EA" w:rsidRDefault="006664EA">
      <w:pPr>
        <w:spacing w:before="5" w:line="200" w:lineRule="exact"/>
        <w:rPr>
          <w:sz w:val="20"/>
          <w:szCs w:val="20"/>
        </w:rPr>
      </w:pPr>
    </w:p>
    <w:p w:rsidR="006664EA" w:rsidRDefault="00762E61">
      <w:pPr>
        <w:pStyle w:val="a3"/>
        <w:numPr>
          <w:ilvl w:val="0"/>
          <w:numId w:val="2"/>
        </w:numPr>
        <w:tabs>
          <w:tab w:val="left" w:pos="583"/>
        </w:tabs>
        <w:spacing w:before="54" w:line="374" w:lineRule="auto"/>
        <w:ind w:left="583" w:right="102"/>
        <w:jc w:val="both"/>
      </w:pPr>
      <w:r>
        <w:rPr>
          <w:spacing w:val="-1"/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oblem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1"/>
          <w:w w:val="105"/>
        </w:rPr>
        <w:t>ly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non-</w:t>
      </w:r>
      <w:r>
        <w:rPr>
          <w:spacing w:val="-1"/>
          <w:w w:val="105"/>
        </w:rPr>
        <w:t>lin</w:t>
      </w:r>
      <w:r>
        <w:rPr>
          <w:spacing w:val="-2"/>
          <w:w w:val="105"/>
        </w:rPr>
        <w:t>ea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shou</w:t>
      </w:r>
      <w:r>
        <w:rPr>
          <w:spacing w:val="-1"/>
          <w:w w:val="105"/>
        </w:rPr>
        <w:t>ld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b</w:t>
      </w:r>
      <w:r>
        <w:rPr>
          <w:spacing w:val="4"/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sma</w:t>
      </w:r>
      <w:r>
        <w:rPr>
          <w:spacing w:val="-1"/>
          <w:w w:val="105"/>
        </w:rPr>
        <w:t>ll.</w:t>
      </w:r>
      <w:r>
        <w:rPr>
          <w:spacing w:val="21"/>
          <w:w w:val="105"/>
        </w:rPr>
        <w:t xml:space="preserve"> </w:t>
      </w:r>
      <w:r>
        <w:rPr>
          <w:w w:val="105"/>
        </w:rPr>
        <w:t>Due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NN’s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p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op</w:t>
      </w:r>
      <w:r>
        <w:rPr>
          <w:spacing w:val="-5"/>
          <w:w w:val="105"/>
        </w:rPr>
        <w:t>e</w:t>
      </w:r>
      <w:r>
        <w:rPr>
          <w:spacing w:val="-3"/>
          <w:w w:val="105"/>
        </w:rPr>
        <w:t>rt</w:t>
      </w:r>
      <w:r>
        <w:rPr>
          <w:spacing w:val="-4"/>
          <w:w w:val="105"/>
        </w:rPr>
        <w:t>y,</w:t>
      </w:r>
      <w:r>
        <w:rPr>
          <w:spacing w:val="61"/>
          <w:w w:val="97"/>
        </w:rPr>
        <w:t xml:space="preserve"> </w:t>
      </w:r>
      <w:r>
        <w:rPr>
          <w:spacing w:val="-2"/>
          <w:w w:val="105"/>
        </w:rPr>
        <w:t>when</w:t>
      </w:r>
      <w:r>
        <w:rPr>
          <w:spacing w:val="-40"/>
          <w:w w:val="105"/>
        </w:rPr>
        <w:t xml:space="preserve"> </w:t>
      </w:r>
      <w:r>
        <w:rPr>
          <w:w w:val="105"/>
        </w:rPr>
        <w:t>k</w:t>
      </w:r>
      <w:r>
        <w:rPr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sma</w:t>
      </w:r>
      <w:r>
        <w:rPr>
          <w:spacing w:val="-1"/>
          <w:w w:val="105"/>
        </w:rPr>
        <w:t>ll</w:t>
      </w:r>
      <w:r>
        <w:rPr>
          <w:spacing w:val="-40"/>
          <w:w w:val="105"/>
        </w:rPr>
        <w:t xml:space="preserve"> </w:t>
      </w:r>
      <w:r>
        <w:rPr>
          <w:w w:val="105"/>
        </w:rPr>
        <w:t>it</w:t>
      </w:r>
      <w:r>
        <w:rPr>
          <w:spacing w:val="-41"/>
          <w:w w:val="105"/>
        </w:rPr>
        <w:t xml:space="preserve"> </w:t>
      </w:r>
      <w:r>
        <w:rPr>
          <w:spacing w:val="-2"/>
          <w:w w:val="105"/>
        </w:rPr>
        <w:t>means</w:t>
      </w:r>
      <w:r>
        <w:rPr>
          <w:spacing w:val="-3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he</w:t>
      </w:r>
      <w:r>
        <w:rPr>
          <w:spacing w:val="-41"/>
          <w:w w:val="105"/>
        </w:rPr>
        <w:t xml:space="preserve"> </w:t>
      </w:r>
      <w:r>
        <w:rPr>
          <w:w w:val="105"/>
        </w:rPr>
        <w:t>model</w:t>
      </w:r>
      <w:r>
        <w:rPr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-40"/>
          <w:w w:val="105"/>
        </w:rPr>
        <w:t xml:space="preserve"> </w:t>
      </w:r>
      <w:r>
        <w:rPr>
          <w:spacing w:val="-2"/>
          <w:w w:val="105"/>
        </w:rPr>
        <w:t>mo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41"/>
          <w:w w:val="105"/>
        </w:rPr>
        <w:t xml:space="preserve"> </w:t>
      </w:r>
      <w:r>
        <w:rPr>
          <w:spacing w:val="-1"/>
          <w:w w:val="105"/>
        </w:rPr>
        <w:t>fl</w:t>
      </w:r>
      <w:r>
        <w:rPr>
          <w:spacing w:val="-2"/>
          <w:w w:val="105"/>
        </w:rPr>
        <w:t>ex</w:t>
      </w:r>
      <w:r>
        <w:rPr>
          <w:spacing w:val="-1"/>
          <w:w w:val="105"/>
        </w:rPr>
        <w:t>ib</w:t>
      </w:r>
      <w:r>
        <w:rPr>
          <w:spacing w:val="-2"/>
          <w:w w:val="105"/>
        </w:rPr>
        <w:t>le</w:t>
      </w:r>
      <w:r>
        <w:rPr>
          <w:spacing w:val="-39"/>
          <w:w w:val="105"/>
        </w:rPr>
        <w:t xml:space="preserve"> </w:t>
      </w:r>
      <w:r>
        <w:rPr>
          <w:spacing w:val="-2"/>
          <w:w w:val="105"/>
        </w:rPr>
        <w:t>whe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eas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41"/>
          <w:w w:val="105"/>
        </w:rPr>
        <w:t xml:space="preserve"> </w:t>
      </w:r>
      <w:r>
        <w:rPr>
          <w:w w:val="105"/>
        </w:rPr>
        <w:t>large</w:t>
      </w:r>
      <w:r>
        <w:rPr>
          <w:spacing w:val="-41"/>
          <w:w w:val="105"/>
        </w:rPr>
        <w:t xml:space="preserve"> </w:t>
      </w:r>
      <w:r>
        <w:rPr>
          <w:w w:val="105"/>
        </w:rPr>
        <w:t>K</w:t>
      </w:r>
      <w:r>
        <w:rPr>
          <w:spacing w:val="-40"/>
          <w:w w:val="105"/>
        </w:rPr>
        <w:t xml:space="preserve"> </w:t>
      </w:r>
      <w:r>
        <w:rPr>
          <w:spacing w:val="-3"/>
          <w:w w:val="105"/>
        </w:rPr>
        <w:t>wou</w:t>
      </w:r>
      <w:r>
        <w:rPr>
          <w:spacing w:val="-2"/>
          <w:w w:val="105"/>
        </w:rPr>
        <w:t>ld</w:t>
      </w:r>
      <w:r>
        <w:rPr>
          <w:spacing w:val="-40"/>
          <w:w w:val="105"/>
        </w:rPr>
        <w:t xml:space="preserve"> </w:t>
      </w:r>
      <w:r>
        <w:rPr>
          <w:w w:val="105"/>
        </w:rPr>
        <w:t>try</w:t>
      </w:r>
      <w:r>
        <w:rPr>
          <w:spacing w:val="-41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87"/>
        </w:rPr>
        <w:t xml:space="preserve"> </w:t>
      </w:r>
      <w:r>
        <w:rPr>
          <w:spacing w:val="-1"/>
        </w:rPr>
        <w:t>fit</w:t>
      </w:r>
      <w:r>
        <w:rPr>
          <w:spacing w:val="-19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9"/>
        </w:rPr>
        <w:t xml:space="preserve"> </w:t>
      </w:r>
      <w:r>
        <w:rPr>
          <w:spacing w:val="-1"/>
        </w:rPr>
        <w:t>lin</w:t>
      </w:r>
      <w:r>
        <w:rPr>
          <w:spacing w:val="-2"/>
        </w:rPr>
        <w:t>ea</w:t>
      </w:r>
      <w:r>
        <w:rPr>
          <w:spacing w:val="-1"/>
        </w:rPr>
        <w:t>r</w:t>
      </w:r>
      <w:r>
        <w:rPr>
          <w:spacing w:val="-19"/>
        </w:rPr>
        <w:t xml:space="preserve"> </w:t>
      </w:r>
      <w:r>
        <w:t>boundary</w:t>
      </w:r>
      <w:r>
        <w:rPr>
          <w:spacing w:val="-20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a</w:t>
      </w:r>
      <w:r>
        <w:rPr>
          <w:spacing w:val="-2"/>
        </w:rPr>
        <w:t>k</w:t>
      </w:r>
      <w:r>
        <w:rPr>
          <w:spacing w:val="-3"/>
        </w:rPr>
        <w:t>es</w:t>
      </w:r>
      <w:r>
        <w:rPr>
          <w:spacing w:val="-18"/>
        </w:rPr>
        <w:t xml:space="preserve"> </w:t>
      </w:r>
      <w:r>
        <w:rPr>
          <w:spacing w:val="-2"/>
        </w:rPr>
        <w:t>mo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20"/>
        </w:rPr>
        <w:t xml:space="preserve"> </w:t>
      </w:r>
      <w:r>
        <w:rPr>
          <w:spacing w:val="-2"/>
        </w:rPr>
        <w:t>po</w:t>
      </w:r>
      <w:r>
        <w:rPr>
          <w:spacing w:val="-1"/>
        </w:rPr>
        <w:t>int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>o</w:t>
      </w:r>
      <w:r>
        <w:rPr>
          <w:spacing w:val="-18"/>
        </w:rPr>
        <w:t xml:space="preserve"> </w:t>
      </w:r>
      <w:r>
        <w:rPr>
          <w:spacing w:val="-2"/>
        </w:rPr>
        <w:t>cons</w:t>
      </w:r>
      <w:r>
        <w:rPr>
          <w:spacing w:val="-1"/>
        </w:rPr>
        <w:t>id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ion.</w:t>
      </w:r>
    </w:p>
    <w:sectPr w:rsidR="006664EA">
      <w:footerReference w:type="default" r:id="rId28"/>
      <w:pgSz w:w="11906" w:h="16838"/>
      <w:pgMar w:top="1580" w:right="1140" w:bottom="1360" w:left="1680" w:header="0" w:footer="1172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477" w:rsidRDefault="00826477">
      <w:r>
        <w:separator/>
      </w:r>
    </w:p>
  </w:endnote>
  <w:endnote w:type="continuationSeparator" w:id="0">
    <w:p w:rsidR="00826477" w:rsidRDefault="00826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spacing w:line="200" w:lineRule="exact"/>
      <w:rPr>
        <w:sz w:val="20"/>
        <w:szCs w:val="20"/>
      </w:rPr>
    </w:pPr>
    <w:r>
      <w:rPr>
        <w:noProof/>
        <w:lang w:eastAsia="zh-TW"/>
      </w:rPr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spacing w:line="200" w:lineRule="exact"/>
      <w:rPr>
        <w:sz w:val="20"/>
        <w:szCs w:val="20"/>
      </w:rPr>
    </w:pPr>
    <w:r>
      <w:rPr>
        <w:noProof/>
        <w:lang w:eastAsia="zh-TW"/>
      </w:rPr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E61" w:rsidRDefault="00762E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477" w:rsidRDefault="00826477">
      <w:r>
        <w:separator/>
      </w:r>
    </w:p>
  </w:footnote>
  <w:footnote w:type="continuationSeparator" w:id="0">
    <w:p w:rsidR="00826477" w:rsidRDefault="00826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13D4"/>
    <w:multiLevelType w:val="multilevel"/>
    <w:tmpl w:val="9FFE6AC6"/>
    <w:lvl w:ilvl="0">
      <w:start w:val="1"/>
      <w:numFmt w:val="decimal"/>
      <w:lvlText w:val="%1"/>
      <w:lvlJc w:val="left"/>
      <w:pPr>
        <w:ind w:left="720" w:hanging="735"/>
      </w:pPr>
    </w:lvl>
    <w:lvl w:ilvl="1">
      <w:start w:val="1"/>
      <w:numFmt w:val="decimal"/>
      <w:lvlText w:val="%1.%2"/>
      <w:lvlJc w:val="left"/>
      <w:pPr>
        <w:ind w:left="1080" w:hanging="735"/>
      </w:pPr>
      <w:rPr>
        <w:rFonts w:eastAsia="Arial"/>
        <w:spacing w:val="-1"/>
        <w:w w:val="103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824"/>
      </w:pPr>
      <w:rPr>
        <w:rFonts w:eastAsia="Arial"/>
        <w:sz w:val="24"/>
        <w:szCs w:val="24"/>
      </w:rPr>
    </w:lvl>
    <w:lvl w:ilvl="3">
      <w:start w:val="1"/>
      <w:numFmt w:val="bullet"/>
      <w:lvlText w:val="•"/>
      <w:lvlJc w:val="left"/>
      <w:pPr>
        <w:ind w:left="1800" w:hanging="238"/>
      </w:pPr>
      <w:rPr>
        <w:rFonts w:ascii="Lucida Sans Unicode" w:hAnsi="Lucida Sans Unicode" w:cs="Lucida Sans Unicode" w:hint="default"/>
        <w:w w:val="78"/>
        <w:sz w:val="24"/>
        <w:szCs w:val="24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C3823A5"/>
    <w:multiLevelType w:val="multilevel"/>
    <w:tmpl w:val="4E84B270"/>
    <w:lvl w:ilvl="0">
      <w:start w:val="1"/>
      <w:numFmt w:val="decimal"/>
      <w:lvlText w:val="%1"/>
      <w:lvlJc w:val="left"/>
      <w:pPr>
        <w:ind w:left="720" w:hanging="735"/>
      </w:pPr>
    </w:lvl>
    <w:lvl w:ilvl="1">
      <w:start w:val="3"/>
      <w:numFmt w:val="decimal"/>
      <w:lvlText w:val="%1.%2"/>
      <w:lvlJc w:val="left"/>
      <w:pPr>
        <w:ind w:left="1080" w:hanging="735"/>
      </w:pPr>
      <w:rPr>
        <w:rFonts w:eastAsia="Arial"/>
        <w:spacing w:val="-1"/>
        <w:w w:val="103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00"/>
      </w:pPr>
      <w:rPr>
        <w:rFonts w:eastAsia="Arial"/>
        <w:w w:val="87"/>
        <w:sz w:val="24"/>
        <w:szCs w:val="24"/>
      </w:rPr>
    </w:lvl>
    <w:lvl w:ilvl="3">
      <w:start w:val="1"/>
      <w:numFmt w:val="lowerLetter"/>
      <w:lvlText w:val="(%4)"/>
      <w:lvlJc w:val="left"/>
      <w:pPr>
        <w:ind w:left="1800" w:hanging="418"/>
      </w:pPr>
      <w:rPr>
        <w:rFonts w:eastAsia="Arial"/>
        <w:w w:val="113"/>
        <w:sz w:val="24"/>
        <w:szCs w:val="24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54C528B"/>
    <w:multiLevelType w:val="multilevel"/>
    <w:tmpl w:val="BFE67DE0"/>
    <w:lvl w:ilvl="0">
      <w:start w:val="1"/>
      <w:numFmt w:val="lowerLetter"/>
      <w:lvlText w:val="(%1)"/>
      <w:lvlJc w:val="left"/>
      <w:pPr>
        <w:ind w:left="720" w:hanging="416"/>
      </w:pPr>
      <w:rPr>
        <w:rFonts w:eastAsia="Arial"/>
        <w:w w:val="113"/>
        <w:sz w:val="24"/>
        <w:szCs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43E8585A"/>
    <w:multiLevelType w:val="multilevel"/>
    <w:tmpl w:val="646E6F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97F2EF9"/>
    <w:multiLevelType w:val="multilevel"/>
    <w:tmpl w:val="92F8DBB8"/>
    <w:lvl w:ilvl="0">
      <w:start w:val="7"/>
      <w:numFmt w:val="decimal"/>
      <w:lvlText w:val="%1."/>
      <w:lvlJc w:val="left"/>
      <w:pPr>
        <w:ind w:left="720" w:hanging="300"/>
      </w:pPr>
      <w:rPr>
        <w:rFonts w:eastAsia="Arial"/>
        <w:w w:val="87"/>
        <w:sz w:val="24"/>
        <w:szCs w:val="24"/>
      </w:rPr>
    </w:lvl>
    <w:lvl w:ilvl="1">
      <w:start w:val="1"/>
      <w:numFmt w:val="lowerLetter"/>
      <w:lvlText w:val="(%2)"/>
      <w:lvlJc w:val="left"/>
      <w:pPr>
        <w:ind w:left="1080" w:hanging="418"/>
      </w:pPr>
      <w:rPr>
        <w:rFonts w:eastAsia="Arial"/>
        <w:w w:val="113"/>
        <w:sz w:val="24"/>
        <w:szCs w:val="24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57C2537"/>
    <w:multiLevelType w:val="multilevel"/>
    <w:tmpl w:val="B824AE3C"/>
    <w:lvl w:ilvl="0">
      <w:start w:val="1"/>
      <w:numFmt w:val="bullet"/>
      <w:lvlText w:val="•"/>
      <w:lvlJc w:val="left"/>
      <w:pPr>
        <w:ind w:left="720" w:hanging="238"/>
      </w:pPr>
      <w:rPr>
        <w:rFonts w:ascii="Lucida Sans Unicode" w:hAnsi="Lucida Sans Unicode" w:cs="Lucida Sans Unicode" w:hint="default"/>
        <w:w w:val="78"/>
        <w:sz w:val="24"/>
        <w:szCs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694413F0"/>
    <w:multiLevelType w:val="multilevel"/>
    <w:tmpl w:val="1DAA6700"/>
    <w:lvl w:ilvl="0">
      <w:start w:val="1"/>
      <w:numFmt w:val="bullet"/>
      <w:lvlText w:val="•"/>
      <w:lvlJc w:val="left"/>
      <w:pPr>
        <w:ind w:left="720" w:hanging="238"/>
      </w:pPr>
      <w:rPr>
        <w:rFonts w:ascii="Lucida Sans Unicode" w:hAnsi="Lucida Sans Unicode" w:cs="Lucida Sans Unicode" w:hint="default"/>
        <w:w w:val="78"/>
        <w:sz w:val="24"/>
        <w:szCs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72FC7239"/>
    <w:multiLevelType w:val="multilevel"/>
    <w:tmpl w:val="9000EFB4"/>
    <w:lvl w:ilvl="0">
      <w:start w:val="1"/>
      <w:numFmt w:val="lowerLetter"/>
      <w:lvlText w:val="(%1)"/>
      <w:lvlJc w:val="left"/>
      <w:pPr>
        <w:ind w:left="720" w:hanging="694"/>
      </w:pPr>
      <w:rPr>
        <w:rFonts w:eastAsia="Arial"/>
        <w:w w:val="113"/>
        <w:sz w:val="24"/>
        <w:szCs w:val="24"/>
      </w:rPr>
    </w:lvl>
    <w:lvl w:ilvl="1">
      <w:start w:val="1"/>
      <w:numFmt w:val="bullet"/>
      <w:lvlText w:val="•"/>
      <w:lvlJc w:val="left"/>
      <w:pPr>
        <w:ind w:left="1080" w:hanging="238"/>
      </w:pPr>
      <w:rPr>
        <w:rFonts w:ascii="Lucida Sans Unicode" w:hAnsi="Lucida Sans Unicode" w:cs="Lucida Sans Unicode" w:hint="default"/>
        <w:w w:val="78"/>
        <w:sz w:val="24"/>
        <w:szCs w:val="24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73C64BD6"/>
    <w:multiLevelType w:val="multilevel"/>
    <w:tmpl w:val="42C6FDD6"/>
    <w:lvl w:ilvl="0">
      <w:start w:val="2"/>
      <w:numFmt w:val="lowerLetter"/>
      <w:lvlText w:val="(%1)"/>
      <w:lvlJc w:val="left"/>
      <w:pPr>
        <w:ind w:left="720" w:hanging="430"/>
      </w:pPr>
      <w:rPr>
        <w:rFonts w:eastAsia="Arial"/>
        <w:w w:val="113"/>
        <w:sz w:val="24"/>
        <w:szCs w:val="24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ugene">
    <w15:presenceInfo w15:providerId="None" w15:userId="Eug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4EA"/>
    <w:rsid w:val="006664EA"/>
    <w:rsid w:val="007042F3"/>
    <w:rsid w:val="00762E61"/>
    <w:rsid w:val="0082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CCF2AE-52F0-4639-A91E-F4D732CF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63"/>
      <w:ind w:left="844" w:hanging="735"/>
      <w:outlineLvl w:val="0"/>
    </w:pPr>
    <w:rPr>
      <w:rFonts w:ascii="Arial" w:eastAsia="Arial" w:hAnsi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Lucida Sans Unicode"/>
      <w:w w:val="78"/>
      <w:sz w:val="24"/>
      <w:szCs w:val="24"/>
    </w:rPr>
  </w:style>
  <w:style w:type="character" w:customStyle="1" w:styleId="ListLabel2">
    <w:name w:val="ListLabel 2"/>
    <w:qFormat/>
    <w:rPr>
      <w:rFonts w:eastAsia="Arial"/>
      <w:w w:val="113"/>
      <w:sz w:val="24"/>
      <w:szCs w:val="24"/>
    </w:rPr>
  </w:style>
  <w:style w:type="character" w:customStyle="1" w:styleId="ListLabel3">
    <w:name w:val="ListLabel 3"/>
    <w:qFormat/>
    <w:rPr>
      <w:rFonts w:eastAsia="Arial"/>
      <w:w w:val="87"/>
      <w:sz w:val="24"/>
      <w:szCs w:val="24"/>
    </w:rPr>
  </w:style>
  <w:style w:type="character" w:customStyle="1" w:styleId="ListLabel4">
    <w:name w:val="ListLabel 4"/>
    <w:qFormat/>
    <w:rPr>
      <w:rFonts w:eastAsia="Arial"/>
      <w:w w:val="113"/>
      <w:sz w:val="24"/>
      <w:szCs w:val="24"/>
    </w:rPr>
  </w:style>
  <w:style w:type="character" w:customStyle="1" w:styleId="ListLabel5">
    <w:name w:val="ListLabel 5"/>
    <w:qFormat/>
    <w:rPr>
      <w:rFonts w:eastAsia="Lucida Sans Unicode"/>
      <w:w w:val="78"/>
      <w:sz w:val="24"/>
      <w:szCs w:val="24"/>
    </w:rPr>
  </w:style>
  <w:style w:type="character" w:customStyle="1" w:styleId="ListLabel6">
    <w:name w:val="ListLabel 6"/>
    <w:qFormat/>
    <w:rPr>
      <w:rFonts w:eastAsia="Arial"/>
      <w:w w:val="113"/>
      <w:sz w:val="24"/>
      <w:szCs w:val="24"/>
    </w:rPr>
  </w:style>
  <w:style w:type="character" w:customStyle="1" w:styleId="ListLabel7">
    <w:name w:val="ListLabel 7"/>
    <w:qFormat/>
    <w:rPr>
      <w:rFonts w:eastAsia="Lucida Sans Unicode"/>
      <w:w w:val="78"/>
      <w:sz w:val="24"/>
      <w:szCs w:val="24"/>
    </w:rPr>
  </w:style>
  <w:style w:type="character" w:customStyle="1" w:styleId="ListLabel8">
    <w:name w:val="ListLabel 8"/>
    <w:qFormat/>
    <w:rPr>
      <w:rFonts w:eastAsia="Arial"/>
      <w:w w:val="113"/>
      <w:sz w:val="24"/>
      <w:szCs w:val="24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eastAsia="Arial"/>
      <w:spacing w:val="-1"/>
      <w:w w:val="103"/>
      <w:sz w:val="28"/>
      <w:szCs w:val="28"/>
    </w:rPr>
  </w:style>
  <w:style w:type="character" w:customStyle="1" w:styleId="ListLabel11">
    <w:name w:val="ListLabel 11"/>
    <w:qFormat/>
    <w:rPr>
      <w:rFonts w:eastAsia="Arial"/>
      <w:w w:val="87"/>
      <w:sz w:val="24"/>
      <w:szCs w:val="24"/>
    </w:rPr>
  </w:style>
  <w:style w:type="character" w:customStyle="1" w:styleId="ListLabel12">
    <w:name w:val="ListLabel 12"/>
    <w:qFormat/>
    <w:rPr>
      <w:rFonts w:eastAsia="Arial"/>
      <w:w w:val="113"/>
      <w:sz w:val="24"/>
      <w:szCs w:val="24"/>
    </w:rPr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  <w:rPr>
      <w:rFonts w:eastAsia="Arial"/>
      <w:spacing w:val="-1"/>
      <w:w w:val="103"/>
      <w:sz w:val="28"/>
      <w:szCs w:val="28"/>
    </w:rPr>
  </w:style>
  <w:style w:type="character" w:customStyle="1" w:styleId="ListLabel15">
    <w:name w:val="ListLabel 15"/>
    <w:qFormat/>
    <w:rPr>
      <w:rFonts w:eastAsia="Arial"/>
      <w:sz w:val="24"/>
      <w:szCs w:val="24"/>
    </w:rPr>
  </w:style>
  <w:style w:type="character" w:customStyle="1" w:styleId="ListLabel16">
    <w:name w:val="ListLabel 16"/>
    <w:qFormat/>
    <w:rPr>
      <w:rFonts w:eastAsia="Lucida Sans Unicode"/>
      <w:w w:val="78"/>
      <w:sz w:val="24"/>
      <w:szCs w:val="24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Times New Roman" w:eastAsia="MS Mincho" w:hAnsi="Times New Roman" w:cs="Arial"/>
      <w:sz w:val="28"/>
      <w:szCs w:val="28"/>
    </w:rPr>
  </w:style>
  <w:style w:type="paragraph" w:styleId="a3">
    <w:name w:val="Body Text"/>
    <w:basedOn w:val="a"/>
    <w:uiPriority w:val="1"/>
    <w:qFormat/>
    <w:rPr>
      <w:rFonts w:ascii="Arial" w:eastAsia="Arial" w:hAnsi="Arial"/>
      <w:sz w:val="24"/>
      <w:szCs w:val="24"/>
    </w:rPr>
  </w:style>
  <w:style w:type="paragraph" w:styleId="a4">
    <w:name w:val="List"/>
    <w:basedOn w:val="a3"/>
    <w:rPr>
      <w:rFonts w:ascii="Times New Roman" w:eastAsia="Lucida Sans Unicode" w:hAnsi="Times New Roman"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Times New Roman" w:eastAsia="Lucida Sans Unicode" w:hAnsi="Times New Roman"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eastAsia="Lucida Sans Unicode" w:hAnsi="Times New Roman" w:cs="Arial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er"/>
    <w:basedOn w:val="a"/>
  </w:style>
  <w:style w:type="paragraph" w:customStyle="1" w:styleId="FrameContents">
    <w:name w:val="Frame Contents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8.xml"/><Relationship Id="rId28" Type="http://schemas.openxmlformats.org/officeDocument/2006/relationships/footer" Target="foot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12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chp_2.dvi</dc:title>
  <dc:subject/>
  <dc:creator/>
  <dc:description/>
  <cp:lastModifiedBy>Eugene</cp:lastModifiedBy>
  <cp:revision>7</cp:revision>
  <dcterms:created xsi:type="dcterms:W3CDTF">2017-03-16T14:27:00Z</dcterms:created>
  <dcterms:modified xsi:type="dcterms:W3CDTF">2017-03-22T08:07:00Z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2017-03-15T00:00:00Z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2017-03-16T00:00:00Z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